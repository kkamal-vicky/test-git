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1F6" w:rsidRDefault="00A271F6" w:rsidP="00A271F6">
      <w:pPr>
        <w:jc w:val="center"/>
        <w:rPr>
          <w:rFonts w:ascii="Microsoft Sans Serif" w:hAnsi="Microsoft Sans Serif" w:cs="Microsoft Sans Serif"/>
          <w:b/>
          <w:color w:val="0000FF"/>
          <w:sz w:val="20"/>
          <w:szCs w:val="20"/>
          <w:u w:val="single"/>
        </w:rPr>
      </w:pPr>
      <w:r w:rsidRPr="00A271F6">
        <w:rPr>
          <w:rFonts w:ascii="Microsoft Sans Serif" w:hAnsi="Microsoft Sans Serif" w:cs="Microsoft Sans Serif"/>
          <w:b/>
          <w:color w:val="0000FF"/>
          <w:sz w:val="20"/>
          <w:szCs w:val="20"/>
          <w:u w:val="single"/>
        </w:rPr>
        <w:t>BATCH JOB FAILING ISSUE</w:t>
      </w:r>
    </w:p>
    <w:p w:rsidR="00A271F6" w:rsidRPr="00A271F6" w:rsidRDefault="00A271F6" w:rsidP="00A271F6">
      <w:pPr>
        <w:jc w:val="center"/>
        <w:rPr>
          <w:rFonts w:ascii="Microsoft Sans Serif" w:hAnsi="Microsoft Sans Serif" w:cs="Microsoft Sans Serif"/>
          <w:b/>
          <w:color w:val="0000FF"/>
          <w:sz w:val="20"/>
          <w:szCs w:val="20"/>
          <w:u w:val="single"/>
        </w:rPr>
      </w:pPr>
    </w:p>
    <w:p w:rsidR="004E08AB" w:rsidRDefault="004E08AB" w:rsidP="004E08AB">
      <w:pPr>
        <w:pStyle w:val="ListParagraph"/>
        <w:numPr>
          <w:ilvl w:val="0"/>
          <w:numId w:val="1"/>
        </w:numPr>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Check the JOB table.  Jobs show started, but no status and no end run date.</w:t>
      </w:r>
    </w:p>
    <w:p w:rsidR="004E08AB" w:rsidRDefault="004E08AB" w:rsidP="004E08AB">
      <w:pPr>
        <w:ind w:left="1440"/>
        <w:rPr>
          <w:rFonts w:ascii="Calibri" w:hAnsi="Calibri"/>
          <w:color w:val="FF0000"/>
          <w:sz w:val="22"/>
          <w:szCs w:val="22"/>
        </w:rPr>
      </w:pPr>
      <w:r>
        <w:rPr>
          <w:rFonts w:ascii="Calibri" w:hAnsi="Calibri"/>
          <w:color w:val="FF0000"/>
          <w:sz w:val="22"/>
          <w:szCs w:val="22"/>
        </w:rPr>
        <w:t>In case of any batch job failure, we need to check whether we have got any entry in Job table. You can find the query to run on table here</w:t>
      </w:r>
    </w:p>
    <w:p w:rsidR="004E08AB" w:rsidRDefault="008B497E" w:rsidP="004E08AB">
      <w:pPr>
        <w:ind w:left="1440"/>
        <w:rPr>
          <w:rFonts w:ascii="Calibri" w:hAnsi="Calibri"/>
          <w:color w:val="FF0000"/>
          <w:sz w:val="22"/>
          <w:szCs w:val="22"/>
        </w:rPr>
      </w:pPr>
      <w:hyperlink r:id="rId5" w:anchor="OQS_HANDY_SQL" w:history="1">
        <w:r w:rsidR="004E08AB">
          <w:rPr>
            <w:rStyle w:val="Hyperlink"/>
            <w:rFonts w:ascii="Calibri" w:hAnsi="Calibri"/>
            <w:sz w:val="22"/>
            <w:szCs w:val="22"/>
          </w:rPr>
          <w:t>https://wiki.swacorp.com/twiki/bin/view/Tech/OqsSupport#OQS_HANDY_SQL</w:t>
        </w:r>
      </w:hyperlink>
    </w:p>
    <w:p w:rsidR="004E08AB" w:rsidRDefault="004E08AB" w:rsidP="004E08AB">
      <w:pPr>
        <w:ind w:left="1440"/>
        <w:rPr>
          <w:rFonts w:ascii="Calibri" w:hAnsi="Calibri"/>
          <w:color w:val="FF0000"/>
          <w:sz w:val="22"/>
          <w:szCs w:val="22"/>
        </w:rPr>
      </w:pPr>
    </w:p>
    <w:p w:rsidR="004E08AB" w:rsidRP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b/>
          <w:bCs/>
          <w:color w:val="000000"/>
          <w:sz w:val="25"/>
        </w:rPr>
        <w:t xml:space="preserve">1) Use this </w:t>
      </w:r>
      <w:proofErr w:type="spellStart"/>
      <w:r w:rsidRPr="004E08AB">
        <w:rPr>
          <w:rFonts w:ascii="Arial" w:eastAsia="Times New Roman" w:hAnsi="Arial" w:cs="Arial"/>
          <w:b/>
          <w:bCs/>
          <w:color w:val="000000"/>
          <w:sz w:val="25"/>
        </w:rPr>
        <w:t>sql</w:t>
      </w:r>
      <w:proofErr w:type="spellEnd"/>
      <w:r w:rsidRPr="004E08AB">
        <w:rPr>
          <w:rFonts w:ascii="Arial" w:eastAsia="Times New Roman" w:hAnsi="Arial" w:cs="Arial"/>
          <w:b/>
          <w:bCs/>
          <w:color w:val="000000"/>
          <w:sz w:val="25"/>
        </w:rPr>
        <w:t xml:space="preserve"> to view Job table data for post migration batch job execution.</w:t>
      </w:r>
      <w:r w:rsidRPr="004E08AB">
        <w:rPr>
          <w:rFonts w:ascii="Arial" w:eastAsia="Times New Roman" w:hAnsi="Arial" w:cs="Arial"/>
          <w:color w:val="000000"/>
          <w:sz w:val="25"/>
          <w:szCs w:val="25"/>
        </w:rPr>
        <w:t xml:space="preserve"> </w:t>
      </w:r>
    </w:p>
    <w:p w:rsid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color w:val="000000"/>
          <w:sz w:val="25"/>
          <w:szCs w:val="25"/>
        </w:rPr>
        <w:t xml:space="preserve">-- Show me </w:t>
      </w:r>
      <w:proofErr w:type="gramStart"/>
      <w:r w:rsidRPr="004E08AB">
        <w:rPr>
          <w:rFonts w:ascii="Arial" w:eastAsia="Times New Roman" w:hAnsi="Arial" w:cs="Arial"/>
          <w:color w:val="000000"/>
          <w:sz w:val="25"/>
          <w:szCs w:val="25"/>
        </w:rPr>
        <w:t xml:space="preserve">the </w:t>
      </w:r>
      <w:proofErr w:type="spellStart"/>
      <w:r w:rsidRPr="004E08AB">
        <w:rPr>
          <w:rFonts w:ascii="Arial" w:eastAsia="Times New Roman" w:hAnsi="Arial" w:cs="Arial"/>
          <w:color w:val="000000"/>
          <w:sz w:val="25"/>
          <w:szCs w:val="25"/>
        </w:rPr>
        <w:t>lastest</w:t>
      </w:r>
      <w:proofErr w:type="spellEnd"/>
      <w:proofErr w:type="gramEnd"/>
      <w:r w:rsidRPr="004E08AB">
        <w:rPr>
          <w:rFonts w:ascii="Arial" w:eastAsia="Times New Roman" w:hAnsi="Arial" w:cs="Arial"/>
          <w:color w:val="000000"/>
          <w:sz w:val="25"/>
          <w:szCs w:val="25"/>
        </w:rPr>
        <w:t xml:space="preserve"> batch job submitted, current status, job description, and elapsed time. </w:t>
      </w:r>
    </w:p>
    <w:p w:rsidR="004E08AB" w:rsidRP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color w:val="000000"/>
          <w:sz w:val="25"/>
          <w:szCs w:val="25"/>
        </w:rPr>
        <w:t xml:space="preserve">-- Do this first to see elapsed time in minutes and seconds. </w:t>
      </w:r>
    </w:p>
    <w:p w:rsidR="004E08AB" w:rsidRPr="004E08AB" w:rsidRDefault="004E08AB" w:rsidP="004E0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7A4707"/>
          <w:sz w:val="20"/>
          <w:szCs w:val="20"/>
        </w:rPr>
      </w:pPr>
      <w:proofErr w:type="gramStart"/>
      <w:r w:rsidRPr="004E08AB">
        <w:rPr>
          <w:rFonts w:ascii="Courier New" w:eastAsia="Times New Roman" w:hAnsi="Courier New" w:cs="Courier New"/>
          <w:color w:val="7A4707"/>
          <w:sz w:val="20"/>
          <w:szCs w:val="20"/>
        </w:rPr>
        <w:t>alter</w:t>
      </w:r>
      <w:proofErr w:type="gramEnd"/>
      <w:r w:rsidRPr="004E08AB">
        <w:rPr>
          <w:rFonts w:ascii="Courier New" w:eastAsia="Times New Roman" w:hAnsi="Courier New" w:cs="Courier New"/>
          <w:color w:val="7A4707"/>
          <w:sz w:val="20"/>
          <w:szCs w:val="20"/>
        </w:rPr>
        <w:t xml:space="preserve"> session set NLS_DATE_FORMAT='</w:t>
      </w:r>
      <w:proofErr w:type="spellStart"/>
      <w:r w:rsidRPr="004E08AB">
        <w:rPr>
          <w:rFonts w:ascii="Courier New" w:eastAsia="Times New Roman" w:hAnsi="Courier New" w:cs="Courier New"/>
          <w:color w:val="7A4707"/>
          <w:sz w:val="20"/>
          <w:szCs w:val="20"/>
        </w:rPr>
        <w:t>yyyy</w:t>
      </w:r>
      <w:proofErr w:type="spellEnd"/>
      <w:r w:rsidRPr="004E08AB">
        <w:rPr>
          <w:rFonts w:ascii="Courier New" w:eastAsia="Times New Roman" w:hAnsi="Courier New" w:cs="Courier New"/>
          <w:color w:val="7A4707"/>
          <w:sz w:val="20"/>
          <w:szCs w:val="20"/>
        </w:rPr>
        <w:t>-mm-</w:t>
      </w:r>
      <w:proofErr w:type="spellStart"/>
      <w:r w:rsidRPr="004E08AB">
        <w:rPr>
          <w:rFonts w:ascii="Courier New" w:eastAsia="Times New Roman" w:hAnsi="Courier New" w:cs="Courier New"/>
          <w:color w:val="7A4707"/>
          <w:sz w:val="20"/>
          <w:szCs w:val="20"/>
        </w:rPr>
        <w:t>dd</w:t>
      </w:r>
      <w:proofErr w:type="spellEnd"/>
      <w:r w:rsidRPr="004E08AB">
        <w:rPr>
          <w:rFonts w:ascii="Courier New" w:eastAsia="Times New Roman" w:hAnsi="Courier New" w:cs="Courier New"/>
          <w:color w:val="7A4707"/>
          <w:sz w:val="20"/>
          <w:szCs w:val="20"/>
        </w:rPr>
        <w:t xml:space="preserve"> HH24:MI:SS';</w:t>
      </w:r>
    </w:p>
    <w:p w:rsidR="004E08AB" w:rsidRP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color w:val="000000"/>
          <w:sz w:val="25"/>
          <w:szCs w:val="25"/>
        </w:rPr>
        <w:t xml:space="preserve">-- Do this second. </w:t>
      </w:r>
    </w:p>
    <w:p w:rsidR="004E08AB" w:rsidRPr="004E08AB" w:rsidRDefault="004E08AB" w:rsidP="004E0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7A4707"/>
          <w:sz w:val="20"/>
          <w:szCs w:val="20"/>
        </w:rPr>
      </w:pPr>
      <w:r w:rsidRPr="004E08AB">
        <w:rPr>
          <w:rFonts w:ascii="Courier New" w:eastAsia="Times New Roman" w:hAnsi="Courier New" w:cs="Courier New"/>
          <w:color w:val="7A4707"/>
          <w:sz w:val="20"/>
          <w:szCs w:val="20"/>
        </w:rPr>
        <w:t xml:space="preserve">select </w:t>
      </w:r>
      <w:proofErr w:type="spellStart"/>
      <w:r>
        <w:rPr>
          <w:rFonts w:ascii="Courier New" w:eastAsia="Times New Roman" w:hAnsi="Courier New" w:cs="Courier New"/>
          <w:color w:val="7A4707"/>
          <w:sz w:val="20"/>
          <w:szCs w:val="20"/>
        </w:rPr>
        <w:t>j.job_id,</w:t>
      </w:r>
      <w:r w:rsidRPr="004E08AB">
        <w:rPr>
          <w:rFonts w:ascii="Courier New" w:eastAsia="Times New Roman" w:hAnsi="Courier New" w:cs="Courier New"/>
          <w:color w:val="7A4707"/>
          <w:sz w:val="20"/>
          <w:szCs w:val="20"/>
        </w:rPr>
        <w:t>decode</w:t>
      </w:r>
      <w:proofErr w:type="spellEnd"/>
      <w:r w:rsidRPr="004E08AB">
        <w:rPr>
          <w:rFonts w:ascii="Courier New" w:eastAsia="Times New Roman" w:hAnsi="Courier New" w:cs="Courier New"/>
          <w:color w:val="7A4707"/>
          <w:sz w:val="20"/>
          <w:szCs w:val="20"/>
        </w:rPr>
        <w:t>(</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10, 'SimLog',                            11, '</w:t>
      </w:r>
      <w:proofErr w:type="spellStart"/>
      <w:r w:rsidRPr="004E08AB">
        <w:rPr>
          <w:rFonts w:ascii="Courier New" w:eastAsia="Times New Roman" w:hAnsi="Courier New" w:cs="Courier New"/>
          <w:color w:val="7A4707"/>
          <w:sz w:val="20"/>
          <w:szCs w:val="20"/>
        </w:rPr>
        <w:t>SimLog','OQS</w:t>
      </w:r>
      <w:proofErr w:type="spellEnd"/>
      <w:r w:rsidRPr="004E08AB">
        <w:rPr>
          <w:rFonts w:ascii="Courier New" w:eastAsia="Times New Roman" w:hAnsi="Courier New" w:cs="Courier New"/>
          <w:color w:val="7A4707"/>
          <w:sz w:val="20"/>
          <w:szCs w:val="20"/>
        </w:rPr>
        <w:t>') as "</w:t>
      </w:r>
      <w:proofErr w:type="spellStart"/>
      <w:r w:rsidRPr="004E08AB">
        <w:rPr>
          <w:rFonts w:ascii="Courier New" w:eastAsia="Times New Roman" w:hAnsi="Courier New" w:cs="Courier New"/>
          <w:color w:val="7A4707"/>
          <w:sz w:val="20"/>
          <w:szCs w:val="20"/>
        </w:rPr>
        <w:t>Application",jd.job_description</w:t>
      </w:r>
      <w:proofErr w:type="spellEnd"/>
      <w:r w:rsidRPr="004E08AB">
        <w:rPr>
          <w:rFonts w:ascii="Courier New" w:eastAsia="Times New Roman" w:hAnsi="Courier New" w:cs="Courier New"/>
          <w:color w:val="7A4707"/>
          <w:sz w:val="20"/>
          <w:szCs w:val="20"/>
        </w:rPr>
        <w:t xml:space="preserve">, </w:t>
      </w:r>
      <w:r>
        <w:rPr>
          <w:rFonts w:ascii="Courier New" w:eastAsia="Times New Roman" w:hAnsi="Courier New" w:cs="Courier New"/>
          <w:color w:val="7A4707"/>
          <w:sz w:val="20"/>
          <w:szCs w:val="20"/>
        </w:rPr>
        <w:t>js.job_status_description,</w:t>
      </w:r>
      <w:r w:rsidRPr="004E08AB">
        <w:rPr>
          <w:rFonts w:ascii="Courier New" w:eastAsia="Times New Roman" w:hAnsi="Courier New" w:cs="Courier New"/>
          <w:color w:val="7A4707"/>
          <w:sz w:val="20"/>
          <w:szCs w:val="20"/>
        </w:rPr>
        <w:t>j.status_desc_text,j.start_run_date,</w:t>
      </w:r>
      <w:r>
        <w:rPr>
          <w:rFonts w:ascii="Courier New" w:eastAsia="Times New Roman" w:hAnsi="Courier New" w:cs="Courier New"/>
          <w:color w:val="7A4707"/>
          <w:sz w:val="20"/>
          <w:szCs w:val="20"/>
        </w:rPr>
        <w:t>j.end_run_date,</w:t>
      </w:r>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to_timestamp</w:t>
      </w:r>
      <w:proofErr w:type="spellEnd"/>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j.end_run_date,'yyyy</w:t>
      </w:r>
      <w:proofErr w:type="spellEnd"/>
      <w:r w:rsidRPr="004E08AB">
        <w:rPr>
          <w:rFonts w:ascii="Courier New" w:eastAsia="Times New Roman" w:hAnsi="Courier New" w:cs="Courier New"/>
          <w:color w:val="7A4707"/>
          <w:sz w:val="20"/>
          <w:szCs w:val="20"/>
        </w:rPr>
        <w:t>-mm</w:t>
      </w:r>
      <w:r>
        <w:rPr>
          <w:rFonts w:ascii="Courier New" w:eastAsia="Times New Roman" w:hAnsi="Courier New" w:cs="Courier New"/>
          <w:color w:val="7A4707"/>
          <w:sz w:val="20"/>
          <w:szCs w:val="20"/>
        </w:rPr>
        <w:t>-</w:t>
      </w:r>
      <w:proofErr w:type="spellStart"/>
      <w:r>
        <w:rPr>
          <w:rFonts w:ascii="Courier New" w:eastAsia="Times New Roman" w:hAnsi="Courier New" w:cs="Courier New"/>
          <w:color w:val="7A4707"/>
          <w:sz w:val="20"/>
          <w:szCs w:val="20"/>
        </w:rPr>
        <w:t>dd</w:t>
      </w:r>
      <w:proofErr w:type="spellEnd"/>
      <w:r>
        <w:rPr>
          <w:rFonts w:ascii="Courier New" w:eastAsia="Times New Roman" w:hAnsi="Courier New" w:cs="Courier New"/>
          <w:color w:val="7A4707"/>
          <w:sz w:val="20"/>
          <w:szCs w:val="20"/>
        </w:rPr>
        <w:t xml:space="preserve"> HH24:MI:SS') - TO_TIMESTAMP</w:t>
      </w:r>
      <w:r w:rsidRPr="004E08AB">
        <w:rPr>
          <w:rFonts w:ascii="Courier New" w:eastAsia="Times New Roman" w:hAnsi="Courier New" w:cs="Courier New"/>
          <w:color w:val="7A4707"/>
          <w:sz w:val="20"/>
          <w:szCs w:val="20"/>
        </w:rPr>
        <w:t>(</w:t>
      </w:r>
      <w:proofErr w:type="spellStart"/>
      <w:r w:rsidRPr="004E08AB">
        <w:rPr>
          <w:rFonts w:ascii="Courier New" w:eastAsia="Times New Roman" w:hAnsi="Courier New" w:cs="Courier New"/>
          <w:color w:val="7A4707"/>
          <w:sz w:val="20"/>
          <w:szCs w:val="20"/>
        </w:rPr>
        <w:t>j.start_run_date,'yyyy</w:t>
      </w:r>
      <w:proofErr w:type="spellEnd"/>
      <w:r w:rsidRPr="004E08AB">
        <w:rPr>
          <w:rFonts w:ascii="Courier New" w:eastAsia="Times New Roman" w:hAnsi="Courier New" w:cs="Courier New"/>
          <w:color w:val="7A4707"/>
          <w:sz w:val="20"/>
          <w:szCs w:val="20"/>
        </w:rPr>
        <w:t>-mm-</w:t>
      </w:r>
      <w:proofErr w:type="spellStart"/>
      <w:r w:rsidRPr="004E08AB">
        <w:rPr>
          <w:rFonts w:ascii="Courier New" w:eastAsia="Times New Roman" w:hAnsi="Courier New" w:cs="Courier New"/>
          <w:color w:val="7A4707"/>
          <w:sz w:val="20"/>
          <w:szCs w:val="20"/>
        </w:rPr>
        <w:t>dd</w:t>
      </w:r>
      <w:proofErr w:type="spellEnd"/>
      <w:r w:rsidRPr="004E08AB">
        <w:rPr>
          <w:rFonts w:ascii="Courier New" w:eastAsia="Times New Roman" w:hAnsi="Courier New" w:cs="Courier New"/>
          <w:color w:val="7A4707"/>
          <w:sz w:val="20"/>
          <w:szCs w:val="20"/>
        </w:rPr>
        <w:t xml:space="preserve"> HH24:MI:SS') as "Elapsed Time",  </w:t>
      </w:r>
      <w:proofErr w:type="spellStart"/>
      <w:r w:rsidRPr="004E08AB">
        <w:rPr>
          <w:rFonts w:ascii="Courier New" w:eastAsia="Times New Roman" w:hAnsi="Courier New" w:cs="Courier New"/>
          <w:color w:val="7A4707"/>
          <w:sz w:val="20"/>
          <w:szCs w:val="20"/>
        </w:rPr>
        <w:t>j.submitted_by_id,j.last_update_date</w:t>
      </w:r>
      <w:proofErr w:type="spellEnd"/>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from job j, </w:t>
      </w:r>
      <w:proofErr w:type="spellStart"/>
      <w:r w:rsidRPr="004E08AB">
        <w:rPr>
          <w:rFonts w:ascii="Courier New" w:eastAsia="Times New Roman" w:hAnsi="Courier New" w:cs="Courier New"/>
          <w:color w:val="7A4707"/>
          <w:sz w:val="20"/>
          <w:szCs w:val="20"/>
        </w:rPr>
        <w:t>job_status_type</w:t>
      </w:r>
      <w:proofErr w:type="spellEnd"/>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js</w:t>
      </w:r>
      <w:proofErr w:type="spellEnd"/>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job_definition</w:t>
      </w:r>
      <w:proofErr w:type="spellEnd"/>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jd</w:t>
      </w:r>
      <w:proofErr w:type="spellEnd"/>
      <w:r w:rsidRPr="004E08AB">
        <w:rPr>
          <w:rFonts w:ascii="Courier New" w:eastAsia="Times New Roman" w:hAnsi="Courier New" w:cs="Courier New"/>
          <w:color w:val="7A4707"/>
          <w:sz w:val="20"/>
          <w:szCs w:val="20"/>
        </w:rPr>
        <w:t xml:space="preserve"> where </w:t>
      </w:r>
      <w:proofErr w:type="spellStart"/>
      <w:r w:rsidRPr="004E08AB">
        <w:rPr>
          <w:rFonts w:ascii="Courier New" w:eastAsia="Times New Roman" w:hAnsi="Courier New" w:cs="Courier New"/>
          <w:color w:val="7A4707"/>
          <w:sz w:val="20"/>
          <w:szCs w:val="20"/>
        </w:rPr>
        <w:t>j.job_status_type_id</w:t>
      </w:r>
      <w:proofErr w:type="spellEnd"/>
      <w:r w:rsidRPr="004E08AB">
        <w:rPr>
          <w:rFonts w:ascii="Courier New" w:eastAsia="Times New Roman" w:hAnsi="Courier New" w:cs="Courier New"/>
          <w:color w:val="7A4707"/>
          <w:sz w:val="20"/>
          <w:szCs w:val="20"/>
        </w:rPr>
        <w:t xml:space="preserve"> = </w:t>
      </w:r>
      <w:proofErr w:type="spellStart"/>
      <w:r w:rsidRPr="004E08AB">
        <w:rPr>
          <w:rFonts w:ascii="Courier New" w:eastAsia="Times New Roman" w:hAnsi="Courier New" w:cs="Courier New"/>
          <w:color w:val="7A4707"/>
          <w:sz w:val="20"/>
          <w:szCs w:val="20"/>
        </w:rPr>
        <w:t>js.job_status_type_id</w:t>
      </w:r>
      <w:proofErr w:type="spellEnd"/>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w:t>
      </w:r>
      <w:proofErr w:type="spellStart"/>
      <w:r w:rsidRPr="004E08AB">
        <w:rPr>
          <w:rFonts w:ascii="Courier New" w:eastAsia="Times New Roman" w:hAnsi="Courier New" w:cs="Courier New"/>
          <w:color w:val="7A4707"/>
          <w:sz w:val="20"/>
          <w:szCs w:val="20"/>
        </w:rPr>
        <w:t>jd.job_definition_id</w:t>
      </w:r>
      <w:proofErr w:type="spellEnd"/>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and </w:t>
      </w:r>
      <w:proofErr w:type="spellStart"/>
      <w:r w:rsidRPr="004E08AB">
        <w:rPr>
          <w:rFonts w:ascii="Courier New" w:eastAsia="Times New Roman" w:hAnsi="Courier New" w:cs="Courier New"/>
          <w:color w:val="7A4707"/>
          <w:sz w:val="20"/>
          <w:szCs w:val="20"/>
        </w:rPr>
        <w:t>j.start_run_date</w:t>
      </w:r>
      <w:proofErr w:type="spellEnd"/>
      <w:r w:rsidRPr="004E08AB">
        <w:rPr>
          <w:rFonts w:ascii="Courier New" w:eastAsia="Times New Roman" w:hAnsi="Courier New" w:cs="Courier New"/>
          <w:color w:val="7A4707"/>
          <w:sz w:val="20"/>
          <w:szCs w:val="20"/>
        </w:rPr>
        <w:t xml:space="preserve"> = (select max(</w:t>
      </w:r>
      <w:proofErr w:type="spellStart"/>
      <w:r w:rsidRPr="004E08AB">
        <w:rPr>
          <w:rFonts w:ascii="Courier New" w:eastAsia="Times New Roman" w:hAnsi="Courier New" w:cs="Courier New"/>
          <w:color w:val="7A4707"/>
          <w:sz w:val="20"/>
          <w:szCs w:val="20"/>
        </w:rPr>
        <w:t>start_run_date</w:t>
      </w:r>
      <w:proofErr w:type="spellEnd"/>
      <w:r w:rsidRPr="004E08AB">
        <w:rPr>
          <w:rFonts w:ascii="Courier New" w:eastAsia="Times New Roman" w:hAnsi="Courier New" w:cs="Courier New"/>
          <w:color w:val="7A4707"/>
          <w:sz w:val="20"/>
          <w:szCs w:val="20"/>
        </w:rPr>
        <w:t xml:space="preserve">) from job); </w:t>
      </w:r>
    </w:p>
    <w:p w:rsidR="004E08AB" w:rsidRP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color w:val="000000"/>
          <w:sz w:val="25"/>
          <w:szCs w:val="25"/>
        </w:rPr>
        <w:t xml:space="preserve">-- The results should look like this. </w:t>
      </w:r>
    </w:p>
    <w:p w:rsidR="004E08AB" w:rsidRPr="004E08AB" w:rsidRDefault="004E08AB" w:rsidP="004E08AB">
      <w:pPr>
        <w:spacing w:before="240" w:line="360" w:lineRule="atLeast"/>
        <w:rPr>
          <w:rFonts w:ascii="Arial" w:eastAsia="Times New Roman" w:hAnsi="Arial" w:cs="Arial"/>
          <w:color w:val="000000"/>
          <w:sz w:val="25"/>
          <w:szCs w:val="25"/>
        </w:rPr>
      </w:pPr>
      <w:r>
        <w:rPr>
          <w:rFonts w:ascii="Arial" w:eastAsia="Times New Roman" w:hAnsi="Arial" w:cs="Arial"/>
          <w:noProof/>
          <w:color w:val="000000"/>
          <w:sz w:val="25"/>
          <w:szCs w:val="25"/>
        </w:rPr>
        <w:drawing>
          <wp:inline distT="0" distB="0" distL="0" distR="0">
            <wp:extent cx="11296650" cy="390525"/>
            <wp:effectExtent l="19050" t="0" r="0" b="0"/>
            <wp:docPr id="1" name="Picture 1" descr="handy_job_table_sq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y_job_table_sql_1.png"/>
                    <pic:cNvPicPr>
                      <a:picLocks noChangeAspect="1" noChangeArrowheads="1"/>
                    </pic:cNvPicPr>
                  </pic:nvPicPr>
                  <pic:blipFill>
                    <a:blip r:embed="rId6" cstate="print"/>
                    <a:srcRect/>
                    <a:stretch>
                      <a:fillRect/>
                    </a:stretch>
                  </pic:blipFill>
                  <pic:spPr bwMode="auto">
                    <a:xfrm>
                      <a:off x="0" y="0"/>
                      <a:ext cx="11296650" cy="390525"/>
                    </a:xfrm>
                    <a:prstGeom prst="rect">
                      <a:avLst/>
                    </a:prstGeom>
                    <a:noFill/>
                    <a:ln w="9525">
                      <a:noFill/>
                      <a:miter lim="800000"/>
                      <a:headEnd/>
                      <a:tailEnd/>
                    </a:ln>
                  </pic:spPr>
                </pic:pic>
              </a:graphicData>
            </a:graphic>
          </wp:inline>
        </w:drawing>
      </w:r>
    </w:p>
    <w:p w:rsidR="004E08AB" w:rsidRP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b/>
          <w:bCs/>
          <w:color w:val="000000"/>
          <w:sz w:val="25"/>
        </w:rPr>
        <w:t xml:space="preserve">2) Use this </w:t>
      </w:r>
      <w:proofErr w:type="spellStart"/>
      <w:r w:rsidRPr="004E08AB">
        <w:rPr>
          <w:rFonts w:ascii="Arial" w:eastAsia="Times New Roman" w:hAnsi="Arial" w:cs="Arial"/>
          <w:b/>
          <w:bCs/>
          <w:color w:val="000000"/>
          <w:sz w:val="25"/>
        </w:rPr>
        <w:t>sql</w:t>
      </w:r>
      <w:proofErr w:type="spellEnd"/>
      <w:r w:rsidRPr="004E08AB">
        <w:rPr>
          <w:rFonts w:ascii="Arial" w:eastAsia="Times New Roman" w:hAnsi="Arial" w:cs="Arial"/>
          <w:b/>
          <w:bCs/>
          <w:color w:val="000000"/>
          <w:sz w:val="25"/>
        </w:rPr>
        <w:t xml:space="preserve"> to view Job table data for OQS RK and </w:t>
      </w:r>
      <w:hyperlink r:id="rId7" w:tooltip="SimLog (this topic does not yet exist; you can create it)" w:history="1">
        <w:r w:rsidRPr="004E08AB">
          <w:rPr>
            <w:rFonts w:ascii="Arial" w:eastAsia="Times New Roman" w:hAnsi="Arial" w:cs="Arial"/>
            <w:b/>
            <w:bCs/>
            <w:color w:val="B7351E"/>
            <w:sz w:val="25"/>
          </w:rPr>
          <w:t>SimLog</w:t>
        </w:r>
      </w:hyperlink>
      <w:r w:rsidRPr="004E08AB">
        <w:rPr>
          <w:rFonts w:ascii="Arial" w:eastAsia="Times New Roman" w:hAnsi="Arial" w:cs="Arial"/>
          <w:b/>
          <w:bCs/>
          <w:color w:val="000000"/>
          <w:sz w:val="25"/>
        </w:rPr>
        <w:t xml:space="preserve"> batch jobs.</w:t>
      </w:r>
      <w:r w:rsidRPr="004E08AB">
        <w:rPr>
          <w:rFonts w:ascii="Arial" w:eastAsia="Times New Roman" w:hAnsi="Arial" w:cs="Arial"/>
          <w:color w:val="000000"/>
          <w:sz w:val="25"/>
          <w:szCs w:val="25"/>
        </w:rPr>
        <w:t xml:space="preserve"> </w:t>
      </w:r>
    </w:p>
    <w:p w:rsid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color w:val="000000"/>
          <w:sz w:val="25"/>
          <w:szCs w:val="25"/>
        </w:rPr>
        <w:t xml:space="preserve">-- Show me the last time these three batch jobs were submitted, current status, job description, and elapsed time. </w:t>
      </w:r>
    </w:p>
    <w:p w:rsidR="004E08AB" w:rsidRP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color w:val="000000"/>
          <w:sz w:val="25"/>
          <w:szCs w:val="25"/>
        </w:rPr>
        <w:t xml:space="preserve">-- Do this first to see elapsed time in minutes and seconds. </w:t>
      </w:r>
    </w:p>
    <w:p w:rsidR="004E08AB" w:rsidRPr="004E08AB" w:rsidRDefault="004E08AB" w:rsidP="004E0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7A4707"/>
          <w:sz w:val="20"/>
          <w:szCs w:val="20"/>
        </w:rPr>
      </w:pPr>
      <w:proofErr w:type="gramStart"/>
      <w:r w:rsidRPr="004E08AB">
        <w:rPr>
          <w:rFonts w:ascii="Courier New" w:eastAsia="Times New Roman" w:hAnsi="Courier New" w:cs="Courier New"/>
          <w:color w:val="7A4707"/>
          <w:sz w:val="20"/>
          <w:szCs w:val="20"/>
        </w:rPr>
        <w:t>alter</w:t>
      </w:r>
      <w:proofErr w:type="gramEnd"/>
      <w:r w:rsidRPr="004E08AB">
        <w:rPr>
          <w:rFonts w:ascii="Courier New" w:eastAsia="Times New Roman" w:hAnsi="Courier New" w:cs="Courier New"/>
          <w:color w:val="7A4707"/>
          <w:sz w:val="20"/>
          <w:szCs w:val="20"/>
        </w:rPr>
        <w:t xml:space="preserve"> session set NLS_DATE_FORMAT='</w:t>
      </w:r>
      <w:proofErr w:type="spellStart"/>
      <w:r w:rsidRPr="004E08AB">
        <w:rPr>
          <w:rFonts w:ascii="Courier New" w:eastAsia="Times New Roman" w:hAnsi="Courier New" w:cs="Courier New"/>
          <w:color w:val="7A4707"/>
          <w:sz w:val="20"/>
          <w:szCs w:val="20"/>
        </w:rPr>
        <w:t>yyyy</w:t>
      </w:r>
      <w:proofErr w:type="spellEnd"/>
      <w:r w:rsidRPr="004E08AB">
        <w:rPr>
          <w:rFonts w:ascii="Courier New" w:eastAsia="Times New Roman" w:hAnsi="Courier New" w:cs="Courier New"/>
          <w:color w:val="7A4707"/>
          <w:sz w:val="20"/>
          <w:szCs w:val="20"/>
        </w:rPr>
        <w:t>-mm-</w:t>
      </w:r>
      <w:proofErr w:type="spellStart"/>
      <w:r w:rsidRPr="004E08AB">
        <w:rPr>
          <w:rFonts w:ascii="Courier New" w:eastAsia="Times New Roman" w:hAnsi="Courier New" w:cs="Courier New"/>
          <w:color w:val="7A4707"/>
          <w:sz w:val="20"/>
          <w:szCs w:val="20"/>
        </w:rPr>
        <w:t>dd</w:t>
      </w:r>
      <w:proofErr w:type="spellEnd"/>
      <w:r w:rsidRPr="004E08AB">
        <w:rPr>
          <w:rFonts w:ascii="Courier New" w:eastAsia="Times New Roman" w:hAnsi="Courier New" w:cs="Courier New"/>
          <w:color w:val="7A4707"/>
          <w:sz w:val="20"/>
          <w:szCs w:val="20"/>
        </w:rPr>
        <w:t xml:space="preserve"> HH24:MI:SS';</w:t>
      </w:r>
    </w:p>
    <w:p w:rsidR="004E08AB" w:rsidRP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color w:val="000000"/>
          <w:sz w:val="25"/>
          <w:szCs w:val="25"/>
        </w:rPr>
        <w:lastRenderedPageBreak/>
        <w:t xml:space="preserve">-- Do this second. </w:t>
      </w:r>
    </w:p>
    <w:p w:rsidR="004E08AB" w:rsidRPr="004E08AB" w:rsidRDefault="004E08AB" w:rsidP="004E0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7A4707"/>
          <w:sz w:val="20"/>
          <w:szCs w:val="20"/>
        </w:rPr>
      </w:pPr>
      <w:r w:rsidRPr="004E08AB">
        <w:rPr>
          <w:rFonts w:ascii="Courier New" w:eastAsia="Times New Roman" w:hAnsi="Courier New" w:cs="Courier New"/>
          <w:color w:val="7A4707"/>
          <w:sz w:val="20"/>
          <w:szCs w:val="20"/>
        </w:rPr>
        <w:t xml:space="preserve">select </w:t>
      </w:r>
      <w:proofErr w:type="spellStart"/>
      <w:r>
        <w:rPr>
          <w:rFonts w:ascii="Courier New" w:eastAsia="Times New Roman" w:hAnsi="Courier New" w:cs="Courier New"/>
          <w:color w:val="7A4707"/>
          <w:sz w:val="20"/>
          <w:szCs w:val="20"/>
        </w:rPr>
        <w:t>j.job_id,</w:t>
      </w:r>
      <w:r w:rsidRPr="004E08AB">
        <w:rPr>
          <w:rFonts w:ascii="Courier New" w:eastAsia="Times New Roman" w:hAnsi="Courier New" w:cs="Courier New"/>
          <w:color w:val="7A4707"/>
          <w:sz w:val="20"/>
          <w:szCs w:val="20"/>
        </w:rPr>
        <w:t>decode</w:t>
      </w:r>
      <w:proofErr w:type="spellEnd"/>
      <w:r w:rsidRPr="004E08AB">
        <w:rPr>
          <w:rFonts w:ascii="Courier New" w:eastAsia="Times New Roman" w:hAnsi="Courier New" w:cs="Courier New"/>
          <w:color w:val="7A4707"/>
          <w:sz w:val="20"/>
          <w:szCs w:val="20"/>
        </w:rPr>
        <w:t>(</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10, 'SimLog',                          11, '</w:t>
      </w:r>
      <w:proofErr w:type="spellStart"/>
      <w:r w:rsidRPr="004E08AB">
        <w:rPr>
          <w:rFonts w:ascii="Courier New" w:eastAsia="Times New Roman" w:hAnsi="Courier New" w:cs="Courier New"/>
          <w:color w:val="7A4707"/>
          <w:sz w:val="20"/>
          <w:szCs w:val="20"/>
        </w:rPr>
        <w:t>SimLog','OQS</w:t>
      </w:r>
      <w:proofErr w:type="spellEnd"/>
      <w:r w:rsidRPr="004E08AB">
        <w:rPr>
          <w:rFonts w:ascii="Courier New" w:eastAsia="Times New Roman" w:hAnsi="Courier New" w:cs="Courier New"/>
          <w:color w:val="7A4707"/>
          <w:sz w:val="20"/>
          <w:szCs w:val="20"/>
        </w:rPr>
        <w:t>') as "</w:t>
      </w:r>
      <w:proofErr w:type="spellStart"/>
      <w:r w:rsidRPr="004E08AB">
        <w:rPr>
          <w:rFonts w:ascii="Courier New" w:eastAsia="Times New Roman" w:hAnsi="Courier New" w:cs="Courier New"/>
          <w:color w:val="7A4707"/>
          <w:sz w:val="20"/>
          <w:szCs w:val="20"/>
        </w:rPr>
        <w:t>Application",</w:t>
      </w:r>
      <w:r>
        <w:rPr>
          <w:rFonts w:ascii="Courier New" w:eastAsia="Times New Roman" w:hAnsi="Courier New" w:cs="Courier New"/>
          <w:color w:val="7A4707"/>
          <w:sz w:val="20"/>
          <w:szCs w:val="20"/>
        </w:rPr>
        <w:t>jd.job_description</w:t>
      </w:r>
      <w:proofErr w:type="spellEnd"/>
      <w:r>
        <w:rPr>
          <w:rFonts w:ascii="Courier New" w:eastAsia="Times New Roman" w:hAnsi="Courier New" w:cs="Courier New"/>
          <w:color w:val="7A4707"/>
          <w:sz w:val="20"/>
          <w:szCs w:val="20"/>
        </w:rPr>
        <w:t>,  js.job_status_description,</w:t>
      </w:r>
      <w:r w:rsidRPr="004E08AB">
        <w:rPr>
          <w:rFonts w:ascii="Courier New" w:eastAsia="Times New Roman" w:hAnsi="Courier New" w:cs="Courier New"/>
          <w:color w:val="7A4707"/>
          <w:sz w:val="20"/>
          <w:szCs w:val="20"/>
        </w:rPr>
        <w:t>j.stat</w:t>
      </w:r>
      <w:r>
        <w:rPr>
          <w:rFonts w:ascii="Courier New" w:eastAsia="Times New Roman" w:hAnsi="Courier New" w:cs="Courier New"/>
          <w:color w:val="7A4707"/>
          <w:sz w:val="20"/>
          <w:szCs w:val="20"/>
        </w:rPr>
        <w:t>us_desc_text,j.start_run_date,j.end_run_date,</w:t>
      </w:r>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to_timestamp</w:t>
      </w:r>
      <w:proofErr w:type="spellEnd"/>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j.end_run_date,'yyyy</w:t>
      </w:r>
      <w:proofErr w:type="spellEnd"/>
      <w:r w:rsidRPr="004E08AB">
        <w:rPr>
          <w:rFonts w:ascii="Courier New" w:eastAsia="Times New Roman" w:hAnsi="Courier New" w:cs="Courier New"/>
          <w:color w:val="7A4707"/>
          <w:sz w:val="20"/>
          <w:szCs w:val="20"/>
        </w:rPr>
        <w:t>-mm</w:t>
      </w:r>
      <w:r>
        <w:rPr>
          <w:rFonts w:ascii="Courier New" w:eastAsia="Times New Roman" w:hAnsi="Courier New" w:cs="Courier New"/>
          <w:color w:val="7A4707"/>
          <w:sz w:val="20"/>
          <w:szCs w:val="20"/>
        </w:rPr>
        <w:t>-</w:t>
      </w:r>
      <w:proofErr w:type="spellStart"/>
      <w:r>
        <w:rPr>
          <w:rFonts w:ascii="Courier New" w:eastAsia="Times New Roman" w:hAnsi="Courier New" w:cs="Courier New"/>
          <w:color w:val="7A4707"/>
          <w:sz w:val="20"/>
          <w:szCs w:val="20"/>
        </w:rPr>
        <w:t>dd</w:t>
      </w:r>
      <w:proofErr w:type="spellEnd"/>
      <w:r>
        <w:rPr>
          <w:rFonts w:ascii="Courier New" w:eastAsia="Times New Roman" w:hAnsi="Courier New" w:cs="Courier New"/>
          <w:color w:val="7A4707"/>
          <w:sz w:val="20"/>
          <w:szCs w:val="20"/>
        </w:rPr>
        <w:t xml:space="preserve"> HH24:MI:SS') - TO_TIMESTAMP</w:t>
      </w:r>
      <w:r w:rsidRPr="004E08AB">
        <w:rPr>
          <w:rFonts w:ascii="Courier New" w:eastAsia="Times New Roman" w:hAnsi="Courier New" w:cs="Courier New"/>
          <w:color w:val="7A4707"/>
          <w:sz w:val="20"/>
          <w:szCs w:val="20"/>
        </w:rPr>
        <w:t>(</w:t>
      </w:r>
      <w:proofErr w:type="spellStart"/>
      <w:r w:rsidRPr="004E08AB">
        <w:rPr>
          <w:rFonts w:ascii="Courier New" w:eastAsia="Times New Roman" w:hAnsi="Courier New" w:cs="Courier New"/>
          <w:color w:val="7A4707"/>
          <w:sz w:val="20"/>
          <w:szCs w:val="20"/>
        </w:rPr>
        <w:t>j.start_run_date,'yyyy</w:t>
      </w:r>
      <w:proofErr w:type="spellEnd"/>
      <w:r w:rsidRPr="004E08AB">
        <w:rPr>
          <w:rFonts w:ascii="Courier New" w:eastAsia="Times New Roman" w:hAnsi="Courier New" w:cs="Courier New"/>
          <w:color w:val="7A4707"/>
          <w:sz w:val="20"/>
          <w:szCs w:val="20"/>
        </w:rPr>
        <w:t>-mm-</w:t>
      </w:r>
      <w:proofErr w:type="spellStart"/>
      <w:r w:rsidRPr="004E08AB">
        <w:rPr>
          <w:rFonts w:ascii="Courier New" w:eastAsia="Times New Roman" w:hAnsi="Courier New" w:cs="Courier New"/>
          <w:color w:val="7A4707"/>
          <w:sz w:val="20"/>
          <w:szCs w:val="20"/>
        </w:rPr>
        <w:t>dd</w:t>
      </w:r>
      <w:proofErr w:type="spellEnd"/>
      <w:r w:rsidRPr="004E08AB">
        <w:rPr>
          <w:rFonts w:ascii="Courier New" w:eastAsia="Times New Roman" w:hAnsi="Courier New" w:cs="Courier New"/>
          <w:color w:val="7A4707"/>
          <w:sz w:val="20"/>
          <w:szCs w:val="20"/>
        </w:rPr>
        <w:t xml:space="preserve"> HH24:MI:SS') as "Elapsed Time",</w:t>
      </w:r>
      <w:r>
        <w:rPr>
          <w:rFonts w:ascii="Courier New" w:eastAsia="Times New Roman" w:hAnsi="Courier New" w:cs="Courier New"/>
          <w:color w:val="7A4707"/>
          <w:sz w:val="20"/>
          <w:szCs w:val="20"/>
        </w:rPr>
        <w:t xml:space="preserve">  </w:t>
      </w:r>
      <w:proofErr w:type="spellStart"/>
      <w:r>
        <w:rPr>
          <w:rFonts w:ascii="Courier New" w:eastAsia="Times New Roman" w:hAnsi="Courier New" w:cs="Courier New"/>
          <w:color w:val="7A4707"/>
          <w:sz w:val="20"/>
          <w:szCs w:val="20"/>
        </w:rPr>
        <w:t>j.submitted_by_id,</w:t>
      </w:r>
      <w:r w:rsidRPr="004E08AB">
        <w:rPr>
          <w:rFonts w:ascii="Courier New" w:eastAsia="Times New Roman" w:hAnsi="Courier New" w:cs="Courier New"/>
          <w:color w:val="7A4707"/>
          <w:sz w:val="20"/>
          <w:szCs w:val="20"/>
        </w:rPr>
        <w:t>j.last_update_date</w:t>
      </w:r>
      <w:proofErr w:type="spellEnd"/>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from job j, </w:t>
      </w:r>
      <w:proofErr w:type="spellStart"/>
      <w:r w:rsidRPr="004E08AB">
        <w:rPr>
          <w:rFonts w:ascii="Courier New" w:eastAsia="Times New Roman" w:hAnsi="Courier New" w:cs="Courier New"/>
          <w:color w:val="7A4707"/>
          <w:sz w:val="20"/>
          <w:szCs w:val="20"/>
        </w:rPr>
        <w:t>job_status_type</w:t>
      </w:r>
      <w:proofErr w:type="spellEnd"/>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js</w:t>
      </w:r>
      <w:proofErr w:type="spellEnd"/>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job_definition</w:t>
      </w:r>
      <w:proofErr w:type="spellEnd"/>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jd</w:t>
      </w:r>
      <w:proofErr w:type="spellEnd"/>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where </w:t>
      </w:r>
      <w:proofErr w:type="spellStart"/>
      <w:r w:rsidRPr="004E08AB">
        <w:rPr>
          <w:rFonts w:ascii="Courier New" w:eastAsia="Times New Roman" w:hAnsi="Courier New" w:cs="Courier New"/>
          <w:color w:val="7A4707"/>
          <w:sz w:val="20"/>
          <w:szCs w:val="20"/>
        </w:rPr>
        <w:t>j.job_status_type_id</w:t>
      </w:r>
      <w:proofErr w:type="spellEnd"/>
      <w:r w:rsidRPr="004E08AB">
        <w:rPr>
          <w:rFonts w:ascii="Courier New" w:eastAsia="Times New Roman" w:hAnsi="Courier New" w:cs="Courier New"/>
          <w:color w:val="7A4707"/>
          <w:sz w:val="20"/>
          <w:szCs w:val="20"/>
        </w:rPr>
        <w:t xml:space="preserve"> = </w:t>
      </w:r>
      <w:proofErr w:type="spellStart"/>
      <w:r w:rsidRPr="004E08AB">
        <w:rPr>
          <w:rFonts w:ascii="Courier New" w:eastAsia="Times New Roman" w:hAnsi="Courier New" w:cs="Courier New"/>
          <w:color w:val="7A4707"/>
          <w:sz w:val="20"/>
          <w:szCs w:val="20"/>
        </w:rPr>
        <w:t>js.job_status_type_id</w:t>
      </w:r>
      <w:proofErr w:type="spellEnd"/>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w:t>
      </w:r>
      <w:proofErr w:type="spellStart"/>
      <w:r w:rsidRPr="004E08AB">
        <w:rPr>
          <w:rFonts w:ascii="Courier New" w:eastAsia="Times New Roman" w:hAnsi="Courier New" w:cs="Courier New"/>
          <w:color w:val="7A4707"/>
          <w:sz w:val="20"/>
          <w:szCs w:val="20"/>
        </w:rPr>
        <w:t>jd.job_definition_id</w:t>
      </w:r>
      <w:proofErr w:type="spellEnd"/>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and</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w:t>
      </w:r>
      <w:proofErr w:type="spellStart"/>
      <w:r w:rsidRPr="004E08AB">
        <w:rPr>
          <w:rFonts w:ascii="Courier New" w:eastAsia="Times New Roman" w:hAnsi="Courier New" w:cs="Courier New"/>
          <w:color w:val="7A4707"/>
          <w:sz w:val="20"/>
          <w:szCs w:val="20"/>
        </w:rPr>
        <w:t>j.start_run_date</w:t>
      </w:r>
      <w:proofErr w:type="spellEnd"/>
      <w:r w:rsidRPr="004E08AB">
        <w:rPr>
          <w:rFonts w:ascii="Courier New" w:eastAsia="Times New Roman" w:hAnsi="Courier New" w:cs="Courier New"/>
          <w:color w:val="7A4707"/>
          <w:sz w:val="20"/>
          <w:szCs w:val="20"/>
        </w:rPr>
        <w:t xml:space="preserve"> = (select max(</w:t>
      </w:r>
      <w:proofErr w:type="spellStart"/>
      <w:r w:rsidRPr="004E08AB">
        <w:rPr>
          <w:rFonts w:ascii="Courier New" w:eastAsia="Times New Roman" w:hAnsi="Courier New" w:cs="Courier New"/>
          <w:color w:val="7A4707"/>
          <w:sz w:val="20"/>
          <w:szCs w:val="20"/>
        </w:rPr>
        <w:t>start_run_date</w:t>
      </w:r>
      <w:proofErr w:type="spellEnd"/>
      <w:r w:rsidRPr="004E08AB">
        <w:rPr>
          <w:rFonts w:ascii="Courier New" w:eastAsia="Times New Roman" w:hAnsi="Courier New" w:cs="Courier New"/>
          <w:color w:val="7A4707"/>
          <w:sz w:val="20"/>
          <w:szCs w:val="20"/>
        </w:rPr>
        <w:t xml:space="preserve">) from job where </w:t>
      </w:r>
      <w:proofErr w:type="spellStart"/>
      <w:r w:rsidRPr="004E08AB">
        <w:rPr>
          <w:rFonts w:ascii="Courier New" w:eastAsia="Times New Roman" w:hAnsi="Courier New" w:cs="Courier New"/>
          <w:color w:val="7A4707"/>
          <w:sz w:val="20"/>
          <w:szCs w:val="20"/>
        </w:rPr>
        <w:t>job_definition_id</w:t>
      </w:r>
      <w:proofErr w:type="spellEnd"/>
      <w:r w:rsidRPr="004E08AB">
        <w:rPr>
          <w:rFonts w:ascii="Courier New" w:eastAsia="Times New Roman" w:hAnsi="Courier New" w:cs="Courier New"/>
          <w:color w:val="7A4707"/>
          <w:sz w:val="20"/>
          <w:szCs w:val="20"/>
        </w:rPr>
        <w:t xml:space="preserve"> = 1) 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1)or(</w:t>
      </w:r>
      <w:proofErr w:type="spellStart"/>
      <w:r w:rsidRPr="004E08AB">
        <w:rPr>
          <w:rFonts w:ascii="Courier New" w:eastAsia="Times New Roman" w:hAnsi="Courier New" w:cs="Courier New"/>
          <w:color w:val="7A4707"/>
          <w:sz w:val="20"/>
          <w:szCs w:val="20"/>
        </w:rPr>
        <w:t>j.start_run_date</w:t>
      </w:r>
      <w:proofErr w:type="spellEnd"/>
      <w:r w:rsidRPr="004E08AB">
        <w:rPr>
          <w:rFonts w:ascii="Courier New" w:eastAsia="Times New Roman" w:hAnsi="Courier New" w:cs="Courier New"/>
          <w:color w:val="7A4707"/>
          <w:sz w:val="20"/>
          <w:szCs w:val="20"/>
        </w:rPr>
        <w:t xml:space="preserve"> = (select max(</w:t>
      </w:r>
      <w:proofErr w:type="spellStart"/>
      <w:r w:rsidRPr="004E08AB">
        <w:rPr>
          <w:rFonts w:ascii="Courier New" w:eastAsia="Times New Roman" w:hAnsi="Courier New" w:cs="Courier New"/>
          <w:color w:val="7A4707"/>
          <w:sz w:val="20"/>
          <w:szCs w:val="20"/>
        </w:rPr>
        <w:t>start_run_date</w:t>
      </w:r>
      <w:proofErr w:type="spellEnd"/>
      <w:r w:rsidRPr="004E08AB">
        <w:rPr>
          <w:rFonts w:ascii="Courier New" w:eastAsia="Times New Roman" w:hAnsi="Courier New" w:cs="Courier New"/>
          <w:color w:val="7A4707"/>
          <w:sz w:val="20"/>
          <w:szCs w:val="20"/>
        </w:rPr>
        <w:t xml:space="preserve">) from job where </w:t>
      </w:r>
      <w:proofErr w:type="spellStart"/>
      <w:r w:rsidRPr="004E08AB">
        <w:rPr>
          <w:rFonts w:ascii="Courier New" w:eastAsia="Times New Roman" w:hAnsi="Courier New" w:cs="Courier New"/>
          <w:color w:val="7A4707"/>
          <w:sz w:val="20"/>
          <w:szCs w:val="20"/>
        </w:rPr>
        <w:t>job_definition_id</w:t>
      </w:r>
      <w:proofErr w:type="spellEnd"/>
      <w:r w:rsidRPr="004E08AB">
        <w:rPr>
          <w:rFonts w:ascii="Courier New" w:eastAsia="Times New Roman" w:hAnsi="Courier New" w:cs="Courier New"/>
          <w:color w:val="7A4707"/>
          <w:sz w:val="20"/>
          <w:szCs w:val="20"/>
        </w:rPr>
        <w:t xml:space="preserve"> = 2) 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2) or</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j.start_run_date</w:t>
      </w:r>
      <w:proofErr w:type="spellEnd"/>
      <w:r w:rsidRPr="004E08AB">
        <w:rPr>
          <w:rFonts w:ascii="Courier New" w:eastAsia="Times New Roman" w:hAnsi="Courier New" w:cs="Courier New"/>
          <w:color w:val="7A4707"/>
          <w:sz w:val="20"/>
          <w:szCs w:val="20"/>
        </w:rPr>
        <w:t xml:space="preserve"> = (select max(</w:t>
      </w:r>
      <w:proofErr w:type="spellStart"/>
      <w:r w:rsidRPr="004E08AB">
        <w:rPr>
          <w:rFonts w:ascii="Courier New" w:eastAsia="Times New Roman" w:hAnsi="Courier New" w:cs="Courier New"/>
          <w:color w:val="7A4707"/>
          <w:sz w:val="20"/>
          <w:szCs w:val="20"/>
        </w:rPr>
        <w:t>start_run_date</w:t>
      </w:r>
      <w:proofErr w:type="spellEnd"/>
      <w:r w:rsidRPr="004E08AB">
        <w:rPr>
          <w:rFonts w:ascii="Courier New" w:eastAsia="Times New Roman" w:hAnsi="Courier New" w:cs="Courier New"/>
          <w:color w:val="7A4707"/>
          <w:sz w:val="20"/>
          <w:szCs w:val="20"/>
        </w:rPr>
        <w:t xml:space="preserve">) from job where </w:t>
      </w:r>
      <w:proofErr w:type="spellStart"/>
      <w:r w:rsidRPr="004E08AB">
        <w:rPr>
          <w:rFonts w:ascii="Courier New" w:eastAsia="Times New Roman" w:hAnsi="Courier New" w:cs="Courier New"/>
          <w:color w:val="7A4707"/>
          <w:sz w:val="20"/>
          <w:szCs w:val="20"/>
        </w:rPr>
        <w:t>job_definition_id</w:t>
      </w:r>
      <w:proofErr w:type="spellEnd"/>
      <w:r w:rsidRPr="004E08AB">
        <w:rPr>
          <w:rFonts w:ascii="Courier New" w:eastAsia="Times New Roman" w:hAnsi="Courier New" w:cs="Courier New"/>
          <w:color w:val="7A4707"/>
          <w:sz w:val="20"/>
          <w:szCs w:val="20"/>
        </w:rPr>
        <w:t xml:space="preserve"> = 3) 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3)</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or(</w:t>
      </w:r>
      <w:proofErr w:type="spellStart"/>
      <w:r w:rsidRPr="004E08AB">
        <w:rPr>
          <w:rFonts w:ascii="Courier New" w:eastAsia="Times New Roman" w:hAnsi="Courier New" w:cs="Courier New"/>
          <w:color w:val="7A4707"/>
          <w:sz w:val="20"/>
          <w:szCs w:val="20"/>
        </w:rPr>
        <w:t>j.start_run_date</w:t>
      </w:r>
      <w:proofErr w:type="spellEnd"/>
      <w:r w:rsidRPr="004E08AB">
        <w:rPr>
          <w:rFonts w:ascii="Courier New" w:eastAsia="Times New Roman" w:hAnsi="Courier New" w:cs="Courier New"/>
          <w:color w:val="7A4707"/>
          <w:sz w:val="20"/>
          <w:szCs w:val="20"/>
        </w:rPr>
        <w:t xml:space="preserve"> = (select max(</w:t>
      </w:r>
      <w:proofErr w:type="spellStart"/>
      <w:r w:rsidRPr="004E08AB">
        <w:rPr>
          <w:rFonts w:ascii="Courier New" w:eastAsia="Times New Roman" w:hAnsi="Courier New" w:cs="Courier New"/>
          <w:color w:val="7A4707"/>
          <w:sz w:val="20"/>
          <w:szCs w:val="20"/>
        </w:rPr>
        <w:t>start_run_date</w:t>
      </w:r>
      <w:proofErr w:type="spellEnd"/>
      <w:r w:rsidRPr="004E08AB">
        <w:rPr>
          <w:rFonts w:ascii="Courier New" w:eastAsia="Times New Roman" w:hAnsi="Courier New" w:cs="Courier New"/>
          <w:color w:val="7A4707"/>
          <w:sz w:val="20"/>
          <w:szCs w:val="20"/>
        </w:rPr>
        <w:t xml:space="preserve">) from job where </w:t>
      </w:r>
      <w:proofErr w:type="spellStart"/>
      <w:r w:rsidRPr="004E08AB">
        <w:rPr>
          <w:rFonts w:ascii="Courier New" w:eastAsia="Times New Roman" w:hAnsi="Courier New" w:cs="Courier New"/>
          <w:color w:val="7A4707"/>
          <w:sz w:val="20"/>
          <w:szCs w:val="20"/>
        </w:rPr>
        <w:t>job_definition_id</w:t>
      </w:r>
      <w:proofErr w:type="spellEnd"/>
      <w:r w:rsidRPr="004E08AB">
        <w:rPr>
          <w:rFonts w:ascii="Courier New" w:eastAsia="Times New Roman" w:hAnsi="Courier New" w:cs="Courier New"/>
          <w:color w:val="7A4707"/>
          <w:sz w:val="20"/>
          <w:szCs w:val="20"/>
        </w:rPr>
        <w:t xml:space="preserve"> = 10) 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10)</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 or</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w:t>
      </w:r>
      <w:proofErr w:type="spellStart"/>
      <w:r w:rsidRPr="004E08AB">
        <w:rPr>
          <w:rFonts w:ascii="Courier New" w:eastAsia="Times New Roman" w:hAnsi="Courier New" w:cs="Courier New"/>
          <w:color w:val="7A4707"/>
          <w:sz w:val="20"/>
          <w:szCs w:val="20"/>
        </w:rPr>
        <w:t>j.start_run_date</w:t>
      </w:r>
      <w:proofErr w:type="spellEnd"/>
      <w:r w:rsidRPr="004E08AB">
        <w:rPr>
          <w:rFonts w:ascii="Courier New" w:eastAsia="Times New Roman" w:hAnsi="Courier New" w:cs="Courier New"/>
          <w:color w:val="7A4707"/>
          <w:sz w:val="20"/>
          <w:szCs w:val="20"/>
        </w:rPr>
        <w:t xml:space="preserve"> = (select max(</w:t>
      </w:r>
      <w:proofErr w:type="spellStart"/>
      <w:r w:rsidRPr="004E08AB">
        <w:rPr>
          <w:rFonts w:ascii="Courier New" w:eastAsia="Times New Roman" w:hAnsi="Courier New" w:cs="Courier New"/>
          <w:color w:val="7A4707"/>
          <w:sz w:val="20"/>
          <w:szCs w:val="20"/>
        </w:rPr>
        <w:t>start_run_date</w:t>
      </w:r>
      <w:proofErr w:type="spellEnd"/>
      <w:r w:rsidRPr="004E08AB">
        <w:rPr>
          <w:rFonts w:ascii="Courier New" w:eastAsia="Times New Roman" w:hAnsi="Courier New" w:cs="Courier New"/>
          <w:color w:val="7A4707"/>
          <w:sz w:val="20"/>
          <w:szCs w:val="20"/>
        </w:rPr>
        <w:t xml:space="preserve">) from job where </w:t>
      </w:r>
      <w:proofErr w:type="spellStart"/>
      <w:r w:rsidRPr="004E08AB">
        <w:rPr>
          <w:rFonts w:ascii="Courier New" w:eastAsia="Times New Roman" w:hAnsi="Courier New" w:cs="Courier New"/>
          <w:color w:val="7A4707"/>
          <w:sz w:val="20"/>
          <w:szCs w:val="20"/>
        </w:rPr>
        <w:t>job_definition_id</w:t>
      </w:r>
      <w:proofErr w:type="spellEnd"/>
      <w:r w:rsidRPr="004E08AB">
        <w:rPr>
          <w:rFonts w:ascii="Courier New" w:eastAsia="Times New Roman" w:hAnsi="Courier New" w:cs="Courier New"/>
          <w:color w:val="7A4707"/>
          <w:sz w:val="20"/>
          <w:szCs w:val="20"/>
        </w:rPr>
        <w:t xml:space="preserve"> = 11) 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11)</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or</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 xml:space="preserve">  (</w:t>
      </w:r>
      <w:proofErr w:type="spellStart"/>
      <w:r w:rsidRPr="004E08AB">
        <w:rPr>
          <w:rFonts w:ascii="Courier New" w:eastAsia="Times New Roman" w:hAnsi="Courier New" w:cs="Courier New"/>
          <w:color w:val="7A4707"/>
          <w:sz w:val="20"/>
          <w:szCs w:val="20"/>
        </w:rPr>
        <w:t>j.start_run_date</w:t>
      </w:r>
      <w:proofErr w:type="spellEnd"/>
      <w:r w:rsidRPr="004E08AB">
        <w:rPr>
          <w:rFonts w:ascii="Courier New" w:eastAsia="Times New Roman" w:hAnsi="Courier New" w:cs="Courier New"/>
          <w:color w:val="7A4707"/>
          <w:sz w:val="20"/>
          <w:szCs w:val="20"/>
        </w:rPr>
        <w:t xml:space="preserve"> = (select max(</w:t>
      </w:r>
      <w:proofErr w:type="spellStart"/>
      <w:r w:rsidRPr="004E08AB">
        <w:rPr>
          <w:rFonts w:ascii="Courier New" w:eastAsia="Times New Roman" w:hAnsi="Courier New" w:cs="Courier New"/>
          <w:color w:val="7A4707"/>
          <w:sz w:val="20"/>
          <w:szCs w:val="20"/>
        </w:rPr>
        <w:t>start_run_date</w:t>
      </w:r>
      <w:proofErr w:type="spellEnd"/>
      <w:r w:rsidRPr="004E08AB">
        <w:rPr>
          <w:rFonts w:ascii="Courier New" w:eastAsia="Times New Roman" w:hAnsi="Courier New" w:cs="Courier New"/>
          <w:color w:val="7A4707"/>
          <w:sz w:val="20"/>
          <w:szCs w:val="20"/>
        </w:rPr>
        <w:t xml:space="preserve">) from job where </w:t>
      </w:r>
      <w:proofErr w:type="spellStart"/>
      <w:r w:rsidRPr="004E08AB">
        <w:rPr>
          <w:rFonts w:ascii="Courier New" w:eastAsia="Times New Roman" w:hAnsi="Courier New" w:cs="Courier New"/>
          <w:color w:val="7A4707"/>
          <w:sz w:val="20"/>
          <w:szCs w:val="20"/>
        </w:rPr>
        <w:t>job_definition_id</w:t>
      </w:r>
      <w:proofErr w:type="spellEnd"/>
      <w:r w:rsidRPr="004E08AB">
        <w:rPr>
          <w:rFonts w:ascii="Courier New" w:eastAsia="Times New Roman" w:hAnsi="Courier New" w:cs="Courier New"/>
          <w:color w:val="7A4707"/>
          <w:sz w:val="20"/>
          <w:szCs w:val="20"/>
        </w:rPr>
        <w:t xml:space="preserve"> = 50) 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50)</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or</w:t>
      </w:r>
      <w:r>
        <w:rPr>
          <w:rFonts w:ascii="Courier New" w:eastAsia="Times New Roman" w:hAnsi="Courier New" w:cs="Courier New"/>
          <w:color w:val="7A4707"/>
          <w:sz w:val="20"/>
          <w:szCs w:val="20"/>
        </w:rPr>
        <w:t xml:space="preserve"> </w:t>
      </w:r>
      <w:r w:rsidRPr="004E08AB">
        <w:rPr>
          <w:rFonts w:ascii="Courier New" w:eastAsia="Times New Roman" w:hAnsi="Courier New" w:cs="Courier New"/>
          <w:color w:val="7A4707"/>
          <w:sz w:val="20"/>
          <w:szCs w:val="20"/>
        </w:rPr>
        <w:t>(</w:t>
      </w:r>
      <w:proofErr w:type="spellStart"/>
      <w:r w:rsidRPr="004E08AB">
        <w:rPr>
          <w:rFonts w:ascii="Courier New" w:eastAsia="Times New Roman" w:hAnsi="Courier New" w:cs="Courier New"/>
          <w:color w:val="7A4707"/>
          <w:sz w:val="20"/>
          <w:szCs w:val="20"/>
        </w:rPr>
        <w:t>j.start_run_date</w:t>
      </w:r>
      <w:proofErr w:type="spellEnd"/>
      <w:r w:rsidRPr="004E08AB">
        <w:rPr>
          <w:rFonts w:ascii="Courier New" w:eastAsia="Times New Roman" w:hAnsi="Courier New" w:cs="Courier New"/>
          <w:color w:val="7A4707"/>
          <w:sz w:val="20"/>
          <w:szCs w:val="20"/>
        </w:rPr>
        <w:t xml:space="preserve"> = (select max(</w:t>
      </w:r>
      <w:proofErr w:type="spellStart"/>
      <w:r w:rsidRPr="004E08AB">
        <w:rPr>
          <w:rFonts w:ascii="Courier New" w:eastAsia="Times New Roman" w:hAnsi="Courier New" w:cs="Courier New"/>
          <w:color w:val="7A4707"/>
          <w:sz w:val="20"/>
          <w:szCs w:val="20"/>
        </w:rPr>
        <w:t>start_run_date</w:t>
      </w:r>
      <w:proofErr w:type="spellEnd"/>
      <w:r w:rsidRPr="004E08AB">
        <w:rPr>
          <w:rFonts w:ascii="Courier New" w:eastAsia="Times New Roman" w:hAnsi="Courier New" w:cs="Courier New"/>
          <w:color w:val="7A4707"/>
          <w:sz w:val="20"/>
          <w:szCs w:val="20"/>
        </w:rPr>
        <w:t xml:space="preserve">) from job where </w:t>
      </w:r>
      <w:proofErr w:type="spellStart"/>
      <w:r w:rsidRPr="004E08AB">
        <w:rPr>
          <w:rFonts w:ascii="Courier New" w:eastAsia="Times New Roman" w:hAnsi="Courier New" w:cs="Courier New"/>
          <w:color w:val="7A4707"/>
          <w:sz w:val="20"/>
          <w:szCs w:val="20"/>
        </w:rPr>
        <w:t>job_definition_id</w:t>
      </w:r>
      <w:proofErr w:type="spellEnd"/>
      <w:r w:rsidRPr="004E08AB">
        <w:rPr>
          <w:rFonts w:ascii="Courier New" w:eastAsia="Times New Roman" w:hAnsi="Courier New" w:cs="Courier New"/>
          <w:color w:val="7A4707"/>
          <w:sz w:val="20"/>
          <w:szCs w:val="20"/>
        </w:rPr>
        <w:t xml:space="preserve"> = 100) and </w:t>
      </w:r>
      <w:proofErr w:type="spellStart"/>
      <w:r w:rsidRPr="004E08AB">
        <w:rPr>
          <w:rFonts w:ascii="Courier New" w:eastAsia="Times New Roman" w:hAnsi="Courier New" w:cs="Courier New"/>
          <w:color w:val="7A4707"/>
          <w:sz w:val="20"/>
          <w:szCs w:val="20"/>
        </w:rPr>
        <w:t>j.job_definition_id</w:t>
      </w:r>
      <w:proofErr w:type="spellEnd"/>
      <w:r w:rsidRPr="004E08AB">
        <w:rPr>
          <w:rFonts w:ascii="Courier New" w:eastAsia="Times New Roman" w:hAnsi="Courier New" w:cs="Courier New"/>
          <w:color w:val="7A4707"/>
          <w:sz w:val="20"/>
          <w:szCs w:val="20"/>
        </w:rPr>
        <w:t xml:space="preserve"> = 100)</w:t>
      </w:r>
      <w:r>
        <w:rPr>
          <w:rFonts w:ascii="Courier New" w:eastAsia="Times New Roman" w:hAnsi="Courier New" w:cs="Courier New"/>
          <w:color w:val="7A4707"/>
          <w:sz w:val="20"/>
          <w:szCs w:val="20"/>
        </w:rPr>
        <w:t>)</w:t>
      </w:r>
      <w:r w:rsidRPr="004E08AB">
        <w:rPr>
          <w:rFonts w:ascii="Courier New" w:eastAsia="Times New Roman" w:hAnsi="Courier New" w:cs="Courier New"/>
          <w:color w:val="7A4707"/>
          <w:sz w:val="20"/>
          <w:szCs w:val="20"/>
        </w:rPr>
        <w:t xml:space="preserve">; </w:t>
      </w:r>
    </w:p>
    <w:p w:rsidR="004E08AB" w:rsidRDefault="004E08AB" w:rsidP="004E08AB">
      <w:pPr>
        <w:spacing w:before="240" w:line="360" w:lineRule="atLeast"/>
        <w:rPr>
          <w:rFonts w:ascii="Arial" w:eastAsia="Times New Roman" w:hAnsi="Arial" w:cs="Arial"/>
          <w:color w:val="000000"/>
          <w:sz w:val="25"/>
          <w:szCs w:val="25"/>
        </w:rPr>
      </w:pPr>
      <w:r w:rsidRPr="004E08AB">
        <w:rPr>
          <w:rFonts w:ascii="Arial" w:eastAsia="Times New Roman" w:hAnsi="Arial" w:cs="Arial"/>
          <w:color w:val="000000"/>
          <w:sz w:val="25"/>
          <w:szCs w:val="25"/>
        </w:rPr>
        <w:t>-- The results should look like this.</w:t>
      </w:r>
    </w:p>
    <w:p w:rsidR="004E08AB" w:rsidRPr="004E08AB" w:rsidRDefault="004E08AB" w:rsidP="004E08AB">
      <w:pPr>
        <w:spacing w:before="240" w:line="360" w:lineRule="atLeast"/>
        <w:rPr>
          <w:rFonts w:ascii="Arial" w:eastAsia="Times New Roman" w:hAnsi="Arial" w:cs="Arial"/>
          <w:color w:val="000000"/>
          <w:sz w:val="25"/>
          <w:szCs w:val="25"/>
        </w:rPr>
      </w:pPr>
      <w:r>
        <w:rPr>
          <w:rFonts w:ascii="Arial" w:eastAsia="Times New Roman" w:hAnsi="Arial" w:cs="Arial"/>
          <w:noProof/>
          <w:color w:val="000000"/>
          <w:sz w:val="25"/>
          <w:szCs w:val="25"/>
        </w:rPr>
        <w:drawing>
          <wp:inline distT="0" distB="0" distL="0" distR="0">
            <wp:extent cx="13077825" cy="1562100"/>
            <wp:effectExtent l="19050" t="0" r="9525" b="0"/>
            <wp:docPr id="3" name="Picture 3" descr="handy_job_table_sq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y_job_table_sql_2.png"/>
                    <pic:cNvPicPr>
                      <a:picLocks noChangeAspect="1" noChangeArrowheads="1"/>
                    </pic:cNvPicPr>
                  </pic:nvPicPr>
                  <pic:blipFill>
                    <a:blip r:embed="rId8" cstate="print"/>
                    <a:srcRect/>
                    <a:stretch>
                      <a:fillRect/>
                    </a:stretch>
                  </pic:blipFill>
                  <pic:spPr bwMode="auto">
                    <a:xfrm>
                      <a:off x="0" y="0"/>
                      <a:ext cx="13077825" cy="1562100"/>
                    </a:xfrm>
                    <a:prstGeom prst="rect">
                      <a:avLst/>
                    </a:prstGeom>
                    <a:noFill/>
                    <a:ln w="9525">
                      <a:noFill/>
                      <a:miter lim="800000"/>
                      <a:headEnd/>
                      <a:tailEnd/>
                    </a:ln>
                  </pic:spPr>
                </pic:pic>
              </a:graphicData>
            </a:graphic>
          </wp:inline>
        </w:drawing>
      </w:r>
    </w:p>
    <w:p w:rsidR="004E08AB" w:rsidRPr="004E08AB" w:rsidRDefault="008B497E" w:rsidP="004E08AB">
      <w:pPr>
        <w:shd w:val="clear" w:color="auto" w:fill="FFFFFF"/>
        <w:spacing w:line="360" w:lineRule="atLeast"/>
        <w:rPr>
          <w:rFonts w:ascii="Arial" w:eastAsia="Times New Roman" w:hAnsi="Arial" w:cs="Arial"/>
          <w:color w:val="000000"/>
          <w:sz w:val="25"/>
          <w:szCs w:val="25"/>
        </w:rPr>
      </w:pPr>
      <w:r w:rsidRPr="008B497E">
        <w:rPr>
          <w:rFonts w:ascii="Arial" w:eastAsia="Times New Roman" w:hAnsi="Arial" w:cs="Arial"/>
          <w:color w:val="000000"/>
          <w:sz w:val="25"/>
          <w:szCs w:val="25"/>
        </w:rPr>
        <w:pict>
          <v:rect id="_x0000_i1025" style="width:0;height:.75pt" o:hralign="center" o:hrstd="t" o:hrnoshade="t" o:hr="t" fillcolor="#e2e2e2" stroked="f"/>
        </w:pic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1"/>
        <w:gridCol w:w="111"/>
      </w:tblGrid>
      <w:tr w:rsidR="004E08AB" w:rsidRPr="004E08AB" w:rsidTr="004E08A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08AB" w:rsidRPr="004E08AB" w:rsidRDefault="004E08AB" w:rsidP="004E08AB">
            <w:pPr>
              <w:spacing w:before="240" w:line="276" w:lineRule="atLeast"/>
              <w:jc w:val="center"/>
              <w:rPr>
                <w:rFonts w:eastAsia="Times New Roman"/>
                <w:b/>
                <w:bCs/>
                <w:color w:val="000000"/>
              </w:rPr>
            </w:pPr>
            <w:bookmarkStart w:id="0" w:name="Pager_Numbers"/>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rsidR="004E08AB" w:rsidRPr="004E08AB" w:rsidRDefault="004E08AB" w:rsidP="004E08AB">
            <w:pPr>
              <w:spacing w:before="240"/>
              <w:rPr>
                <w:rFonts w:eastAsia="Times New Roman"/>
                <w:b/>
                <w:bCs/>
                <w:color w:val="000000"/>
              </w:rPr>
            </w:pPr>
          </w:p>
        </w:tc>
      </w:tr>
    </w:tbl>
    <w:p w:rsidR="004E08AB" w:rsidRPr="004E08AB" w:rsidRDefault="004E08AB" w:rsidP="004E08AB">
      <w:pPr>
        <w:spacing w:before="240" w:line="360" w:lineRule="atLeast"/>
        <w:rPr>
          <w:rFonts w:ascii="Arial" w:eastAsia="Times New Roman" w:hAnsi="Arial" w:cs="Arial"/>
          <w:color w:val="000000"/>
          <w:sz w:val="25"/>
          <w:szCs w:val="25"/>
        </w:rPr>
      </w:pPr>
    </w:p>
    <w:p w:rsidR="004E08AB" w:rsidRDefault="004E08AB" w:rsidP="004E08AB">
      <w:pPr>
        <w:ind w:left="1440"/>
        <w:rPr>
          <w:rFonts w:ascii="Calibri" w:hAnsi="Calibri"/>
          <w:color w:val="FF0000"/>
          <w:sz w:val="22"/>
          <w:szCs w:val="22"/>
        </w:rPr>
      </w:pPr>
    </w:p>
    <w:p w:rsidR="004E08AB" w:rsidRDefault="004E08AB" w:rsidP="004E08AB">
      <w:pPr>
        <w:rPr>
          <w:rFonts w:ascii="Calibri" w:hAnsi="Calibri"/>
          <w:color w:val="1F497D"/>
          <w:sz w:val="22"/>
          <w:szCs w:val="22"/>
        </w:rPr>
      </w:pPr>
    </w:p>
    <w:p w:rsidR="004E08AB" w:rsidRDefault="004E08AB" w:rsidP="004E08AB">
      <w:pPr>
        <w:pStyle w:val="ListParagraph"/>
        <w:numPr>
          <w:ilvl w:val="0"/>
          <w:numId w:val="1"/>
        </w:numPr>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lastRenderedPageBreak/>
        <w:t>Checked log files.  No exceptions found.</w:t>
      </w:r>
    </w:p>
    <w:p w:rsidR="00E82038" w:rsidRDefault="00E82038" w:rsidP="00E82038">
      <w:pPr>
        <w:pStyle w:val="ListParagraph"/>
        <w:rPr>
          <w:rFonts w:ascii="Microsoft Sans Serif" w:hAnsi="Microsoft Sans Serif" w:cs="Microsoft Sans Serif"/>
          <w:color w:val="0000FF"/>
          <w:sz w:val="20"/>
          <w:szCs w:val="20"/>
        </w:rPr>
      </w:pPr>
    </w:p>
    <w:p w:rsidR="00E82038" w:rsidRPr="00E82038" w:rsidRDefault="00E82038" w:rsidP="00E82038">
      <w:pPr>
        <w:spacing w:before="100" w:beforeAutospacing="1" w:after="100" w:afterAutospacing="1" w:line="360" w:lineRule="atLeast"/>
        <w:rPr>
          <w:rFonts w:ascii="Arial" w:eastAsia="Times New Roman" w:hAnsi="Arial" w:cs="Arial"/>
          <w:color w:val="000000"/>
          <w:sz w:val="25"/>
          <w:szCs w:val="25"/>
        </w:rPr>
      </w:pPr>
      <w:proofErr w:type="spellStart"/>
      <w:r w:rsidRPr="00E82038">
        <w:rPr>
          <w:rFonts w:ascii="Arial" w:eastAsia="Times New Roman" w:hAnsi="Arial" w:cs="Arial"/>
          <w:b/>
          <w:bCs/>
          <w:color w:val="000000"/>
          <w:sz w:val="25"/>
        </w:rPr>
        <w:t>Websphere</w:t>
      </w:r>
      <w:proofErr w:type="spellEnd"/>
      <w:r w:rsidRPr="00E82038">
        <w:rPr>
          <w:rFonts w:ascii="Arial" w:eastAsia="Times New Roman" w:hAnsi="Arial" w:cs="Arial"/>
          <w:b/>
          <w:bCs/>
          <w:color w:val="000000"/>
          <w:sz w:val="25"/>
        </w:rPr>
        <w:t xml:space="preserve"> Log Files (xlpeip03/04 on Prod)</w:t>
      </w:r>
      <w:r w:rsidRPr="00E82038">
        <w:rPr>
          <w:rFonts w:ascii="Arial" w:eastAsia="Times New Roman" w:hAnsi="Arial" w:cs="Arial"/>
          <w:color w:val="000000"/>
          <w:sz w:val="25"/>
          <w:szCs w:val="25"/>
        </w:rPr>
        <w:t xml:space="preserve"> </w:t>
      </w:r>
    </w:p>
    <w:p w:rsidR="00E82038" w:rsidRDefault="00E82038" w:rsidP="00E82038">
      <w:pPr>
        <w:shd w:val="clear" w:color="auto" w:fill="FFFFFF"/>
        <w:spacing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 xml:space="preserve">The following OQS log files exist at the </w:t>
      </w:r>
      <w:proofErr w:type="spellStart"/>
      <w:r w:rsidRPr="00E82038">
        <w:rPr>
          <w:rFonts w:ascii="Arial" w:eastAsia="Times New Roman" w:hAnsi="Arial" w:cs="Arial"/>
          <w:color w:val="000000"/>
          <w:sz w:val="25"/>
          <w:szCs w:val="25"/>
        </w:rPr>
        <w:t>Websphere</w:t>
      </w:r>
      <w:proofErr w:type="spellEnd"/>
      <w:r w:rsidRPr="00E82038">
        <w:rPr>
          <w:rFonts w:ascii="Arial" w:eastAsia="Times New Roman" w:hAnsi="Arial" w:cs="Arial"/>
          <w:color w:val="000000"/>
          <w:sz w:val="25"/>
          <w:szCs w:val="25"/>
        </w:rPr>
        <w:t xml:space="preserve"> level. You can use these files to research issues like which user logged into OQS at what time etc. For OQS these files are not monitored by IT Ops. </w:t>
      </w:r>
    </w:p>
    <w:p w:rsidR="00E82038" w:rsidRDefault="00E82038" w:rsidP="00E82038">
      <w:pPr>
        <w:shd w:val="clear" w:color="auto" w:fill="FFFFFF"/>
        <w:spacing w:line="360" w:lineRule="atLeast"/>
        <w:rPr>
          <w:rFonts w:ascii="Arial" w:eastAsia="Times New Roman" w:hAnsi="Arial" w:cs="Arial"/>
          <w:color w:val="000000"/>
          <w:sz w:val="25"/>
          <w:szCs w:val="25"/>
        </w:rPr>
      </w:pPr>
    </w:p>
    <w:p w:rsidR="00E82038" w:rsidRDefault="00E82038" w:rsidP="00E82038">
      <w:pPr>
        <w:shd w:val="clear" w:color="auto" w:fill="FFFFFF"/>
        <w:spacing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waslogs</w:t>
      </w:r>
      <w:proofErr w:type="spellEnd"/>
      <w:r w:rsidRPr="00E82038">
        <w:rPr>
          <w:rFonts w:ascii="Arial" w:eastAsia="Times New Roman" w:hAnsi="Arial" w:cs="Arial"/>
          <w:color w:val="000000"/>
          <w:sz w:val="25"/>
          <w:szCs w:val="25"/>
        </w:rPr>
        <w:t xml:space="preserve">/OQSEA/native_stderr.log </w:t>
      </w:r>
    </w:p>
    <w:p w:rsidR="00E82038" w:rsidRDefault="00E82038" w:rsidP="00E82038">
      <w:pPr>
        <w:shd w:val="clear" w:color="auto" w:fill="FFFFFF"/>
        <w:spacing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waslogs</w:t>
      </w:r>
      <w:proofErr w:type="spellEnd"/>
      <w:r w:rsidRPr="00E82038">
        <w:rPr>
          <w:rFonts w:ascii="Arial" w:eastAsia="Times New Roman" w:hAnsi="Arial" w:cs="Arial"/>
          <w:color w:val="000000"/>
          <w:sz w:val="25"/>
          <w:szCs w:val="25"/>
        </w:rPr>
        <w:t xml:space="preserve">/OQSEA/native_stdout.log </w:t>
      </w:r>
    </w:p>
    <w:p w:rsidR="00E82038" w:rsidRDefault="00E82038" w:rsidP="00E82038">
      <w:pPr>
        <w:shd w:val="clear" w:color="auto" w:fill="FFFFFF"/>
        <w:spacing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w:t>
      </w:r>
      <w:r>
        <w:rPr>
          <w:rFonts w:ascii="Arial" w:eastAsia="Times New Roman" w:hAnsi="Arial" w:cs="Arial"/>
          <w:color w:val="000000"/>
          <w:sz w:val="25"/>
          <w:szCs w:val="25"/>
        </w:rPr>
        <w:t>opt/</w:t>
      </w:r>
      <w:proofErr w:type="spellStart"/>
      <w:r>
        <w:rPr>
          <w:rFonts w:ascii="Arial" w:eastAsia="Times New Roman" w:hAnsi="Arial" w:cs="Arial"/>
          <w:color w:val="000000"/>
          <w:sz w:val="25"/>
          <w:szCs w:val="25"/>
        </w:rPr>
        <w:t>waslogs</w:t>
      </w:r>
      <w:proofErr w:type="spellEnd"/>
      <w:r>
        <w:rPr>
          <w:rFonts w:ascii="Arial" w:eastAsia="Times New Roman" w:hAnsi="Arial" w:cs="Arial"/>
          <w:color w:val="000000"/>
          <w:sz w:val="25"/>
          <w:szCs w:val="25"/>
        </w:rPr>
        <w:t>/OQSEA/SystemErr.log</w:t>
      </w:r>
    </w:p>
    <w:p w:rsidR="00E82038" w:rsidRPr="00E82038" w:rsidRDefault="00E82038" w:rsidP="00E82038">
      <w:pPr>
        <w:shd w:val="clear" w:color="auto" w:fill="FFFFFF"/>
        <w:spacing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waslogs</w:t>
      </w:r>
      <w:proofErr w:type="spellEnd"/>
      <w:r w:rsidRPr="00E82038">
        <w:rPr>
          <w:rFonts w:ascii="Arial" w:eastAsia="Times New Roman" w:hAnsi="Arial" w:cs="Arial"/>
          <w:color w:val="000000"/>
          <w:sz w:val="25"/>
          <w:szCs w:val="25"/>
        </w:rPr>
        <w:t xml:space="preserve">/OQSEA/SystemOut.log </w:t>
      </w:r>
    </w:p>
    <w:p w:rsidR="00E82038" w:rsidRPr="00E82038" w:rsidRDefault="00E82038" w:rsidP="00E82038">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b/>
          <w:bCs/>
          <w:color w:val="000000"/>
          <w:sz w:val="25"/>
        </w:rPr>
        <w:t>OQS Mule Log Files (</w:t>
      </w:r>
      <w:del w:id="1" w:author="x14140" w:date="2012-11-15T13:02:00Z">
        <w:r w:rsidRPr="00E82038" w:rsidDel="001F38AB">
          <w:rPr>
            <w:rFonts w:ascii="Arial" w:eastAsia="Times New Roman" w:hAnsi="Arial" w:cs="Arial"/>
            <w:b/>
            <w:bCs/>
            <w:color w:val="000000"/>
            <w:sz w:val="25"/>
          </w:rPr>
          <w:delText>xspsvc21/22</w:delText>
        </w:r>
      </w:del>
      <w:ins w:id="2" w:author="x14140" w:date="2012-11-15T13:02:00Z">
        <w:r w:rsidR="001F38AB">
          <w:rPr>
            <w:rFonts w:ascii="Arial" w:eastAsia="Times New Roman" w:hAnsi="Arial" w:cs="Arial"/>
            <w:b/>
            <w:bCs/>
            <w:color w:val="000000"/>
            <w:sz w:val="25"/>
          </w:rPr>
          <w:t xml:space="preserve"> xlpsvc13/14</w:t>
        </w:r>
      </w:ins>
      <w:r w:rsidRPr="00E82038">
        <w:rPr>
          <w:rFonts w:ascii="Arial" w:eastAsia="Times New Roman" w:hAnsi="Arial" w:cs="Arial"/>
          <w:b/>
          <w:bCs/>
          <w:color w:val="000000"/>
          <w:sz w:val="25"/>
        </w:rPr>
        <w:t xml:space="preserve"> on Prod)</w:t>
      </w:r>
      <w:r w:rsidRPr="00E82038">
        <w:rPr>
          <w:rFonts w:ascii="Arial" w:eastAsia="Times New Roman" w:hAnsi="Arial" w:cs="Arial"/>
          <w:color w:val="000000"/>
          <w:sz w:val="25"/>
          <w:szCs w:val="25"/>
        </w:rPr>
        <w:t xml:space="preserve"> </w:t>
      </w:r>
    </w:p>
    <w:p w:rsidR="00E82038" w:rsidRPr="00E82038" w:rsidRDefault="00E82038" w:rsidP="00E82038">
      <w:pPr>
        <w:shd w:val="clear" w:color="auto" w:fill="FFFFFF"/>
        <w:spacing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 xml:space="preserve">The following OQS Log files </w:t>
      </w:r>
      <w:proofErr w:type="gramStart"/>
      <w:r w:rsidRPr="00E82038">
        <w:rPr>
          <w:rFonts w:ascii="Arial" w:eastAsia="Times New Roman" w:hAnsi="Arial" w:cs="Arial"/>
          <w:color w:val="000000"/>
          <w:sz w:val="25"/>
          <w:szCs w:val="25"/>
        </w:rPr>
        <w:t>exist</w:t>
      </w:r>
      <w:proofErr w:type="gramEnd"/>
      <w:r w:rsidRPr="00E82038">
        <w:rPr>
          <w:rFonts w:ascii="Arial" w:eastAsia="Times New Roman" w:hAnsi="Arial" w:cs="Arial"/>
          <w:color w:val="000000"/>
          <w:sz w:val="25"/>
          <w:szCs w:val="25"/>
        </w:rPr>
        <w:t xml:space="preserve"> the Mule framework level. To see activity at the back end (i.e. Mule Framework) level, you can use these log files. The files that end with .</w:t>
      </w:r>
      <w:proofErr w:type="spellStart"/>
      <w:r w:rsidRPr="00E82038">
        <w:rPr>
          <w:rFonts w:ascii="Arial" w:eastAsia="Times New Roman" w:hAnsi="Arial" w:cs="Arial"/>
          <w:color w:val="000000"/>
          <w:sz w:val="25"/>
          <w:szCs w:val="25"/>
        </w:rPr>
        <w:t>itops.log</w:t>
      </w:r>
      <w:proofErr w:type="spellEnd"/>
      <w:r w:rsidRPr="00E82038">
        <w:rPr>
          <w:rFonts w:ascii="Arial" w:eastAsia="Times New Roman" w:hAnsi="Arial" w:cs="Arial"/>
          <w:color w:val="000000"/>
          <w:sz w:val="25"/>
          <w:szCs w:val="25"/>
        </w:rPr>
        <w:t xml:space="preserve"> extension are monitored by </w:t>
      </w:r>
      <w:proofErr w:type="spellStart"/>
      <w:r w:rsidRPr="00E82038">
        <w:rPr>
          <w:rFonts w:ascii="Arial" w:eastAsia="Times New Roman" w:hAnsi="Arial" w:cs="Arial"/>
          <w:color w:val="000000"/>
          <w:sz w:val="25"/>
          <w:szCs w:val="25"/>
        </w:rPr>
        <w:t>ITOps</w:t>
      </w:r>
      <w:proofErr w:type="spellEnd"/>
      <w:r w:rsidRPr="00E82038">
        <w:rPr>
          <w:rFonts w:ascii="Arial" w:eastAsia="Times New Roman" w:hAnsi="Arial" w:cs="Arial"/>
          <w:color w:val="000000"/>
          <w:sz w:val="25"/>
          <w:szCs w:val="25"/>
        </w:rPr>
        <w:t xml:space="preserve"> whereas the files that end with server.log are not. </w:t>
      </w:r>
    </w:p>
    <w:p w:rsidR="00E82038" w:rsidRDefault="00E82038" w:rsidP="00E82038">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oqs</w:t>
      </w:r>
      <w:proofErr w:type="spellEnd"/>
      <w:r w:rsidRPr="00E82038">
        <w:rPr>
          <w:rFonts w:ascii="Arial" w:eastAsia="Times New Roman" w:hAnsi="Arial" w:cs="Arial"/>
          <w:color w:val="000000"/>
          <w:sz w:val="25"/>
          <w:szCs w:val="25"/>
        </w:rPr>
        <w:t>/logs/&lt;OQS Rel</w:t>
      </w:r>
      <w:r>
        <w:rPr>
          <w:rFonts w:ascii="Arial" w:eastAsia="Times New Roman" w:hAnsi="Arial" w:cs="Arial"/>
          <w:color w:val="000000"/>
          <w:sz w:val="25"/>
          <w:szCs w:val="25"/>
        </w:rPr>
        <w:t>ease No&gt;/oqs.xspsvc21.itops.log</w:t>
      </w:r>
    </w:p>
    <w:p w:rsidR="00E82038" w:rsidRPr="00E82038" w:rsidRDefault="00E82038" w:rsidP="00E82038">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oqs</w:t>
      </w:r>
      <w:proofErr w:type="spellEnd"/>
      <w:r w:rsidRPr="00E82038">
        <w:rPr>
          <w:rFonts w:ascii="Arial" w:eastAsia="Times New Roman" w:hAnsi="Arial" w:cs="Arial"/>
          <w:color w:val="000000"/>
          <w:sz w:val="25"/>
          <w:szCs w:val="25"/>
        </w:rPr>
        <w:t xml:space="preserve">/logs/&lt;OQS Release No&gt;/oqs.xpssvc22.itops.log </w:t>
      </w:r>
    </w:p>
    <w:p w:rsidR="00A84C83" w:rsidRDefault="00E82038" w:rsidP="00E82038">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oqs</w:t>
      </w:r>
      <w:proofErr w:type="spellEnd"/>
      <w:r w:rsidRPr="00E82038">
        <w:rPr>
          <w:rFonts w:ascii="Arial" w:eastAsia="Times New Roman" w:hAnsi="Arial" w:cs="Arial"/>
          <w:color w:val="000000"/>
          <w:sz w:val="25"/>
          <w:szCs w:val="25"/>
        </w:rPr>
        <w:t>/logs/</w:t>
      </w:r>
      <w:proofErr w:type="spellStart"/>
      <w:r w:rsidRPr="00E82038">
        <w:rPr>
          <w:rFonts w:ascii="Arial" w:eastAsia="Times New Roman" w:hAnsi="Arial" w:cs="Arial"/>
          <w:color w:val="000000"/>
          <w:sz w:val="25"/>
          <w:szCs w:val="25"/>
        </w:rPr>
        <w:t>OperationsQualificationSystem</w:t>
      </w:r>
      <w:proofErr w:type="spellEnd"/>
      <w:r w:rsidRPr="00E82038">
        <w:rPr>
          <w:rFonts w:ascii="Arial" w:eastAsia="Times New Roman" w:hAnsi="Arial" w:cs="Arial"/>
          <w:color w:val="000000"/>
          <w:sz w:val="25"/>
          <w:szCs w:val="25"/>
        </w:rPr>
        <w:t xml:space="preserve">-prod/&lt;OQS Release No&gt;/xspsvc21-server.log </w:t>
      </w:r>
    </w:p>
    <w:p w:rsidR="00E82038" w:rsidRPr="00E82038" w:rsidRDefault="00E82038" w:rsidP="00E82038">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oqs</w:t>
      </w:r>
      <w:proofErr w:type="spellEnd"/>
      <w:r w:rsidRPr="00E82038">
        <w:rPr>
          <w:rFonts w:ascii="Arial" w:eastAsia="Times New Roman" w:hAnsi="Arial" w:cs="Arial"/>
          <w:color w:val="000000"/>
          <w:sz w:val="25"/>
          <w:szCs w:val="25"/>
        </w:rPr>
        <w:t>/logs/</w:t>
      </w:r>
      <w:proofErr w:type="spellStart"/>
      <w:r w:rsidRPr="00E82038">
        <w:rPr>
          <w:rFonts w:ascii="Arial" w:eastAsia="Times New Roman" w:hAnsi="Arial" w:cs="Arial"/>
          <w:color w:val="000000"/>
          <w:sz w:val="25"/>
          <w:szCs w:val="25"/>
        </w:rPr>
        <w:t>OperationsQualificationSystem</w:t>
      </w:r>
      <w:proofErr w:type="spellEnd"/>
      <w:r w:rsidRPr="00E82038">
        <w:rPr>
          <w:rFonts w:ascii="Arial" w:eastAsia="Times New Roman" w:hAnsi="Arial" w:cs="Arial"/>
          <w:color w:val="000000"/>
          <w:sz w:val="25"/>
          <w:szCs w:val="25"/>
        </w:rPr>
        <w:t xml:space="preserve">-prod/&lt;OQS Release No&gt;/xspsvc22-server.log </w:t>
      </w:r>
    </w:p>
    <w:p w:rsidR="00E82038" w:rsidRPr="00E82038" w:rsidRDefault="00E82038" w:rsidP="00A84C83">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b/>
          <w:bCs/>
          <w:color w:val="000000"/>
          <w:sz w:val="25"/>
        </w:rPr>
        <w:t>CSS Log Files (xlpsvc05/06 on Prod)</w:t>
      </w:r>
      <w:r w:rsidRPr="00E82038">
        <w:rPr>
          <w:rFonts w:ascii="Arial" w:eastAsia="Times New Roman" w:hAnsi="Arial" w:cs="Arial"/>
          <w:color w:val="000000"/>
          <w:sz w:val="25"/>
          <w:szCs w:val="25"/>
        </w:rPr>
        <w:t xml:space="preserve"> </w:t>
      </w:r>
    </w:p>
    <w:p w:rsidR="00E82038" w:rsidRPr="00E82038" w:rsidRDefault="00E82038" w:rsidP="00E82038">
      <w:pPr>
        <w:shd w:val="clear" w:color="auto" w:fill="FFFFFF"/>
        <w:spacing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 xml:space="preserve">These are the log files for Mule Framework based CSS Crewmember </w:t>
      </w:r>
      <w:proofErr w:type="spellStart"/>
      <w:r w:rsidRPr="00E82038">
        <w:rPr>
          <w:rFonts w:ascii="Arial" w:eastAsia="Times New Roman" w:hAnsi="Arial" w:cs="Arial"/>
          <w:color w:val="000000"/>
          <w:sz w:val="25"/>
          <w:szCs w:val="25"/>
        </w:rPr>
        <w:t>Qual</w:t>
      </w:r>
      <w:proofErr w:type="spellEnd"/>
      <w:r w:rsidRPr="00E82038">
        <w:rPr>
          <w:rFonts w:ascii="Arial" w:eastAsia="Times New Roman" w:hAnsi="Arial" w:cs="Arial"/>
          <w:color w:val="000000"/>
          <w:sz w:val="25"/>
          <w:szCs w:val="25"/>
        </w:rPr>
        <w:t xml:space="preserve"> and Training Message services that OQS uses. These files exist outside the OQS Team's jurisdiction since CSS Team is the actually owner of these files. OQS Team should use these files only to research any CSS related issues. </w:t>
      </w:r>
    </w:p>
    <w:p w:rsidR="00E82038" w:rsidRDefault="00E82038" w:rsidP="00A84C83">
      <w:pPr>
        <w:spacing w:after="100" w:afterAutospacing="1" w:line="360" w:lineRule="atLeast"/>
        <w:rPr>
          <w:rFonts w:ascii="Arial" w:eastAsia="Times New Roman" w:hAnsi="Arial" w:cs="Arial"/>
          <w:color w:val="000000"/>
          <w:sz w:val="25"/>
          <w:szCs w:val="25"/>
        </w:rPr>
      </w:pPr>
    </w:p>
    <w:p w:rsidR="00A84C83" w:rsidRDefault="00E82038" w:rsidP="00A84C83">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lastRenderedPageBreak/>
        <w:t>/opt/</w:t>
      </w:r>
      <w:proofErr w:type="spellStart"/>
      <w:r w:rsidRPr="00E82038">
        <w:rPr>
          <w:rFonts w:ascii="Arial" w:eastAsia="Times New Roman" w:hAnsi="Arial" w:cs="Arial"/>
          <w:color w:val="000000"/>
          <w:sz w:val="25"/>
          <w:szCs w:val="25"/>
        </w:rPr>
        <w:t>css_logs</w:t>
      </w:r>
      <w:proofErr w:type="spellEnd"/>
      <w:r w:rsidRPr="00E82038">
        <w:rPr>
          <w:rFonts w:ascii="Arial" w:eastAsia="Times New Roman" w:hAnsi="Arial" w:cs="Arial"/>
          <w:color w:val="000000"/>
          <w:sz w:val="25"/>
          <w:szCs w:val="25"/>
        </w:rPr>
        <w:t>/</w:t>
      </w:r>
      <w:proofErr w:type="spellStart"/>
      <w:r w:rsidRPr="00E82038">
        <w:rPr>
          <w:rFonts w:ascii="Arial" w:eastAsia="Times New Roman" w:hAnsi="Arial" w:cs="Arial"/>
          <w:color w:val="000000"/>
          <w:sz w:val="25"/>
          <w:szCs w:val="25"/>
        </w:rPr>
        <w:t>CrewMemberQualificationService</w:t>
      </w:r>
      <w:proofErr w:type="spellEnd"/>
      <w:r w:rsidRPr="00E82038">
        <w:rPr>
          <w:rFonts w:ascii="Arial" w:eastAsia="Times New Roman" w:hAnsi="Arial" w:cs="Arial"/>
          <w:color w:val="000000"/>
          <w:sz w:val="25"/>
          <w:szCs w:val="25"/>
        </w:rPr>
        <w:t xml:space="preserve">/&lt;CSS Crewmember </w:t>
      </w:r>
      <w:proofErr w:type="spellStart"/>
      <w:r w:rsidRPr="00E82038">
        <w:rPr>
          <w:rFonts w:ascii="Arial" w:eastAsia="Times New Roman" w:hAnsi="Arial" w:cs="Arial"/>
          <w:color w:val="000000"/>
          <w:sz w:val="25"/>
          <w:szCs w:val="25"/>
        </w:rPr>
        <w:t>Qual</w:t>
      </w:r>
      <w:proofErr w:type="spellEnd"/>
      <w:r w:rsidRPr="00E82038">
        <w:rPr>
          <w:rFonts w:ascii="Arial" w:eastAsia="Times New Roman" w:hAnsi="Arial" w:cs="Arial"/>
          <w:color w:val="000000"/>
          <w:sz w:val="25"/>
          <w:szCs w:val="25"/>
        </w:rPr>
        <w:t xml:space="preserve"> Release No&gt;/service.xlpsvc05.log</w:t>
      </w:r>
    </w:p>
    <w:p w:rsidR="00E82038" w:rsidRPr="00E82038" w:rsidRDefault="00E82038" w:rsidP="00A84C83">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css_logs</w:t>
      </w:r>
      <w:proofErr w:type="spellEnd"/>
      <w:r w:rsidRPr="00E82038">
        <w:rPr>
          <w:rFonts w:ascii="Arial" w:eastAsia="Times New Roman" w:hAnsi="Arial" w:cs="Arial"/>
          <w:color w:val="000000"/>
          <w:sz w:val="25"/>
          <w:szCs w:val="25"/>
        </w:rPr>
        <w:t>/</w:t>
      </w:r>
      <w:proofErr w:type="spellStart"/>
      <w:r w:rsidRPr="00E82038">
        <w:rPr>
          <w:rFonts w:ascii="Arial" w:eastAsia="Times New Roman" w:hAnsi="Arial" w:cs="Arial"/>
          <w:color w:val="000000"/>
          <w:sz w:val="25"/>
          <w:szCs w:val="25"/>
        </w:rPr>
        <w:t>CrewMemberQualificationService</w:t>
      </w:r>
      <w:proofErr w:type="spellEnd"/>
      <w:r w:rsidRPr="00E82038">
        <w:rPr>
          <w:rFonts w:ascii="Arial" w:eastAsia="Times New Roman" w:hAnsi="Arial" w:cs="Arial"/>
          <w:color w:val="000000"/>
          <w:sz w:val="25"/>
          <w:szCs w:val="25"/>
        </w:rPr>
        <w:t xml:space="preserve">/&lt;CSS Crewmember </w:t>
      </w:r>
      <w:proofErr w:type="spellStart"/>
      <w:r w:rsidRPr="00E82038">
        <w:rPr>
          <w:rFonts w:ascii="Arial" w:eastAsia="Times New Roman" w:hAnsi="Arial" w:cs="Arial"/>
          <w:color w:val="000000"/>
          <w:sz w:val="25"/>
          <w:szCs w:val="25"/>
        </w:rPr>
        <w:t>Qual</w:t>
      </w:r>
      <w:proofErr w:type="spellEnd"/>
      <w:r w:rsidRPr="00E82038">
        <w:rPr>
          <w:rFonts w:ascii="Arial" w:eastAsia="Times New Roman" w:hAnsi="Arial" w:cs="Arial"/>
          <w:color w:val="000000"/>
          <w:sz w:val="25"/>
          <w:szCs w:val="25"/>
        </w:rPr>
        <w:t xml:space="preserve"> Release No&gt;/service.xlpsvc06.log </w:t>
      </w:r>
    </w:p>
    <w:p w:rsidR="00E82038" w:rsidRPr="00E82038" w:rsidRDefault="00E82038" w:rsidP="00A84C83">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css_logs</w:t>
      </w:r>
      <w:proofErr w:type="spellEnd"/>
      <w:r w:rsidRPr="00E82038">
        <w:rPr>
          <w:rFonts w:ascii="Arial" w:eastAsia="Times New Roman" w:hAnsi="Arial" w:cs="Arial"/>
          <w:color w:val="000000"/>
          <w:sz w:val="25"/>
          <w:szCs w:val="25"/>
        </w:rPr>
        <w:t>/</w:t>
      </w:r>
      <w:proofErr w:type="spellStart"/>
      <w:r w:rsidRPr="00E82038">
        <w:rPr>
          <w:rFonts w:ascii="Arial" w:eastAsia="Times New Roman" w:hAnsi="Arial" w:cs="Arial"/>
          <w:color w:val="000000"/>
          <w:sz w:val="25"/>
          <w:szCs w:val="25"/>
        </w:rPr>
        <w:t>TrainingMessageService</w:t>
      </w:r>
      <w:proofErr w:type="spellEnd"/>
      <w:r w:rsidRPr="00E82038">
        <w:rPr>
          <w:rFonts w:ascii="Arial" w:eastAsia="Times New Roman" w:hAnsi="Arial" w:cs="Arial"/>
          <w:color w:val="000000"/>
          <w:sz w:val="25"/>
          <w:szCs w:val="25"/>
        </w:rPr>
        <w:t xml:space="preserve">/&lt;CSS Training </w:t>
      </w:r>
      <w:proofErr w:type="spellStart"/>
      <w:r w:rsidRPr="00E82038">
        <w:rPr>
          <w:rFonts w:ascii="Arial" w:eastAsia="Times New Roman" w:hAnsi="Arial" w:cs="Arial"/>
          <w:color w:val="000000"/>
          <w:sz w:val="25"/>
          <w:szCs w:val="25"/>
        </w:rPr>
        <w:t>Msg</w:t>
      </w:r>
      <w:proofErr w:type="spellEnd"/>
      <w:r w:rsidRPr="00E82038">
        <w:rPr>
          <w:rFonts w:ascii="Arial" w:eastAsia="Times New Roman" w:hAnsi="Arial" w:cs="Arial"/>
          <w:color w:val="000000"/>
          <w:sz w:val="25"/>
          <w:szCs w:val="25"/>
        </w:rPr>
        <w:t xml:space="preserve"> Release No&gt;/service.xlpsvc05.log </w:t>
      </w:r>
    </w:p>
    <w:p w:rsidR="00E82038" w:rsidRPr="00E82038" w:rsidRDefault="00E82038" w:rsidP="00A84C83">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/opt/</w:t>
      </w:r>
      <w:proofErr w:type="spellStart"/>
      <w:r w:rsidRPr="00E82038">
        <w:rPr>
          <w:rFonts w:ascii="Arial" w:eastAsia="Times New Roman" w:hAnsi="Arial" w:cs="Arial"/>
          <w:color w:val="000000"/>
          <w:sz w:val="25"/>
          <w:szCs w:val="25"/>
        </w:rPr>
        <w:t>css_logs</w:t>
      </w:r>
      <w:proofErr w:type="spellEnd"/>
      <w:r w:rsidRPr="00E82038">
        <w:rPr>
          <w:rFonts w:ascii="Arial" w:eastAsia="Times New Roman" w:hAnsi="Arial" w:cs="Arial"/>
          <w:color w:val="000000"/>
          <w:sz w:val="25"/>
          <w:szCs w:val="25"/>
        </w:rPr>
        <w:t>/</w:t>
      </w:r>
      <w:proofErr w:type="spellStart"/>
      <w:r w:rsidRPr="00E82038">
        <w:rPr>
          <w:rFonts w:ascii="Arial" w:eastAsia="Times New Roman" w:hAnsi="Arial" w:cs="Arial"/>
          <w:color w:val="000000"/>
          <w:sz w:val="25"/>
          <w:szCs w:val="25"/>
        </w:rPr>
        <w:t>TrainingMessageService</w:t>
      </w:r>
      <w:proofErr w:type="spellEnd"/>
      <w:r w:rsidRPr="00E82038">
        <w:rPr>
          <w:rFonts w:ascii="Arial" w:eastAsia="Times New Roman" w:hAnsi="Arial" w:cs="Arial"/>
          <w:color w:val="000000"/>
          <w:sz w:val="25"/>
          <w:szCs w:val="25"/>
        </w:rPr>
        <w:t xml:space="preserve">/&lt;CSS Training </w:t>
      </w:r>
      <w:proofErr w:type="spellStart"/>
      <w:r w:rsidRPr="00E82038">
        <w:rPr>
          <w:rFonts w:ascii="Arial" w:eastAsia="Times New Roman" w:hAnsi="Arial" w:cs="Arial"/>
          <w:color w:val="000000"/>
          <w:sz w:val="25"/>
          <w:szCs w:val="25"/>
        </w:rPr>
        <w:t>Msg</w:t>
      </w:r>
      <w:proofErr w:type="spellEnd"/>
      <w:r w:rsidRPr="00E82038">
        <w:rPr>
          <w:rFonts w:ascii="Arial" w:eastAsia="Times New Roman" w:hAnsi="Arial" w:cs="Arial"/>
          <w:color w:val="000000"/>
          <w:sz w:val="25"/>
          <w:szCs w:val="25"/>
        </w:rPr>
        <w:t xml:space="preserve"> Release No&gt;/service.xlpsvc06.log </w:t>
      </w:r>
    </w:p>
    <w:p w:rsidR="00E82038" w:rsidRPr="00E82038" w:rsidRDefault="00E82038" w:rsidP="00A84C83">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b/>
          <w:bCs/>
          <w:color w:val="000000"/>
          <w:sz w:val="25"/>
        </w:rPr>
        <w:t>Mule Agent Log Files (</w:t>
      </w:r>
      <w:del w:id="3" w:author="x14140" w:date="2012-11-15T13:03:00Z">
        <w:r w:rsidRPr="00E82038" w:rsidDel="001F38AB">
          <w:rPr>
            <w:rFonts w:ascii="Arial" w:eastAsia="Times New Roman" w:hAnsi="Arial" w:cs="Arial"/>
            <w:b/>
            <w:bCs/>
            <w:color w:val="000000"/>
            <w:sz w:val="25"/>
          </w:rPr>
          <w:delText xml:space="preserve">xspsvc21/22 </w:delText>
        </w:r>
      </w:del>
      <w:ins w:id="4" w:author="x14140" w:date="2012-11-15T13:03:00Z">
        <w:r w:rsidR="001F38AB">
          <w:rPr>
            <w:rFonts w:ascii="Arial" w:eastAsia="Times New Roman" w:hAnsi="Arial" w:cs="Arial"/>
            <w:b/>
            <w:bCs/>
            <w:color w:val="000000"/>
            <w:sz w:val="25"/>
          </w:rPr>
          <w:t xml:space="preserve"> xlpsvc13/14 </w:t>
        </w:r>
      </w:ins>
      <w:r w:rsidRPr="00E82038">
        <w:rPr>
          <w:rFonts w:ascii="Arial" w:eastAsia="Times New Roman" w:hAnsi="Arial" w:cs="Arial"/>
          <w:b/>
          <w:bCs/>
          <w:color w:val="000000"/>
          <w:sz w:val="25"/>
        </w:rPr>
        <w:t>on Prod)</w:t>
      </w:r>
      <w:r w:rsidRPr="00E82038">
        <w:rPr>
          <w:rFonts w:ascii="Arial" w:eastAsia="Times New Roman" w:hAnsi="Arial" w:cs="Arial"/>
          <w:color w:val="000000"/>
          <w:sz w:val="25"/>
          <w:szCs w:val="25"/>
        </w:rPr>
        <w:t xml:space="preserve"> </w:t>
      </w:r>
    </w:p>
    <w:p w:rsidR="00E82038" w:rsidRPr="00E82038" w:rsidRDefault="00E82038" w:rsidP="00E82038">
      <w:pPr>
        <w:shd w:val="clear" w:color="auto" w:fill="FFFFFF"/>
        <w:spacing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At the Mule Framework level one file per server exists that keeps track of all services that reside on that server. Every time a mule service is started or stopped, a medium ticket log entry is generated in the given log file which in the case OQS is Medium page since the SLA for OQS states that a medium ticket should generate a page for OQS on call. In other words, if a server is restarted unexpect</w:t>
      </w:r>
      <w:r w:rsidR="00A271F6">
        <w:rPr>
          <w:rFonts w:ascii="Arial" w:eastAsia="Times New Roman" w:hAnsi="Arial" w:cs="Arial"/>
          <w:color w:val="000000"/>
          <w:sz w:val="25"/>
          <w:szCs w:val="25"/>
        </w:rPr>
        <w:t>ed</w:t>
      </w:r>
      <w:r w:rsidRPr="00E82038">
        <w:rPr>
          <w:rFonts w:ascii="Arial" w:eastAsia="Times New Roman" w:hAnsi="Arial" w:cs="Arial"/>
          <w:color w:val="000000"/>
          <w:sz w:val="25"/>
          <w:szCs w:val="25"/>
        </w:rPr>
        <w:t xml:space="preserve">ly causing OQS mule service (among all other services that come back up automatically due to the reboot) to come, a medium page will be automatically generated. If the service is started or stopped successfully, it is a medium page but if it cannot start or stop and the </w:t>
      </w:r>
      <w:r w:rsidR="00A271F6" w:rsidRPr="00E82038">
        <w:rPr>
          <w:rFonts w:ascii="Arial" w:eastAsia="Times New Roman" w:hAnsi="Arial" w:cs="Arial"/>
          <w:color w:val="000000"/>
          <w:sz w:val="25"/>
          <w:szCs w:val="25"/>
        </w:rPr>
        <w:t>attempt to do such fails</w:t>
      </w:r>
      <w:r w:rsidRPr="00E82038">
        <w:rPr>
          <w:rFonts w:ascii="Arial" w:eastAsia="Times New Roman" w:hAnsi="Arial" w:cs="Arial"/>
          <w:color w:val="000000"/>
          <w:sz w:val="25"/>
          <w:szCs w:val="25"/>
        </w:rPr>
        <w:t xml:space="preserve">, it is a high ticket that is generated. OQS Team should use these log files to see when the last time was a service was stopped/started. </w:t>
      </w:r>
    </w:p>
    <w:p w:rsidR="00E82038" w:rsidRPr="00E82038" w:rsidRDefault="00E82038" w:rsidP="00A84C83">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 xml:space="preserve">/opt/esb/mgmt/agent/appstate/CorbaAgent_xspsvc21_AppStateChange.log </w:t>
      </w:r>
    </w:p>
    <w:p w:rsidR="00E82038" w:rsidRPr="00E82038" w:rsidRDefault="00E82038" w:rsidP="00A84C83">
      <w:pPr>
        <w:spacing w:before="100" w:beforeAutospacing="1" w:after="100" w:afterAutospacing="1" w:line="360" w:lineRule="atLeast"/>
        <w:rPr>
          <w:rFonts w:ascii="Arial" w:eastAsia="Times New Roman" w:hAnsi="Arial" w:cs="Arial"/>
          <w:color w:val="000000"/>
          <w:sz w:val="25"/>
          <w:szCs w:val="25"/>
        </w:rPr>
      </w:pPr>
      <w:r w:rsidRPr="00E82038">
        <w:rPr>
          <w:rFonts w:ascii="Arial" w:eastAsia="Times New Roman" w:hAnsi="Arial" w:cs="Arial"/>
          <w:color w:val="000000"/>
          <w:sz w:val="25"/>
          <w:szCs w:val="25"/>
        </w:rPr>
        <w:t xml:space="preserve">/opt/esb/mgmt/agent/appstate/CorbaAgent_xspsvc22_AppStateChange.log </w:t>
      </w:r>
    </w:p>
    <w:p w:rsidR="00E82038" w:rsidRDefault="00E82038" w:rsidP="00E82038">
      <w:pPr>
        <w:pStyle w:val="ListParagraph"/>
        <w:rPr>
          <w:rFonts w:ascii="Microsoft Sans Serif" w:hAnsi="Microsoft Sans Serif" w:cs="Microsoft Sans Serif"/>
          <w:color w:val="0000FF"/>
          <w:sz w:val="20"/>
          <w:szCs w:val="20"/>
        </w:rPr>
      </w:pPr>
    </w:p>
    <w:p w:rsidR="00E82038" w:rsidRDefault="00E82038" w:rsidP="00E82038">
      <w:pPr>
        <w:pStyle w:val="ListParagraph"/>
        <w:rPr>
          <w:rFonts w:ascii="Microsoft Sans Serif" w:hAnsi="Microsoft Sans Serif" w:cs="Microsoft Sans Serif"/>
          <w:color w:val="0000FF"/>
          <w:sz w:val="20"/>
          <w:szCs w:val="20"/>
        </w:rPr>
      </w:pPr>
    </w:p>
    <w:p w:rsidR="004E08AB" w:rsidRDefault="004E08AB" w:rsidP="004E08AB">
      <w:pPr>
        <w:pStyle w:val="ListParagraph"/>
        <w:numPr>
          <w:ilvl w:val="0"/>
          <w:numId w:val="1"/>
        </w:numPr>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Checked services.  All show to be up.</w:t>
      </w:r>
    </w:p>
    <w:p w:rsidR="004E08AB" w:rsidRDefault="004E08AB" w:rsidP="004E08AB">
      <w:pPr>
        <w:ind w:left="1440"/>
        <w:rPr>
          <w:rFonts w:ascii="Calibri" w:hAnsi="Calibri"/>
          <w:color w:val="FF0000"/>
          <w:sz w:val="22"/>
          <w:szCs w:val="22"/>
        </w:rPr>
      </w:pPr>
      <w:r>
        <w:rPr>
          <w:rFonts w:ascii="Calibri" w:hAnsi="Calibri"/>
          <w:color w:val="FF0000"/>
          <w:sz w:val="22"/>
          <w:szCs w:val="22"/>
        </w:rPr>
        <w:t xml:space="preserve">This was the second step he took, in this case, he want to understand the services status. </w:t>
      </w:r>
    </w:p>
    <w:p w:rsidR="00A73AA8" w:rsidRDefault="00A73AA8" w:rsidP="004E08AB">
      <w:pPr>
        <w:ind w:left="1440"/>
        <w:rPr>
          <w:rFonts w:ascii="Calibri" w:hAnsi="Calibri"/>
          <w:color w:val="FF0000"/>
          <w:sz w:val="22"/>
          <w:szCs w:val="22"/>
        </w:rPr>
      </w:pPr>
    </w:p>
    <w:p w:rsidR="00A73AA8" w:rsidRDefault="008B497E" w:rsidP="004E08AB">
      <w:pPr>
        <w:ind w:left="1440"/>
        <w:rPr>
          <w:rFonts w:ascii="Calibri" w:hAnsi="Calibri"/>
          <w:color w:val="FF0000"/>
          <w:sz w:val="22"/>
          <w:szCs w:val="22"/>
        </w:rPr>
      </w:pPr>
      <w:hyperlink r:id="rId9" w:history="1">
        <w:r w:rsidR="00A73AA8" w:rsidRPr="00420C6E">
          <w:rPr>
            <w:rStyle w:val="Hyperlink"/>
            <w:rFonts w:ascii="Calibri" w:hAnsi="Calibri"/>
            <w:sz w:val="22"/>
            <w:szCs w:val="22"/>
          </w:rPr>
          <w:t>https://swaservices.swacorp.com/SWAServicesConsole/</w:t>
        </w:r>
      </w:hyperlink>
    </w:p>
    <w:p w:rsidR="00A73AA8" w:rsidRDefault="00A73AA8" w:rsidP="004E08AB">
      <w:pPr>
        <w:ind w:left="1440"/>
        <w:rPr>
          <w:rFonts w:ascii="Calibri" w:hAnsi="Calibri"/>
          <w:color w:val="FF0000"/>
          <w:sz w:val="22"/>
          <w:szCs w:val="22"/>
        </w:rPr>
      </w:pPr>
    </w:p>
    <w:p w:rsidR="004E08AB" w:rsidRDefault="004E08AB" w:rsidP="004E08AB">
      <w:pPr>
        <w:pStyle w:val="ListParagraph"/>
        <w:numPr>
          <w:ilvl w:val="0"/>
          <w:numId w:val="1"/>
        </w:numPr>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Successfully logged in to both OQS RK and OQS SimLog.</w:t>
      </w:r>
    </w:p>
    <w:p w:rsidR="004E08AB" w:rsidRDefault="004E08AB" w:rsidP="004E08AB">
      <w:pPr>
        <w:rPr>
          <w:rFonts w:ascii="Calibri" w:hAnsi="Calibri"/>
          <w:color w:val="FF0000"/>
          <w:sz w:val="22"/>
          <w:szCs w:val="22"/>
        </w:rPr>
      </w:pPr>
      <w:r>
        <w:rPr>
          <w:rFonts w:ascii="Calibri" w:hAnsi="Calibri"/>
          <w:color w:val="1F497D"/>
          <w:sz w:val="22"/>
          <w:szCs w:val="22"/>
        </w:rPr>
        <w:t xml:space="preserve">                                </w:t>
      </w:r>
      <w:r>
        <w:rPr>
          <w:rFonts w:ascii="Calibri" w:hAnsi="Calibri"/>
          <w:color w:val="FF0000"/>
          <w:sz w:val="22"/>
          <w:szCs w:val="22"/>
        </w:rPr>
        <w:t>Normal check on Application level availability</w:t>
      </w:r>
    </w:p>
    <w:p w:rsidR="00A73AA8" w:rsidRDefault="00A73AA8" w:rsidP="004E08AB">
      <w:pPr>
        <w:rPr>
          <w:rFonts w:ascii="Calibri" w:hAnsi="Calibri"/>
          <w:color w:val="FF0000"/>
          <w:sz w:val="22"/>
          <w:szCs w:val="22"/>
        </w:rPr>
      </w:pPr>
    </w:p>
    <w:p w:rsidR="004E08AB" w:rsidRDefault="004E08AB" w:rsidP="004E08AB">
      <w:pPr>
        <w:pStyle w:val="ListParagraph"/>
        <w:numPr>
          <w:ilvl w:val="0"/>
          <w:numId w:val="1"/>
        </w:numPr>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lastRenderedPageBreak/>
        <w:t>Checked server memory usage on both xspsvc21 &amp; 22.  Normal usage numbers with peaks and valleys.</w:t>
      </w:r>
    </w:p>
    <w:p w:rsidR="00A73AA8" w:rsidRDefault="00A73AA8" w:rsidP="004E08AB">
      <w:pPr>
        <w:pStyle w:val="ListParagraph"/>
        <w:numPr>
          <w:ilvl w:val="0"/>
          <w:numId w:val="1"/>
        </w:numPr>
        <w:rPr>
          <w:rFonts w:ascii="Microsoft Sans Serif" w:hAnsi="Microsoft Sans Serif" w:cs="Microsoft Sans Serif"/>
          <w:color w:val="0000FF"/>
          <w:sz w:val="20"/>
          <w:szCs w:val="20"/>
        </w:rPr>
      </w:pPr>
    </w:p>
    <w:p w:rsidR="004E08AB" w:rsidRDefault="004E08AB" w:rsidP="004E08AB">
      <w:pPr>
        <w:rPr>
          <w:rFonts w:ascii="Calibri" w:hAnsi="Calibri"/>
          <w:color w:val="FF0000"/>
          <w:sz w:val="22"/>
          <w:szCs w:val="22"/>
        </w:rPr>
      </w:pPr>
      <w:r>
        <w:rPr>
          <w:rFonts w:ascii="Calibri" w:hAnsi="Calibri"/>
          <w:color w:val="FF0000"/>
          <w:sz w:val="22"/>
          <w:szCs w:val="22"/>
        </w:rPr>
        <w:t>                              Check to make it clear that Batch Jobs are having enough space to run, please understand any Service consuming about 1 GB is critical and about to die.</w:t>
      </w:r>
    </w:p>
    <w:p w:rsidR="00621F63" w:rsidRDefault="00621F63" w:rsidP="00621F63">
      <w:r>
        <w:t xml:space="preserve">                       To get the process Id by name </w:t>
      </w:r>
    </w:p>
    <w:p w:rsidR="00621F63" w:rsidRDefault="00621F63" w:rsidP="00621F63">
      <w:pPr>
        <w:rPr>
          <w:b/>
          <w:bCs/>
        </w:rPr>
      </w:pPr>
      <w:r>
        <w:t xml:space="preserve">                                                </w:t>
      </w:r>
      <w:proofErr w:type="spellStart"/>
      <w:proofErr w:type="gramStart"/>
      <w:r>
        <w:rPr>
          <w:b/>
          <w:bCs/>
        </w:rPr>
        <w:t>ps</w:t>
      </w:r>
      <w:proofErr w:type="spellEnd"/>
      <w:proofErr w:type="gramEnd"/>
      <w:r>
        <w:rPr>
          <w:b/>
          <w:bCs/>
        </w:rPr>
        <w:t xml:space="preserve"> –</w:t>
      </w:r>
      <w:proofErr w:type="spellStart"/>
      <w:r>
        <w:rPr>
          <w:b/>
          <w:bCs/>
        </w:rPr>
        <w:t>ef</w:t>
      </w:r>
      <w:proofErr w:type="spellEnd"/>
      <w:r>
        <w:rPr>
          <w:b/>
          <w:bCs/>
        </w:rPr>
        <w:t xml:space="preserve"> | </w:t>
      </w:r>
      <w:proofErr w:type="spellStart"/>
      <w:r>
        <w:rPr>
          <w:b/>
          <w:bCs/>
        </w:rPr>
        <w:t>grep</w:t>
      </w:r>
      <w:proofErr w:type="spellEnd"/>
      <w:r>
        <w:rPr>
          <w:b/>
          <w:bCs/>
        </w:rPr>
        <w:t xml:space="preserve"> </w:t>
      </w:r>
      <w:proofErr w:type="spellStart"/>
      <w:r>
        <w:rPr>
          <w:b/>
          <w:bCs/>
        </w:rPr>
        <w:t>OperationsQ</w:t>
      </w:r>
      <w:proofErr w:type="spellEnd"/>
    </w:p>
    <w:p w:rsidR="00621F63" w:rsidRDefault="00621F63" w:rsidP="00621F63">
      <w:r>
        <w:t xml:space="preserve">                      </w:t>
      </w:r>
      <w:proofErr w:type="gramStart"/>
      <w:r>
        <w:t>to</w:t>
      </w:r>
      <w:proofErr w:type="gramEnd"/>
      <w:r>
        <w:t xml:space="preserve"> see the</w:t>
      </w:r>
      <w:r w:rsidR="007B5F10">
        <w:t xml:space="preserve"> total memory used by a process</w:t>
      </w:r>
      <w:r>
        <w:t xml:space="preserve">                                </w:t>
      </w:r>
    </w:p>
    <w:p w:rsidR="00621F63" w:rsidRDefault="00621F63" w:rsidP="00621F63">
      <w:pPr>
        <w:rPr>
          <w:b/>
          <w:bCs/>
        </w:rPr>
      </w:pPr>
      <w:r>
        <w:t xml:space="preserve">                                </w:t>
      </w:r>
      <w:r>
        <w:rPr>
          <w:b/>
          <w:bCs/>
        </w:rPr>
        <w:t xml:space="preserve">                </w:t>
      </w:r>
      <w:proofErr w:type="spellStart"/>
      <w:proofErr w:type="gramStart"/>
      <w:r>
        <w:rPr>
          <w:b/>
          <w:bCs/>
        </w:rPr>
        <w:t>prstat</w:t>
      </w:r>
      <w:proofErr w:type="spellEnd"/>
      <w:proofErr w:type="gramEnd"/>
      <w:r>
        <w:rPr>
          <w:b/>
          <w:bCs/>
        </w:rPr>
        <w:t xml:space="preserve"> –p &lt;Process Id&gt;</w:t>
      </w:r>
    </w:p>
    <w:p w:rsidR="00621F63" w:rsidRDefault="00621F63" w:rsidP="00621F63">
      <w:r>
        <w:t xml:space="preserve">                        </w:t>
      </w:r>
      <w:proofErr w:type="gramStart"/>
      <w:r>
        <w:t>to</w:t>
      </w:r>
      <w:proofErr w:type="gramEnd"/>
      <w:r>
        <w:t xml:space="preserve"> see</w:t>
      </w:r>
      <w:r w:rsidR="009A178C">
        <w:t xml:space="preserve"> size</w:t>
      </w:r>
      <w:r>
        <w:t xml:space="preserve"> for all process</w:t>
      </w:r>
    </w:p>
    <w:p w:rsidR="00621F63" w:rsidRDefault="00621F63" w:rsidP="00621F63">
      <w:pPr>
        <w:rPr>
          <w:b/>
          <w:bCs/>
        </w:rPr>
      </w:pPr>
      <w:r>
        <w:t xml:space="preserve">                                                </w:t>
      </w:r>
      <w:proofErr w:type="spellStart"/>
      <w:proofErr w:type="gramStart"/>
      <w:r>
        <w:rPr>
          <w:b/>
          <w:bCs/>
        </w:rPr>
        <w:t>prstat</w:t>
      </w:r>
      <w:proofErr w:type="spellEnd"/>
      <w:r>
        <w:rPr>
          <w:b/>
          <w:bCs/>
        </w:rPr>
        <w:t xml:space="preserve">  –</w:t>
      </w:r>
      <w:proofErr w:type="gramEnd"/>
      <w:r>
        <w:rPr>
          <w:b/>
          <w:bCs/>
        </w:rPr>
        <w:t>s size</w:t>
      </w:r>
    </w:p>
    <w:p w:rsidR="004E08AB" w:rsidRDefault="004E08AB" w:rsidP="004E08AB">
      <w:pPr>
        <w:pStyle w:val="ListParagraph"/>
        <w:numPr>
          <w:ilvl w:val="0"/>
          <w:numId w:val="1"/>
        </w:numPr>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 xml:space="preserve">(Batch jobs continued to </w:t>
      </w:r>
      <w:proofErr w:type="spellStart"/>
      <w:proofErr w:type="gramStart"/>
      <w:r>
        <w:rPr>
          <w:rFonts w:ascii="Microsoft Sans Serif" w:hAnsi="Microsoft Sans Serif" w:cs="Microsoft Sans Serif"/>
          <w:color w:val="0000FF"/>
          <w:sz w:val="20"/>
          <w:szCs w:val="20"/>
        </w:rPr>
        <w:t>abend</w:t>
      </w:r>
      <w:proofErr w:type="spellEnd"/>
      <w:proofErr w:type="gramEnd"/>
      <w:r>
        <w:rPr>
          <w:rFonts w:ascii="Microsoft Sans Serif" w:hAnsi="Microsoft Sans Serif" w:cs="Microsoft Sans Serif"/>
          <w:color w:val="0000FF"/>
          <w:sz w:val="20"/>
          <w:szCs w:val="20"/>
        </w:rPr>
        <w:t>.)</w:t>
      </w:r>
    </w:p>
    <w:p w:rsidR="004E08AB" w:rsidRDefault="007B0F19" w:rsidP="004E08AB">
      <w:pPr>
        <w:rPr>
          <w:rFonts w:ascii="Calibri" w:hAnsi="Calibri"/>
          <w:color w:val="FF0000"/>
          <w:sz w:val="22"/>
          <w:szCs w:val="22"/>
        </w:rPr>
      </w:pPr>
      <w:r>
        <w:rPr>
          <w:rFonts w:ascii="Calibri" w:hAnsi="Calibri"/>
          <w:color w:val="FF0000"/>
          <w:sz w:val="22"/>
          <w:szCs w:val="22"/>
        </w:rPr>
        <w:t>                    </w:t>
      </w:r>
      <w:r w:rsidR="004E08AB">
        <w:rPr>
          <w:rFonts w:ascii="Calibri" w:hAnsi="Calibri"/>
          <w:color w:val="FF0000"/>
          <w:sz w:val="22"/>
          <w:szCs w:val="22"/>
        </w:rPr>
        <w:t>In this case, each job was failing one by one. This makes things bad and urgent to get it resolved on urgent basis.</w:t>
      </w:r>
    </w:p>
    <w:p w:rsidR="00A73AA8" w:rsidRDefault="00A73AA8" w:rsidP="004E08AB">
      <w:pPr>
        <w:rPr>
          <w:rFonts w:ascii="Calibri" w:hAnsi="Calibri"/>
          <w:color w:val="FF0000"/>
          <w:sz w:val="22"/>
          <w:szCs w:val="22"/>
        </w:rPr>
      </w:pPr>
    </w:p>
    <w:p w:rsidR="004E08AB" w:rsidRDefault="004E08AB" w:rsidP="004E08AB">
      <w:pPr>
        <w:pStyle w:val="ListParagraph"/>
        <w:numPr>
          <w:ilvl w:val="0"/>
          <w:numId w:val="1"/>
        </w:numPr>
        <w:autoSpaceDE w:val="0"/>
        <w:autoSpaceDN w:val="0"/>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Checked queue consumers via JMS Viewer and found the consumer numbers to be 0 for the queues we care about.</w:t>
      </w:r>
    </w:p>
    <w:p w:rsidR="00BF0CFF" w:rsidRDefault="00BF0CFF" w:rsidP="004E08AB">
      <w:pPr>
        <w:pStyle w:val="ListParagraph"/>
        <w:numPr>
          <w:ilvl w:val="0"/>
          <w:numId w:val="1"/>
        </w:numPr>
        <w:autoSpaceDE w:val="0"/>
        <w:autoSpaceDN w:val="0"/>
        <w:rPr>
          <w:rFonts w:ascii="Microsoft Sans Serif" w:hAnsi="Microsoft Sans Serif" w:cs="Microsoft Sans Serif"/>
          <w:color w:val="0000FF"/>
          <w:sz w:val="20"/>
          <w:szCs w:val="20"/>
        </w:rPr>
      </w:pPr>
    </w:p>
    <w:p w:rsidR="00BF0CFF" w:rsidRDefault="004E08AB" w:rsidP="004E08AB">
      <w:pPr>
        <w:autoSpaceDE w:val="0"/>
        <w:autoSpaceDN w:val="0"/>
        <w:rPr>
          <w:rFonts w:ascii="Calibri" w:hAnsi="Calibri"/>
          <w:color w:val="FF0000"/>
          <w:sz w:val="22"/>
          <w:szCs w:val="22"/>
        </w:rPr>
      </w:pPr>
      <w:r>
        <w:rPr>
          <w:rFonts w:ascii="Calibri" w:hAnsi="Calibri"/>
          <w:color w:val="1F497D"/>
          <w:sz w:val="22"/>
          <w:szCs w:val="22"/>
        </w:rPr>
        <w:t xml:space="preserve">                             </w:t>
      </w:r>
      <w:r>
        <w:rPr>
          <w:rFonts w:ascii="Calibri" w:hAnsi="Calibri"/>
          <w:color w:val="FF0000"/>
          <w:sz w:val="22"/>
          <w:szCs w:val="22"/>
        </w:rPr>
        <w:t xml:space="preserve">JMS viewer is the place where we can check queues attached to service (1.12). </w:t>
      </w:r>
      <w:proofErr w:type="gramStart"/>
      <w:r>
        <w:rPr>
          <w:rFonts w:ascii="Calibri" w:hAnsi="Calibri"/>
          <w:color w:val="FF0000"/>
          <w:sz w:val="22"/>
          <w:szCs w:val="22"/>
        </w:rPr>
        <w:t>and</w:t>
      </w:r>
      <w:proofErr w:type="gramEnd"/>
      <w:r>
        <w:rPr>
          <w:rFonts w:ascii="Calibri" w:hAnsi="Calibri"/>
          <w:color w:val="FF0000"/>
          <w:sz w:val="22"/>
          <w:szCs w:val="22"/>
        </w:rPr>
        <w:t xml:space="preserve"> for OQS, we need to check that we should have listeners in place</w:t>
      </w:r>
    </w:p>
    <w:p w:rsidR="007B0F19" w:rsidRDefault="008B497E" w:rsidP="003A3773">
      <w:pPr>
        <w:rPr>
          <w:rFonts w:ascii="Calibri" w:hAnsi="Calibri"/>
          <w:color w:val="FF0000"/>
          <w:sz w:val="22"/>
          <w:szCs w:val="22"/>
        </w:rPr>
      </w:pPr>
      <w:hyperlink r:id="rId10" w:history="1">
        <w:r w:rsidR="007B0F19">
          <w:rPr>
            <w:rStyle w:val="Hyperlink"/>
            <w:rFonts w:ascii="Arial" w:hAnsi="Arial" w:cs="Arial"/>
            <w:sz w:val="20"/>
            <w:szCs w:val="20"/>
          </w:rPr>
          <w:t>https://jmsviewer.swacorp.com/JmsViewerWeb5/index.jsp</w:t>
        </w:r>
      </w:hyperlink>
    </w:p>
    <w:p w:rsidR="007B0F19" w:rsidRDefault="007B0F19" w:rsidP="007B0F19">
      <w:pPr>
        <w:rPr>
          <w:rFonts w:ascii="Arial" w:hAnsi="Arial" w:cs="Arial"/>
          <w:sz w:val="20"/>
          <w:szCs w:val="20"/>
        </w:rPr>
      </w:pPr>
      <w:r>
        <w:rPr>
          <w:rFonts w:ascii="Arial" w:hAnsi="Arial" w:cs="Arial"/>
          <w:sz w:val="20"/>
          <w:szCs w:val="20"/>
        </w:rPr>
        <w:t>Here are the OQS queues</w:t>
      </w:r>
      <w:r w:rsidR="009A178C">
        <w:rPr>
          <w:rFonts w:ascii="Arial" w:hAnsi="Arial" w:cs="Arial"/>
          <w:sz w:val="20"/>
          <w:szCs w:val="20"/>
        </w:rPr>
        <w:t>/Topics</w:t>
      </w:r>
      <w:r>
        <w:rPr>
          <w:rFonts w:ascii="Arial" w:hAnsi="Arial" w:cs="Arial"/>
          <w:sz w:val="20"/>
          <w:szCs w:val="20"/>
        </w:rPr>
        <w:t xml:space="preserve"> you’re interested in and their Consumer numbers.</w:t>
      </w:r>
    </w:p>
    <w:p w:rsidR="003A3773" w:rsidRDefault="003A3773" w:rsidP="007B0F19">
      <w:pPr>
        <w:rPr>
          <w:rFonts w:ascii="Arial" w:hAnsi="Arial" w:cs="Arial"/>
          <w:sz w:val="20"/>
          <w:szCs w:val="20"/>
        </w:rPr>
      </w:pPr>
      <w:r>
        <w:rPr>
          <w:rFonts w:ascii="Arial" w:hAnsi="Arial" w:cs="Arial"/>
          <w:sz w:val="20"/>
          <w:szCs w:val="20"/>
        </w:rPr>
        <w:t xml:space="preserve">Desired Environment: </w:t>
      </w:r>
      <w:r w:rsidRPr="003A3773">
        <w:rPr>
          <w:rFonts w:ascii="Arial" w:hAnsi="Arial" w:cs="Arial"/>
          <w:b/>
          <w:sz w:val="20"/>
          <w:szCs w:val="20"/>
          <w:u w:val="single"/>
        </w:rPr>
        <w:t>PROD-9711-16000-36000-17000-37000</w:t>
      </w:r>
    </w:p>
    <w:p w:rsidR="007B0F19" w:rsidRDefault="007B0F19" w:rsidP="007B0F19">
      <w:pPr>
        <w:rPr>
          <w:rFonts w:ascii="Arial" w:hAnsi="Arial" w:cs="Arial"/>
          <w:sz w:val="20"/>
          <w:szCs w:val="20"/>
        </w:rPr>
      </w:pPr>
    </w:p>
    <w:p w:rsidR="009A178C" w:rsidRPr="009A178C" w:rsidRDefault="009A178C" w:rsidP="009A178C">
      <w:pPr>
        <w:spacing w:before="240" w:line="360" w:lineRule="atLeast"/>
        <w:rPr>
          <w:rFonts w:ascii="Arial" w:eastAsia="Times New Roman" w:hAnsi="Arial" w:cs="Arial"/>
          <w:color w:val="000000"/>
          <w:sz w:val="25"/>
          <w:szCs w:val="25"/>
        </w:rPr>
      </w:pPr>
      <w:r w:rsidRPr="009A178C">
        <w:rPr>
          <w:rFonts w:ascii="Arial" w:eastAsia="Times New Roman" w:hAnsi="Arial" w:cs="Arial"/>
          <w:b/>
          <w:bCs/>
          <w:color w:val="000000"/>
          <w:sz w:val="25"/>
        </w:rPr>
        <w:t>Consumers / Subscribers to the number listed in the table below.</w:t>
      </w:r>
      <w:r w:rsidRPr="009A178C">
        <w:rPr>
          <w:rFonts w:ascii="Arial" w:eastAsia="Times New Roman" w:hAnsi="Arial" w:cs="Arial"/>
          <w:color w:val="000000"/>
          <w:sz w:val="25"/>
          <w:szCs w:val="25"/>
        </w:rPr>
        <w:t xml:space="preserve"> </w:t>
      </w:r>
    </w:p>
    <w:tbl>
      <w:tblPr>
        <w:tblW w:w="0" w:type="auto"/>
        <w:tblBorders>
          <w:top w:val="single" w:sz="6" w:space="0" w:color="E2E2E2"/>
          <w:left w:val="single" w:sz="6" w:space="0" w:color="E2E2E2"/>
          <w:bottom w:val="single" w:sz="6" w:space="0" w:color="E2E2E2"/>
          <w:right w:val="single" w:sz="6" w:space="0" w:color="E2E2E2"/>
        </w:tblBorders>
        <w:tblLayout w:type="fixed"/>
        <w:tblCellMar>
          <w:left w:w="0" w:type="dxa"/>
          <w:right w:w="0" w:type="dxa"/>
        </w:tblCellMar>
        <w:tblLook w:val="04A0"/>
      </w:tblPr>
      <w:tblGrid>
        <w:gridCol w:w="1350"/>
        <w:gridCol w:w="600"/>
        <w:gridCol w:w="1771"/>
        <w:gridCol w:w="4821"/>
        <w:gridCol w:w="998"/>
      </w:tblGrid>
      <w:tr w:rsidR="009A178C" w:rsidRPr="009A178C" w:rsidTr="009A178C">
        <w:tc>
          <w:tcPr>
            <w:tcW w:w="1350"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9A178C" w:rsidRPr="009A178C" w:rsidRDefault="008B497E" w:rsidP="009A178C">
            <w:pPr>
              <w:spacing w:before="30" w:after="30" w:line="276" w:lineRule="atLeast"/>
              <w:jc w:val="center"/>
              <w:rPr>
                <w:rFonts w:eastAsia="Times New Roman"/>
                <w:b/>
                <w:bCs/>
                <w:color w:val="000000"/>
              </w:rPr>
            </w:pPr>
            <w:hyperlink r:id="rId11" w:anchor="sorted_table" w:tooltip="Sort by this column" w:history="1">
              <w:r w:rsidR="009A178C" w:rsidRPr="009A178C">
                <w:rPr>
                  <w:rFonts w:eastAsia="Times New Roman"/>
                  <w:b/>
                  <w:bCs/>
                  <w:color w:val="FFFFFF"/>
                  <w:bdr w:val="none" w:sz="0" w:space="0" w:color="auto" w:frame="1"/>
                </w:rPr>
                <w:t>*Connection Factory*</w:t>
              </w:r>
            </w:hyperlink>
            <w:r w:rsidR="009A178C" w:rsidRPr="009A178C">
              <w:rPr>
                <w:rFonts w:eastAsia="Times New Roman"/>
                <w:b/>
                <w:bCs/>
                <w:color w:val="000000"/>
              </w:rPr>
              <w:t xml:space="preserve"> </w:t>
            </w:r>
          </w:p>
        </w:tc>
        <w:tc>
          <w:tcPr>
            <w:tcW w:w="600"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9A178C" w:rsidRPr="009A178C" w:rsidRDefault="008B497E" w:rsidP="009A178C">
            <w:pPr>
              <w:spacing w:before="30" w:after="30" w:line="276" w:lineRule="atLeast"/>
              <w:jc w:val="center"/>
              <w:rPr>
                <w:rFonts w:eastAsia="Times New Roman"/>
                <w:b/>
                <w:bCs/>
                <w:color w:val="000000"/>
              </w:rPr>
            </w:pPr>
            <w:hyperlink r:id="rId12" w:anchor="sorted_table" w:tooltip="Sort by this column" w:history="1">
              <w:r w:rsidR="009A178C" w:rsidRPr="009A178C">
                <w:rPr>
                  <w:rFonts w:eastAsia="Times New Roman"/>
                  <w:b/>
                  <w:bCs/>
                  <w:color w:val="FFFFFF"/>
                  <w:bdr w:val="none" w:sz="0" w:space="0" w:color="auto" w:frame="1"/>
                </w:rPr>
                <w:t>*App*</w:t>
              </w:r>
            </w:hyperlink>
            <w:r w:rsidR="009A178C" w:rsidRPr="009A178C">
              <w:rPr>
                <w:rFonts w:eastAsia="Times New Roman"/>
                <w:b/>
                <w:bCs/>
                <w:color w:val="000000"/>
              </w:rPr>
              <w:t xml:space="preserve"> </w:t>
            </w:r>
          </w:p>
        </w:tc>
        <w:tc>
          <w:tcPr>
            <w:tcW w:w="1771"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9A178C" w:rsidRPr="009A178C" w:rsidRDefault="008B497E" w:rsidP="009A178C">
            <w:pPr>
              <w:spacing w:before="30" w:after="30" w:line="276" w:lineRule="atLeast"/>
              <w:jc w:val="center"/>
              <w:rPr>
                <w:rFonts w:eastAsia="Times New Roman"/>
                <w:b/>
                <w:bCs/>
                <w:color w:val="000000"/>
              </w:rPr>
            </w:pPr>
            <w:hyperlink r:id="rId13" w:anchor="sorted_table" w:tooltip="Sort by this column" w:history="1">
              <w:r w:rsidR="009A178C" w:rsidRPr="009A178C">
                <w:rPr>
                  <w:rFonts w:eastAsia="Times New Roman"/>
                  <w:b/>
                  <w:bCs/>
                  <w:color w:val="FFFFFF"/>
                  <w:bdr w:val="none" w:sz="0" w:space="0" w:color="auto" w:frame="1"/>
                </w:rPr>
                <w:t>*Queue / Topic Name*</w:t>
              </w:r>
            </w:hyperlink>
            <w:r w:rsidR="009A178C" w:rsidRPr="009A178C">
              <w:rPr>
                <w:rFonts w:eastAsia="Times New Roman"/>
                <w:b/>
                <w:bCs/>
                <w:color w:val="000000"/>
              </w:rPr>
              <w:t xml:space="preserve"> </w:t>
            </w:r>
          </w:p>
        </w:tc>
        <w:tc>
          <w:tcPr>
            <w:tcW w:w="4821"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9A178C" w:rsidRPr="009A178C" w:rsidRDefault="008B497E" w:rsidP="009A178C">
            <w:pPr>
              <w:spacing w:before="30" w:after="30" w:line="276" w:lineRule="atLeast"/>
              <w:jc w:val="center"/>
              <w:rPr>
                <w:rFonts w:eastAsia="Times New Roman"/>
                <w:b/>
                <w:bCs/>
                <w:color w:val="000000"/>
              </w:rPr>
            </w:pPr>
            <w:hyperlink r:id="rId14" w:anchor="sorted_table" w:tooltip="Sort by this column" w:history="1">
              <w:r w:rsidR="009A178C" w:rsidRPr="009A178C">
                <w:rPr>
                  <w:rFonts w:eastAsia="Times New Roman"/>
                  <w:b/>
                  <w:bCs/>
                  <w:color w:val="FFFFFF"/>
                  <w:bdr w:val="none" w:sz="0" w:space="0" w:color="auto" w:frame="1"/>
                </w:rPr>
                <w:t>Queue / Topic</w:t>
              </w:r>
            </w:hyperlink>
            <w:r w:rsidR="009A178C" w:rsidRPr="009A178C">
              <w:rPr>
                <w:rFonts w:eastAsia="Times New Roman"/>
                <w:b/>
                <w:bCs/>
                <w:color w:val="000000"/>
              </w:rPr>
              <w:t xml:space="preserve"> </w:t>
            </w:r>
          </w:p>
        </w:tc>
        <w:tc>
          <w:tcPr>
            <w:tcW w:w="998"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rsidR="009A178C" w:rsidRPr="009A178C" w:rsidRDefault="008B497E" w:rsidP="009A178C">
            <w:pPr>
              <w:spacing w:before="30" w:after="30" w:line="276" w:lineRule="atLeast"/>
              <w:jc w:val="center"/>
              <w:rPr>
                <w:rFonts w:eastAsia="Times New Roman"/>
                <w:b/>
                <w:bCs/>
                <w:color w:val="000000"/>
              </w:rPr>
            </w:pPr>
            <w:hyperlink r:id="rId15" w:anchor="sorted_table" w:tooltip="Sort by this column" w:history="1">
              <w:r w:rsidR="009A178C" w:rsidRPr="009A178C">
                <w:rPr>
                  <w:rFonts w:eastAsia="Times New Roman"/>
                  <w:b/>
                  <w:bCs/>
                  <w:color w:val="FFFFFF"/>
                  <w:bdr w:val="none" w:sz="0" w:space="0" w:color="auto" w:frame="1"/>
                </w:rPr>
                <w:t>*Number of Consumers / Subscribers Expected*</w:t>
              </w:r>
            </w:hyperlink>
            <w:r w:rsidR="009A178C" w:rsidRPr="009A178C">
              <w:rPr>
                <w:rFonts w:eastAsia="Times New Roman"/>
                <w:b/>
                <w:bCs/>
                <w:color w:val="000000"/>
              </w:rPr>
              <w:t xml:space="preserve">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SwaOqsQcf</w:t>
            </w:r>
            <w:proofErr w:type="spellEnd"/>
            <w:r w:rsidRPr="009A178C">
              <w:rPr>
                <w:rFonts w:eastAsia="Times New Roman"/>
                <w:color w:val="000000"/>
              </w:rPr>
              <w:t xml:space="preserve"> (Queue)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RK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OQSJobRequest</w:t>
            </w:r>
            <w:proofErr w:type="spellEnd"/>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OPS.OQS.ASYNCH_REQUEST.QUEUE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2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OptRequest</w:t>
            </w:r>
            <w:proofErr w:type="spellEnd"/>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CTP.OQS.OPTIMIZATION.DATA.REQUEST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2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OptResp</w:t>
            </w:r>
            <w:proofErr w:type="spellEnd"/>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CTP.OQS.OPTIMIZATION.DATA.RESPONSE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0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SimSchedOptResp</w:t>
            </w:r>
            <w:proofErr w:type="spellEnd"/>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CTP.OQS.SIM_SCHEDULE.OPTIMIZATION.RESPONSE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2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SimSchedOptReq</w:t>
            </w:r>
            <w:proofErr w:type="spellEnd"/>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COMMON.OPTIMIZATION.REQUEST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1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lastRenderedPageBreak/>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SimLog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OQSSimLogJobRequest</w:t>
            </w:r>
            <w:proofErr w:type="spellEnd"/>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OPS.OQS_SIMLOG.ASYNC_REQUEST.QUEUE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2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SwaTeseractQcf</w:t>
            </w:r>
            <w:proofErr w:type="spellEnd"/>
            <w:r w:rsidRPr="009A178C">
              <w:rPr>
                <w:rFonts w:eastAsia="Times New Roman"/>
                <w:color w:val="000000"/>
              </w:rPr>
              <w:t xml:space="preserve"> (Queue)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RK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TeseractReq</w:t>
            </w:r>
            <w:proofErr w:type="spellEnd"/>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PEOPLE_PAYROLL.TESERACT.PASSPORT_DATA_OQS.QUEUE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2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sidRPr="009A178C">
              <w:rPr>
                <w:rFonts w:eastAsia="Times New Roman"/>
                <w:color w:val="000000"/>
              </w:rPr>
              <w:t>SAPReq</w:t>
            </w:r>
            <w:proofErr w:type="spellEnd"/>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HCM.OQS.FLIGHTOPS_PASSPORT.QUEUE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2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600"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177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99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r>
      <w:tr w:rsidR="009A178C" w:rsidRPr="009A178C" w:rsidTr="009A178C">
        <w:tc>
          <w:tcPr>
            <w:tcW w:w="135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proofErr w:type="spellStart"/>
            <w:r>
              <w:rPr>
                <w:rFonts w:eastAsia="Times New Roman"/>
                <w:color w:val="000000"/>
              </w:rPr>
              <w:t>SwaOqsTc</w:t>
            </w:r>
            <w:r w:rsidRPr="009A178C">
              <w:rPr>
                <w:rFonts w:eastAsia="Times New Roman"/>
                <w:color w:val="000000"/>
              </w:rPr>
              <w:t>f</w:t>
            </w:r>
            <w:proofErr w:type="spellEnd"/>
            <w:r w:rsidRPr="009A178C">
              <w:rPr>
                <w:rFonts w:eastAsia="Times New Roman"/>
                <w:color w:val="000000"/>
              </w:rPr>
              <w:t xml:space="preserve"> (Topic) </w:t>
            </w:r>
          </w:p>
        </w:tc>
        <w:tc>
          <w:tcPr>
            <w:tcW w:w="600"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SimLog </w:t>
            </w:r>
          </w:p>
        </w:tc>
        <w:tc>
          <w:tcPr>
            <w:tcW w:w="177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  </w:t>
            </w:r>
          </w:p>
        </w:tc>
        <w:tc>
          <w:tcPr>
            <w:tcW w:w="482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EM.SIMLOGRESOURCE.STATUS.UPDATES </w:t>
            </w:r>
          </w:p>
        </w:tc>
        <w:tc>
          <w:tcPr>
            <w:tcW w:w="99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rsidR="009A178C" w:rsidRPr="009A178C" w:rsidRDefault="009A178C" w:rsidP="009A178C">
            <w:pPr>
              <w:spacing w:before="30" w:after="30"/>
              <w:jc w:val="center"/>
              <w:rPr>
                <w:rFonts w:eastAsia="Times New Roman"/>
                <w:color w:val="000000"/>
              </w:rPr>
            </w:pPr>
            <w:r w:rsidRPr="009A178C">
              <w:rPr>
                <w:rFonts w:eastAsia="Times New Roman"/>
                <w:color w:val="000000"/>
              </w:rPr>
              <w:t xml:space="preserve">6 </w:t>
            </w:r>
          </w:p>
        </w:tc>
      </w:tr>
    </w:tbl>
    <w:p w:rsidR="007B0F19" w:rsidRDefault="007B0F19" w:rsidP="004E08AB">
      <w:pPr>
        <w:autoSpaceDE w:val="0"/>
        <w:autoSpaceDN w:val="0"/>
        <w:rPr>
          <w:rFonts w:ascii="Calibri" w:hAnsi="Calibri"/>
          <w:color w:val="FF0000"/>
          <w:sz w:val="22"/>
          <w:szCs w:val="22"/>
        </w:rPr>
      </w:pPr>
    </w:p>
    <w:p w:rsidR="00BF0CFF" w:rsidRDefault="00BF0CFF" w:rsidP="004E08AB">
      <w:pPr>
        <w:autoSpaceDE w:val="0"/>
        <w:autoSpaceDN w:val="0"/>
        <w:rPr>
          <w:rFonts w:ascii="Calibri" w:hAnsi="Calibri"/>
          <w:color w:val="FF0000"/>
          <w:sz w:val="22"/>
          <w:szCs w:val="22"/>
        </w:rPr>
      </w:pPr>
    </w:p>
    <w:p w:rsidR="004E08AB" w:rsidRDefault="004E08AB" w:rsidP="004E08AB">
      <w:pPr>
        <w:pStyle w:val="ListParagraph"/>
        <w:numPr>
          <w:ilvl w:val="0"/>
          <w:numId w:val="1"/>
        </w:numPr>
        <w:autoSpaceDE w:val="0"/>
        <w:autoSpaceDN w:val="0"/>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 xml:space="preserve">Checked all applicable </w:t>
      </w:r>
      <w:proofErr w:type="spellStart"/>
      <w:r>
        <w:rPr>
          <w:rFonts w:ascii="Microsoft Sans Serif" w:hAnsi="Microsoft Sans Serif" w:cs="Microsoft Sans Serif"/>
          <w:color w:val="0000FF"/>
          <w:sz w:val="20"/>
          <w:szCs w:val="20"/>
        </w:rPr>
        <w:t>async</w:t>
      </w:r>
      <w:proofErr w:type="spellEnd"/>
      <w:r>
        <w:rPr>
          <w:rFonts w:ascii="Microsoft Sans Serif" w:hAnsi="Microsoft Sans Serif" w:cs="Microsoft Sans Serif"/>
          <w:color w:val="0000FF"/>
          <w:sz w:val="20"/>
          <w:szCs w:val="20"/>
        </w:rPr>
        <w:t xml:space="preserve"> services via JMX and all shows to be running.  Tried to stop and restart via JMX, but the client did not respond.</w:t>
      </w:r>
    </w:p>
    <w:p w:rsidR="0034459C" w:rsidRPr="00846E3E" w:rsidRDefault="0034459C" w:rsidP="00846E3E">
      <w:pPr>
        <w:pStyle w:val="ListParagraph"/>
        <w:numPr>
          <w:ilvl w:val="0"/>
          <w:numId w:val="1"/>
        </w:numPr>
        <w:autoSpaceDE w:val="0"/>
        <w:autoSpaceDN w:val="0"/>
        <w:rPr>
          <w:rFonts w:ascii="Microsoft Sans Serif" w:hAnsi="Microsoft Sans Serif" w:cs="Microsoft Sans Serif"/>
          <w:color w:val="0000FF"/>
          <w:sz w:val="20"/>
          <w:szCs w:val="20"/>
        </w:rPr>
      </w:pPr>
      <w:r w:rsidRPr="0034459C">
        <w:rPr>
          <w:rFonts w:ascii="Microsoft Sans Serif" w:hAnsi="Microsoft Sans Serif" w:cs="Microsoft Sans Serif"/>
          <w:color w:val="0000FF"/>
          <w:sz w:val="20"/>
          <w:szCs w:val="20"/>
        </w:rPr>
        <w:t>xspsvc21</w:t>
      </w:r>
    </w:p>
    <w:p w:rsidR="004E08AB" w:rsidRDefault="004E08AB" w:rsidP="004E08AB">
      <w:pPr>
        <w:pStyle w:val="ListParagraph"/>
        <w:numPr>
          <w:ilvl w:val="0"/>
          <w:numId w:val="1"/>
        </w:numPr>
        <w:autoSpaceDE w:val="0"/>
        <w:autoSpaceDN w:val="0"/>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 xml:space="preserve">Stopped and restarted OQS RK and OQS SimLog </w:t>
      </w:r>
      <w:r w:rsidR="00846E3E">
        <w:rPr>
          <w:rFonts w:ascii="Microsoft Sans Serif" w:hAnsi="Microsoft Sans Serif" w:cs="Microsoft Sans Serif"/>
          <w:color w:val="0000FF"/>
          <w:sz w:val="20"/>
          <w:szCs w:val="20"/>
        </w:rPr>
        <w:t xml:space="preserve">(Current Versions) </w:t>
      </w:r>
      <w:r>
        <w:rPr>
          <w:rFonts w:ascii="Microsoft Sans Serif" w:hAnsi="Microsoft Sans Serif" w:cs="Microsoft Sans Serif"/>
          <w:color w:val="0000FF"/>
          <w:sz w:val="20"/>
          <w:szCs w:val="20"/>
        </w:rPr>
        <w:t>on both xspsvc21 &amp; 22 via the Services Framework Management Console.</w:t>
      </w:r>
    </w:p>
    <w:p w:rsidR="00846E3E" w:rsidRDefault="00846E3E" w:rsidP="00846E3E">
      <w:pPr>
        <w:pStyle w:val="ListParagraph"/>
        <w:autoSpaceDE w:val="0"/>
        <w:autoSpaceDN w:val="0"/>
        <w:rPr>
          <w:rFonts w:ascii="Microsoft Sans Serif" w:hAnsi="Microsoft Sans Serif" w:cs="Microsoft Sans Serif"/>
          <w:color w:val="0000FF"/>
          <w:sz w:val="20"/>
          <w:szCs w:val="20"/>
        </w:rPr>
      </w:pPr>
    </w:p>
    <w:p w:rsidR="004E08AB" w:rsidRDefault="004E08AB" w:rsidP="004E08AB">
      <w:pPr>
        <w:autoSpaceDE w:val="0"/>
        <w:autoSpaceDN w:val="0"/>
        <w:rPr>
          <w:rFonts w:ascii="Calibri" w:hAnsi="Calibri"/>
          <w:color w:val="FF0000"/>
          <w:sz w:val="22"/>
          <w:szCs w:val="22"/>
        </w:rPr>
      </w:pPr>
      <w:r>
        <w:rPr>
          <w:rFonts w:ascii="Calibri" w:hAnsi="Calibri"/>
          <w:color w:val="FF0000"/>
          <w:sz w:val="22"/>
          <w:szCs w:val="22"/>
        </w:rPr>
        <w:t>                             Last and hard step, he needed to take is 112 and 2.0 to be restarted</w:t>
      </w:r>
    </w:p>
    <w:p w:rsidR="004E08AB" w:rsidRDefault="004E08AB" w:rsidP="004E08AB">
      <w:pPr>
        <w:pStyle w:val="ListParagraph"/>
        <w:numPr>
          <w:ilvl w:val="0"/>
          <w:numId w:val="1"/>
        </w:numPr>
        <w:autoSpaceDE w:val="0"/>
        <w:autoSpaceDN w:val="0"/>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Checked queue consumers again and did see the expected consumer numbers.</w:t>
      </w:r>
    </w:p>
    <w:p w:rsidR="001816AD" w:rsidRDefault="001816AD" w:rsidP="00846E3E">
      <w:pPr>
        <w:pStyle w:val="ListParagraph"/>
        <w:autoSpaceDE w:val="0"/>
        <w:autoSpaceDN w:val="0"/>
        <w:rPr>
          <w:rFonts w:ascii="Microsoft Sans Serif" w:hAnsi="Microsoft Sans Serif" w:cs="Microsoft Sans Serif"/>
          <w:color w:val="0000FF"/>
          <w:sz w:val="20"/>
          <w:szCs w:val="20"/>
        </w:rPr>
      </w:pPr>
    </w:p>
    <w:p w:rsidR="004E08AB" w:rsidRDefault="004E08AB" w:rsidP="004E08AB">
      <w:pPr>
        <w:pStyle w:val="ListParagraph"/>
        <w:numPr>
          <w:ilvl w:val="0"/>
          <w:numId w:val="1"/>
        </w:numPr>
        <w:autoSpaceDE w:val="0"/>
        <w:autoSpaceDN w:val="0"/>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 xml:space="preserve">Manually ran the </w:t>
      </w:r>
      <w:proofErr w:type="spellStart"/>
      <w:r>
        <w:rPr>
          <w:rFonts w:ascii="Microsoft Sans Serif" w:hAnsi="Microsoft Sans Serif" w:cs="Microsoft Sans Serif"/>
          <w:color w:val="0000FF"/>
          <w:sz w:val="20"/>
          <w:szCs w:val="20"/>
        </w:rPr>
        <w:t>abended</w:t>
      </w:r>
      <w:proofErr w:type="spellEnd"/>
      <w:r>
        <w:rPr>
          <w:rFonts w:ascii="Microsoft Sans Serif" w:hAnsi="Microsoft Sans Serif" w:cs="Microsoft Sans Serif"/>
          <w:color w:val="0000FF"/>
          <w:sz w:val="20"/>
          <w:szCs w:val="20"/>
        </w:rPr>
        <w:t xml:space="preserve"> batch jobs.</w:t>
      </w:r>
    </w:p>
    <w:p w:rsidR="004E08AB" w:rsidRDefault="004E08AB" w:rsidP="004E08AB">
      <w:pPr>
        <w:autoSpaceDE w:val="0"/>
        <w:autoSpaceDN w:val="0"/>
        <w:rPr>
          <w:rFonts w:ascii="Calibri" w:hAnsi="Calibri"/>
          <w:color w:val="FF0000"/>
          <w:sz w:val="22"/>
          <w:szCs w:val="22"/>
        </w:rPr>
      </w:pPr>
      <w:r>
        <w:rPr>
          <w:rFonts w:ascii="Calibri" w:hAnsi="Calibri"/>
          <w:color w:val="1F497D"/>
          <w:sz w:val="22"/>
          <w:szCs w:val="22"/>
        </w:rPr>
        <w:t xml:space="preserve">                         </w:t>
      </w:r>
      <w:r>
        <w:rPr>
          <w:rFonts w:ascii="Calibri" w:hAnsi="Calibri"/>
          <w:color w:val="FF0000"/>
          <w:sz w:val="22"/>
          <w:szCs w:val="22"/>
        </w:rPr>
        <w:t>To run batch jobs manually</w:t>
      </w:r>
      <w:r w:rsidR="00846E3E">
        <w:rPr>
          <w:rFonts w:ascii="Calibri" w:hAnsi="Calibri"/>
          <w:color w:val="FF0000"/>
          <w:sz w:val="22"/>
          <w:szCs w:val="22"/>
        </w:rPr>
        <w:t xml:space="preserve"> in PROD and </w:t>
      </w:r>
      <w:proofErr w:type="gramStart"/>
      <w:r w:rsidR="00846E3E">
        <w:rPr>
          <w:rFonts w:ascii="Calibri" w:hAnsi="Calibri"/>
          <w:color w:val="FF0000"/>
          <w:sz w:val="22"/>
          <w:szCs w:val="22"/>
        </w:rPr>
        <w:t xml:space="preserve">SAT </w:t>
      </w:r>
      <w:r>
        <w:rPr>
          <w:rFonts w:ascii="Calibri" w:hAnsi="Calibri"/>
          <w:color w:val="FF0000"/>
          <w:sz w:val="22"/>
          <w:szCs w:val="22"/>
        </w:rPr>
        <w:t xml:space="preserve"> please</w:t>
      </w:r>
      <w:proofErr w:type="gramEnd"/>
      <w:r>
        <w:rPr>
          <w:rFonts w:ascii="Calibri" w:hAnsi="Calibri"/>
          <w:color w:val="FF0000"/>
          <w:sz w:val="22"/>
          <w:szCs w:val="22"/>
        </w:rPr>
        <w:t xml:space="preserve"> check following place </w:t>
      </w:r>
    </w:p>
    <w:p w:rsidR="00846E3E" w:rsidRPr="00846E3E" w:rsidRDefault="00846E3E" w:rsidP="00846E3E">
      <w:pPr>
        <w:autoSpaceDE w:val="0"/>
        <w:autoSpaceDN w:val="0"/>
        <w:rPr>
          <w:rFonts w:ascii="Microsoft Sans Serif" w:hAnsi="Microsoft Sans Serif" w:cs="Microsoft Sans Serif"/>
          <w:color w:val="0000FF"/>
          <w:sz w:val="20"/>
          <w:szCs w:val="20"/>
        </w:rPr>
      </w:pPr>
      <w:r w:rsidRPr="00846E3E">
        <w:rPr>
          <w:rFonts w:ascii="Microsoft Sans Serif" w:hAnsi="Microsoft Sans Serif" w:cs="Microsoft Sans Serif"/>
          <w:color w:val="0000FF"/>
          <w:sz w:val="20"/>
          <w:szCs w:val="20"/>
        </w:rPr>
        <w:t xml:space="preserve">To run a batch job in PROD, you must retrieve the </w:t>
      </w:r>
      <w:proofErr w:type="spellStart"/>
      <w:r w:rsidRPr="00846E3E">
        <w:rPr>
          <w:rFonts w:ascii="Microsoft Sans Serif" w:hAnsi="Microsoft Sans Serif" w:cs="Microsoft Sans Serif"/>
          <w:color w:val="0000FF"/>
          <w:sz w:val="20"/>
          <w:szCs w:val="20"/>
        </w:rPr>
        <w:t>oqsadmin</w:t>
      </w:r>
      <w:proofErr w:type="spellEnd"/>
      <w:r w:rsidRPr="00846E3E">
        <w:rPr>
          <w:rFonts w:ascii="Microsoft Sans Serif" w:hAnsi="Microsoft Sans Serif" w:cs="Microsoft Sans Serif"/>
          <w:color w:val="0000FF"/>
          <w:sz w:val="20"/>
          <w:szCs w:val="20"/>
        </w:rPr>
        <w:t xml:space="preserve"> password from the Cyber Ark vault by doing the following: </w:t>
      </w:r>
    </w:p>
    <w:p w:rsidR="00846E3E" w:rsidRPr="00846E3E" w:rsidRDefault="00846E3E" w:rsidP="00846E3E">
      <w:pPr>
        <w:numPr>
          <w:ilvl w:val="0"/>
          <w:numId w:val="18"/>
        </w:numPr>
        <w:autoSpaceDE w:val="0"/>
        <w:autoSpaceDN w:val="0"/>
        <w:rPr>
          <w:rFonts w:ascii="Microsoft Sans Serif" w:hAnsi="Microsoft Sans Serif" w:cs="Microsoft Sans Serif"/>
          <w:color w:val="0000FF"/>
          <w:sz w:val="20"/>
          <w:szCs w:val="20"/>
        </w:rPr>
      </w:pPr>
      <w:r w:rsidRPr="00846E3E">
        <w:rPr>
          <w:rFonts w:ascii="Microsoft Sans Serif" w:hAnsi="Microsoft Sans Serif" w:cs="Microsoft Sans Serif"/>
          <w:color w:val="0000FF"/>
          <w:sz w:val="20"/>
          <w:szCs w:val="20"/>
        </w:rPr>
        <w:t xml:space="preserve">Go to the </w:t>
      </w:r>
      <w:hyperlink r:id="rId16" w:tgtFrame="_top" w:history="1">
        <w:r w:rsidRPr="00846E3E">
          <w:rPr>
            <w:rFonts w:ascii="Microsoft Sans Serif" w:hAnsi="Microsoft Sans Serif" w:cs="Microsoft Sans Serif"/>
            <w:sz w:val="20"/>
            <w:szCs w:val="20"/>
          </w:rPr>
          <w:t>Cyber-Ark Privileged Identity Management</w:t>
        </w:r>
      </w:hyperlink>
      <w:r w:rsidRPr="00846E3E">
        <w:rPr>
          <w:rFonts w:ascii="Microsoft Sans Serif" w:hAnsi="Microsoft Sans Serif" w:cs="Microsoft Sans Serif"/>
          <w:color w:val="0000FF"/>
          <w:sz w:val="20"/>
          <w:szCs w:val="20"/>
        </w:rPr>
        <w:t xml:space="preserve"> page. </w:t>
      </w:r>
    </w:p>
    <w:p w:rsidR="00846E3E" w:rsidRPr="00846E3E" w:rsidRDefault="00846E3E" w:rsidP="00846E3E">
      <w:pPr>
        <w:numPr>
          <w:ilvl w:val="0"/>
          <w:numId w:val="18"/>
        </w:numPr>
        <w:autoSpaceDE w:val="0"/>
        <w:autoSpaceDN w:val="0"/>
        <w:rPr>
          <w:rFonts w:ascii="Microsoft Sans Serif" w:hAnsi="Microsoft Sans Serif" w:cs="Microsoft Sans Serif"/>
          <w:color w:val="0000FF"/>
          <w:sz w:val="20"/>
          <w:szCs w:val="20"/>
        </w:rPr>
      </w:pPr>
      <w:r w:rsidRPr="00846E3E">
        <w:rPr>
          <w:rFonts w:ascii="Microsoft Sans Serif" w:hAnsi="Microsoft Sans Serif" w:cs="Microsoft Sans Serif"/>
          <w:color w:val="0000FF"/>
          <w:sz w:val="20"/>
          <w:szCs w:val="20"/>
        </w:rPr>
        <w:t xml:space="preserve">Login using you SWA id and password. </w:t>
      </w:r>
    </w:p>
    <w:p w:rsidR="00846E3E" w:rsidRPr="00846E3E" w:rsidRDefault="00846E3E" w:rsidP="00846E3E">
      <w:pPr>
        <w:numPr>
          <w:ilvl w:val="0"/>
          <w:numId w:val="18"/>
        </w:numPr>
        <w:autoSpaceDE w:val="0"/>
        <w:autoSpaceDN w:val="0"/>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E</w:t>
      </w:r>
      <w:r w:rsidRPr="00846E3E">
        <w:rPr>
          <w:rFonts w:ascii="Microsoft Sans Serif" w:hAnsi="Microsoft Sans Serif" w:cs="Microsoft Sans Serif"/>
          <w:color w:val="0000FF"/>
          <w:sz w:val="20"/>
          <w:szCs w:val="20"/>
        </w:rPr>
        <w:t>nter '</w:t>
      </w:r>
      <w:proofErr w:type="spellStart"/>
      <w:r w:rsidRPr="00846E3E">
        <w:rPr>
          <w:rFonts w:ascii="Microsoft Sans Serif" w:hAnsi="Microsoft Sans Serif" w:cs="Microsoft Sans Serif"/>
          <w:color w:val="0000FF"/>
          <w:sz w:val="20"/>
          <w:szCs w:val="20"/>
        </w:rPr>
        <w:t>oqsadmin</w:t>
      </w:r>
      <w:proofErr w:type="spellEnd"/>
      <w:r w:rsidRPr="00846E3E">
        <w:rPr>
          <w:rFonts w:ascii="Microsoft Sans Serif" w:hAnsi="Microsoft Sans Serif" w:cs="Microsoft Sans Serif"/>
          <w:color w:val="0000FF"/>
          <w:sz w:val="20"/>
          <w:szCs w:val="20"/>
        </w:rPr>
        <w:t>' in the Search field and click Go. The</w:t>
      </w:r>
      <w:r>
        <w:rPr>
          <w:rFonts w:ascii="Microsoft Sans Serif" w:hAnsi="Microsoft Sans Serif" w:cs="Microsoft Sans Serif"/>
          <w:color w:val="0000FF"/>
          <w:sz w:val="20"/>
          <w:szCs w:val="20"/>
        </w:rPr>
        <w:t xml:space="preserve"> results should list </w:t>
      </w:r>
      <w:proofErr w:type="spellStart"/>
      <w:r>
        <w:rPr>
          <w:rFonts w:ascii="Microsoft Sans Serif" w:hAnsi="Microsoft Sans Serif" w:cs="Microsoft Sans Serif"/>
          <w:color w:val="0000FF"/>
          <w:sz w:val="20"/>
          <w:szCs w:val="20"/>
        </w:rPr>
        <w:t>oqsadmin</w:t>
      </w:r>
      <w:proofErr w:type="spellEnd"/>
      <w:r>
        <w:rPr>
          <w:rFonts w:ascii="Microsoft Sans Serif" w:hAnsi="Microsoft Sans Serif" w:cs="Microsoft Sans Serif"/>
          <w:color w:val="0000FF"/>
          <w:sz w:val="20"/>
          <w:szCs w:val="20"/>
        </w:rPr>
        <w:t>.</w:t>
      </w:r>
    </w:p>
    <w:p w:rsidR="00846E3E" w:rsidRPr="00846E3E" w:rsidRDefault="00846E3E" w:rsidP="00846E3E">
      <w:pPr>
        <w:numPr>
          <w:ilvl w:val="0"/>
          <w:numId w:val="18"/>
        </w:numPr>
        <w:autoSpaceDE w:val="0"/>
        <w:autoSpaceDN w:val="0"/>
        <w:rPr>
          <w:rFonts w:ascii="Microsoft Sans Serif" w:hAnsi="Microsoft Sans Serif" w:cs="Microsoft Sans Serif"/>
          <w:color w:val="0000FF"/>
          <w:sz w:val="20"/>
          <w:szCs w:val="20"/>
        </w:rPr>
      </w:pPr>
      <w:r w:rsidRPr="00846E3E">
        <w:rPr>
          <w:rFonts w:ascii="Microsoft Sans Serif" w:hAnsi="Microsoft Sans Serif" w:cs="Microsoft Sans Serif"/>
          <w:color w:val="0000FF"/>
          <w:sz w:val="20"/>
          <w:szCs w:val="20"/>
        </w:rPr>
        <w:t xml:space="preserve">Click on the "Connect with SSH" icon shown in the column to the right of the Password column. You'll be prompted to enter a reason for viewing this password. An IM, SR, or CR should be referenced in the reason. </w:t>
      </w:r>
    </w:p>
    <w:p w:rsidR="00846E3E" w:rsidRPr="00846E3E" w:rsidRDefault="00846E3E" w:rsidP="00846E3E">
      <w:pPr>
        <w:numPr>
          <w:ilvl w:val="0"/>
          <w:numId w:val="18"/>
        </w:numPr>
        <w:autoSpaceDE w:val="0"/>
        <w:autoSpaceDN w:val="0"/>
        <w:rPr>
          <w:rFonts w:ascii="Microsoft Sans Serif" w:hAnsi="Microsoft Sans Serif" w:cs="Microsoft Sans Serif"/>
          <w:color w:val="0000FF"/>
          <w:sz w:val="20"/>
          <w:szCs w:val="20"/>
        </w:rPr>
      </w:pPr>
      <w:r w:rsidRPr="00846E3E">
        <w:rPr>
          <w:rFonts w:ascii="Microsoft Sans Serif" w:hAnsi="Microsoft Sans Serif" w:cs="Microsoft Sans Serif"/>
          <w:color w:val="0000FF"/>
          <w:sz w:val="20"/>
          <w:szCs w:val="20"/>
        </w:rPr>
        <w:t xml:space="preserve">Enter the reason text and click 'OK'. </w:t>
      </w:r>
    </w:p>
    <w:p w:rsidR="00846E3E" w:rsidRPr="00846E3E" w:rsidRDefault="00846E3E" w:rsidP="00846E3E">
      <w:pPr>
        <w:numPr>
          <w:ilvl w:val="0"/>
          <w:numId w:val="18"/>
        </w:numPr>
        <w:autoSpaceDE w:val="0"/>
        <w:autoSpaceDN w:val="0"/>
        <w:rPr>
          <w:rFonts w:ascii="Microsoft Sans Serif" w:hAnsi="Microsoft Sans Serif" w:cs="Microsoft Sans Serif"/>
          <w:color w:val="0000FF"/>
          <w:sz w:val="20"/>
          <w:szCs w:val="20"/>
        </w:rPr>
      </w:pPr>
      <w:r w:rsidRPr="00846E3E">
        <w:rPr>
          <w:rFonts w:ascii="Microsoft Sans Serif" w:hAnsi="Microsoft Sans Serif" w:cs="Microsoft Sans Serif"/>
          <w:color w:val="0000FF"/>
          <w:sz w:val="20"/>
          <w:szCs w:val="20"/>
        </w:rPr>
        <w:t xml:space="preserve">A new SSH session will open and you will be connected to </w:t>
      </w:r>
      <w:r w:rsidRPr="00846E3E">
        <w:rPr>
          <w:rFonts w:ascii="Microsoft Sans Serif" w:hAnsi="Microsoft Sans Serif" w:cs="Microsoft Sans Serif"/>
          <w:b/>
          <w:color w:val="0000FF"/>
          <w:sz w:val="20"/>
          <w:szCs w:val="20"/>
        </w:rPr>
        <w:t>xspbat01</w:t>
      </w:r>
      <w:r w:rsidRPr="00846E3E">
        <w:rPr>
          <w:rFonts w:ascii="Microsoft Sans Serif" w:hAnsi="Microsoft Sans Serif" w:cs="Microsoft Sans Serif"/>
          <w:color w:val="0000FF"/>
          <w:sz w:val="20"/>
          <w:szCs w:val="20"/>
        </w:rPr>
        <w:t xml:space="preserve"> as </w:t>
      </w:r>
      <w:proofErr w:type="spellStart"/>
      <w:r w:rsidRPr="00846E3E">
        <w:rPr>
          <w:rFonts w:ascii="Microsoft Sans Serif" w:hAnsi="Microsoft Sans Serif" w:cs="Microsoft Sans Serif"/>
          <w:color w:val="0000FF"/>
          <w:sz w:val="20"/>
          <w:szCs w:val="20"/>
        </w:rPr>
        <w:t>oqsadmin</w:t>
      </w:r>
      <w:proofErr w:type="spellEnd"/>
      <w:r w:rsidRPr="00846E3E">
        <w:rPr>
          <w:rFonts w:ascii="Microsoft Sans Serif" w:hAnsi="Microsoft Sans Serif" w:cs="Microsoft Sans Serif"/>
          <w:color w:val="0000FF"/>
          <w:sz w:val="20"/>
          <w:szCs w:val="20"/>
        </w:rPr>
        <w:t>. Be default, you will be in the /opt/</w:t>
      </w:r>
      <w:proofErr w:type="spellStart"/>
      <w:r w:rsidRPr="00846E3E">
        <w:rPr>
          <w:rFonts w:ascii="Microsoft Sans Serif" w:hAnsi="Microsoft Sans Serif" w:cs="Microsoft Sans Serif"/>
          <w:color w:val="0000FF"/>
          <w:sz w:val="20"/>
          <w:szCs w:val="20"/>
        </w:rPr>
        <w:t>oqs</w:t>
      </w:r>
      <w:proofErr w:type="spellEnd"/>
      <w:r w:rsidRPr="00846E3E">
        <w:rPr>
          <w:rFonts w:ascii="Microsoft Sans Serif" w:hAnsi="Microsoft Sans Serif" w:cs="Microsoft Sans Serif"/>
          <w:color w:val="0000FF"/>
          <w:sz w:val="20"/>
          <w:szCs w:val="20"/>
        </w:rPr>
        <w:t xml:space="preserve">/home folder. </w:t>
      </w:r>
    </w:p>
    <w:p w:rsidR="00846E3E" w:rsidRPr="00846E3E" w:rsidRDefault="00846E3E" w:rsidP="00846E3E">
      <w:pPr>
        <w:numPr>
          <w:ilvl w:val="0"/>
          <w:numId w:val="18"/>
        </w:numPr>
        <w:autoSpaceDE w:val="0"/>
        <w:autoSpaceDN w:val="0"/>
        <w:rPr>
          <w:rFonts w:ascii="Microsoft Sans Serif" w:hAnsi="Microsoft Sans Serif" w:cs="Microsoft Sans Serif"/>
          <w:color w:val="0000FF"/>
          <w:sz w:val="20"/>
          <w:szCs w:val="20"/>
        </w:rPr>
      </w:pPr>
      <w:proofErr w:type="spellStart"/>
      <w:r w:rsidRPr="00846E3E">
        <w:rPr>
          <w:rFonts w:ascii="Microsoft Sans Serif" w:hAnsi="Microsoft Sans Serif" w:cs="Microsoft Sans Serif"/>
          <w:color w:val="0000FF"/>
          <w:sz w:val="20"/>
          <w:szCs w:val="20"/>
        </w:rPr>
        <w:t>Cd</w:t>
      </w:r>
      <w:proofErr w:type="spellEnd"/>
      <w:r w:rsidRPr="00846E3E">
        <w:rPr>
          <w:rFonts w:ascii="Microsoft Sans Serif" w:hAnsi="Microsoft Sans Serif" w:cs="Microsoft Sans Serif"/>
          <w:color w:val="0000FF"/>
          <w:sz w:val="20"/>
          <w:szCs w:val="20"/>
        </w:rPr>
        <w:t xml:space="preserve"> to </w:t>
      </w:r>
      <w:proofErr w:type="spellStart"/>
      <w:r w:rsidRPr="00846E3E">
        <w:rPr>
          <w:rFonts w:ascii="Microsoft Sans Serif" w:hAnsi="Microsoft Sans Serif" w:cs="Microsoft Sans Serif"/>
          <w:color w:val="0000FF"/>
          <w:sz w:val="20"/>
          <w:szCs w:val="20"/>
        </w:rPr>
        <w:t>OQSBatch</w:t>
      </w:r>
      <w:proofErr w:type="spellEnd"/>
      <w:r w:rsidRPr="00846E3E">
        <w:rPr>
          <w:rFonts w:ascii="Microsoft Sans Serif" w:hAnsi="Microsoft Sans Serif" w:cs="Microsoft Sans Serif"/>
          <w:color w:val="0000FF"/>
          <w:sz w:val="20"/>
          <w:szCs w:val="20"/>
        </w:rPr>
        <w:t xml:space="preserve"> to run an OQS batch job or </w:t>
      </w:r>
      <w:proofErr w:type="spellStart"/>
      <w:r w:rsidRPr="00846E3E">
        <w:rPr>
          <w:rFonts w:ascii="Microsoft Sans Serif" w:hAnsi="Microsoft Sans Serif" w:cs="Microsoft Sans Serif"/>
          <w:color w:val="0000FF"/>
          <w:sz w:val="20"/>
          <w:szCs w:val="20"/>
        </w:rPr>
        <w:t>OQSSimLogBatch</w:t>
      </w:r>
      <w:proofErr w:type="spellEnd"/>
      <w:r w:rsidRPr="00846E3E">
        <w:rPr>
          <w:rFonts w:ascii="Microsoft Sans Serif" w:hAnsi="Microsoft Sans Serif" w:cs="Microsoft Sans Serif"/>
          <w:color w:val="0000FF"/>
          <w:sz w:val="20"/>
          <w:szCs w:val="20"/>
        </w:rPr>
        <w:t xml:space="preserve"> to run a SimLog batch job. </w:t>
      </w:r>
    </w:p>
    <w:p w:rsidR="00846E3E" w:rsidRPr="00846E3E" w:rsidRDefault="00846E3E" w:rsidP="00846E3E">
      <w:pPr>
        <w:numPr>
          <w:ilvl w:val="0"/>
          <w:numId w:val="18"/>
        </w:numPr>
        <w:autoSpaceDE w:val="0"/>
        <w:autoSpaceDN w:val="0"/>
        <w:rPr>
          <w:rFonts w:ascii="Microsoft Sans Serif" w:hAnsi="Microsoft Sans Serif" w:cs="Microsoft Sans Serif"/>
          <w:color w:val="0000FF"/>
          <w:sz w:val="20"/>
          <w:szCs w:val="20"/>
        </w:rPr>
      </w:pPr>
      <w:r w:rsidRPr="00846E3E">
        <w:rPr>
          <w:rFonts w:ascii="Microsoft Sans Serif" w:hAnsi="Microsoft Sans Serif" w:cs="Microsoft Sans Serif"/>
          <w:color w:val="0000FF"/>
          <w:sz w:val="20"/>
          <w:szCs w:val="20"/>
        </w:rPr>
        <w:t xml:space="preserve">See the table below for the specific batch job command. </w:t>
      </w:r>
    </w:p>
    <w:p w:rsidR="00846E3E" w:rsidRPr="00846E3E" w:rsidRDefault="00846E3E" w:rsidP="004E08AB">
      <w:pPr>
        <w:autoSpaceDE w:val="0"/>
        <w:autoSpaceDN w:val="0"/>
        <w:rPr>
          <w:rFonts w:ascii="Microsoft Sans Serif" w:hAnsi="Microsoft Sans Serif" w:cs="Microsoft Sans Serif"/>
          <w:color w:val="0000FF"/>
          <w:sz w:val="20"/>
          <w:szCs w:val="20"/>
        </w:rPr>
      </w:pPr>
    </w:p>
    <w:p w:rsidR="009E1436" w:rsidRPr="009E1436" w:rsidRDefault="009E1436" w:rsidP="009E1436">
      <w:pPr>
        <w:pStyle w:val="ListParagraph"/>
        <w:numPr>
          <w:ilvl w:val="0"/>
          <w:numId w:val="17"/>
        </w:numPr>
        <w:shd w:val="clear" w:color="auto" w:fill="FFFFFF"/>
        <w:spacing w:line="360" w:lineRule="atLeast"/>
        <w:rPr>
          <w:rFonts w:ascii="Arial" w:eastAsia="Times New Roman" w:hAnsi="Arial" w:cs="Arial"/>
          <w:color w:val="000000"/>
          <w:sz w:val="25"/>
          <w:szCs w:val="25"/>
        </w:rPr>
      </w:pPr>
      <w:r w:rsidRPr="009E1436">
        <w:rPr>
          <w:rFonts w:ascii="Arial" w:eastAsia="Times New Roman" w:hAnsi="Arial" w:cs="Arial"/>
          <w:color w:val="000000"/>
          <w:sz w:val="25"/>
          <w:szCs w:val="25"/>
        </w:rPr>
        <w:t xml:space="preserve">To run the </w:t>
      </w:r>
      <w:proofErr w:type="spellStart"/>
      <w:r w:rsidRPr="009E1436">
        <w:rPr>
          <w:rFonts w:ascii="Arial" w:eastAsia="Times New Roman" w:hAnsi="Arial" w:cs="Arial"/>
          <w:color w:val="000000"/>
          <w:sz w:val="25"/>
          <w:szCs w:val="25"/>
        </w:rPr>
        <w:t>autoretire</w:t>
      </w:r>
      <w:proofErr w:type="spellEnd"/>
      <w:r w:rsidRPr="009E1436">
        <w:rPr>
          <w:rFonts w:ascii="Arial" w:eastAsia="Times New Roman" w:hAnsi="Arial" w:cs="Arial"/>
          <w:color w:val="000000"/>
          <w:sz w:val="25"/>
          <w:szCs w:val="25"/>
        </w:rPr>
        <w:t xml:space="preserve"> batch job:</w:t>
      </w:r>
      <w:r w:rsidRPr="009E1436">
        <w:rPr>
          <w:rFonts w:ascii="Arial" w:eastAsia="Times New Roman" w:hAnsi="Arial" w:cs="Arial"/>
          <w:color w:val="000000"/>
          <w:sz w:val="25"/>
          <w:szCs w:val="25"/>
        </w:rPr>
        <w:br/>
        <w:t xml:space="preserve">./batchclient.sh </w:t>
      </w:r>
      <w:hyperlink r:id="rId17" w:history="1">
        <w:r w:rsidRPr="009E1436">
          <w:rPr>
            <w:rFonts w:ascii="Arial" w:eastAsia="Times New Roman" w:hAnsi="Arial" w:cs="Arial"/>
            <w:color w:val="4571D0"/>
            <w:sz w:val="25"/>
            <w:szCs w:val="25"/>
            <w:bdr w:val="none" w:sz="0" w:space="0" w:color="auto" w:frame="1"/>
          </w:rPr>
          <w:t>PROD</w:t>
        </w:r>
      </w:hyperlink>
      <w:r w:rsidRPr="009E1436">
        <w:rPr>
          <w:rFonts w:ascii="Arial" w:eastAsia="Times New Roman" w:hAnsi="Arial" w:cs="Arial"/>
          <w:color w:val="000000"/>
          <w:sz w:val="25"/>
          <w:szCs w:val="25"/>
        </w:rPr>
        <w:t xml:space="preserve"> </w:t>
      </w:r>
      <w:hyperlink r:id="rId18" w:tooltip="AutoRetireBatchClient (this topic does not yet exist; you can create it)" w:history="1">
        <w:proofErr w:type="spellStart"/>
        <w:r w:rsidRPr="009E1436">
          <w:rPr>
            <w:rFonts w:ascii="Arial" w:eastAsia="Times New Roman" w:hAnsi="Arial" w:cs="Arial"/>
            <w:color w:val="B7351E"/>
            <w:sz w:val="25"/>
          </w:rPr>
          <w:t>AutoRetireBatchClient</w:t>
        </w:r>
        <w:proofErr w:type="spellEnd"/>
      </w:hyperlink>
      <w:r w:rsidRPr="009E1436">
        <w:rPr>
          <w:rFonts w:ascii="Arial" w:eastAsia="Times New Roman" w:hAnsi="Arial" w:cs="Arial"/>
          <w:color w:val="000000"/>
          <w:sz w:val="25"/>
          <w:szCs w:val="25"/>
        </w:rPr>
        <w:t xml:space="preserve"> </w:t>
      </w:r>
    </w:p>
    <w:p w:rsidR="009E1436" w:rsidRPr="009E1436" w:rsidRDefault="009E1436" w:rsidP="009E1436">
      <w:pPr>
        <w:shd w:val="clear" w:color="auto" w:fill="FFFFFF"/>
        <w:spacing w:line="360" w:lineRule="atLeast"/>
        <w:rPr>
          <w:rFonts w:ascii="Arial" w:eastAsia="Times New Roman" w:hAnsi="Arial" w:cs="Arial"/>
          <w:color w:val="000000"/>
          <w:sz w:val="25"/>
          <w:szCs w:val="25"/>
        </w:rPr>
      </w:pPr>
      <w:r>
        <w:rPr>
          <w:rFonts w:ascii="Arial" w:eastAsia="Times New Roman" w:hAnsi="Symbol" w:cs="Arial"/>
          <w:color w:val="000000"/>
          <w:sz w:val="25"/>
          <w:szCs w:val="25"/>
        </w:rPr>
        <w:t xml:space="preserve">      </w:t>
      </w:r>
      <w:proofErr w:type="gramStart"/>
      <w:r w:rsidRPr="009E1436">
        <w:rPr>
          <w:rFonts w:ascii="Arial" w:eastAsia="Times New Roman" w:hAnsi="Symbol" w:cs="Arial"/>
          <w:color w:val="000000"/>
          <w:sz w:val="25"/>
          <w:szCs w:val="25"/>
        </w:rPr>
        <w:t></w:t>
      </w:r>
      <w:r w:rsidRPr="009E1436">
        <w:rPr>
          <w:rFonts w:ascii="Arial" w:eastAsia="Times New Roman" w:hAnsi="Arial" w:cs="Arial"/>
          <w:color w:val="000000"/>
          <w:sz w:val="25"/>
          <w:szCs w:val="25"/>
        </w:rPr>
        <w:t xml:space="preserve">  To</w:t>
      </w:r>
      <w:proofErr w:type="gramEnd"/>
      <w:r w:rsidRPr="009E1436">
        <w:rPr>
          <w:rFonts w:ascii="Arial" w:eastAsia="Times New Roman" w:hAnsi="Arial" w:cs="Arial"/>
          <w:color w:val="000000"/>
          <w:sz w:val="25"/>
          <w:szCs w:val="25"/>
        </w:rPr>
        <w:t xml:space="preserve"> run the </w:t>
      </w:r>
      <w:proofErr w:type="spellStart"/>
      <w:r w:rsidRPr="009E1436">
        <w:rPr>
          <w:rFonts w:ascii="Arial" w:eastAsia="Times New Roman" w:hAnsi="Arial" w:cs="Arial"/>
          <w:color w:val="000000"/>
          <w:sz w:val="25"/>
          <w:szCs w:val="25"/>
        </w:rPr>
        <w:t>disqual</w:t>
      </w:r>
      <w:proofErr w:type="spellEnd"/>
      <w:r w:rsidRPr="009E1436">
        <w:rPr>
          <w:rFonts w:ascii="Arial" w:eastAsia="Times New Roman" w:hAnsi="Arial" w:cs="Arial"/>
          <w:color w:val="000000"/>
          <w:sz w:val="25"/>
          <w:szCs w:val="25"/>
        </w:rPr>
        <w:t xml:space="preserve"> batch job:</w:t>
      </w:r>
      <w:r w:rsidRPr="009E1436">
        <w:rPr>
          <w:rFonts w:ascii="Arial" w:eastAsia="Times New Roman" w:hAnsi="Arial" w:cs="Arial"/>
          <w:color w:val="000000"/>
          <w:sz w:val="25"/>
          <w:szCs w:val="25"/>
        </w:rPr>
        <w:br/>
      </w:r>
      <w:r>
        <w:rPr>
          <w:rFonts w:ascii="Arial" w:eastAsia="Times New Roman" w:hAnsi="Arial" w:cs="Arial"/>
          <w:color w:val="000000"/>
          <w:sz w:val="25"/>
          <w:szCs w:val="25"/>
        </w:rPr>
        <w:t xml:space="preserve">           </w:t>
      </w:r>
      <w:r w:rsidRPr="009E1436">
        <w:rPr>
          <w:rFonts w:ascii="Arial" w:eastAsia="Times New Roman" w:hAnsi="Arial" w:cs="Arial"/>
          <w:color w:val="000000"/>
          <w:sz w:val="25"/>
          <w:szCs w:val="25"/>
        </w:rPr>
        <w:t xml:space="preserve">./batchclient.sh </w:t>
      </w:r>
      <w:hyperlink r:id="rId19" w:history="1">
        <w:r w:rsidRPr="009E1436">
          <w:rPr>
            <w:rFonts w:ascii="Arial" w:eastAsia="Times New Roman" w:hAnsi="Arial" w:cs="Arial"/>
            <w:color w:val="4571D0"/>
            <w:sz w:val="25"/>
            <w:szCs w:val="25"/>
            <w:bdr w:val="none" w:sz="0" w:space="0" w:color="auto" w:frame="1"/>
          </w:rPr>
          <w:t>PROD</w:t>
        </w:r>
      </w:hyperlink>
      <w:r w:rsidRPr="009E1436">
        <w:rPr>
          <w:rFonts w:ascii="Arial" w:eastAsia="Times New Roman" w:hAnsi="Arial" w:cs="Arial"/>
          <w:color w:val="000000"/>
          <w:sz w:val="25"/>
          <w:szCs w:val="25"/>
        </w:rPr>
        <w:t xml:space="preserve"> </w:t>
      </w:r>
      <w:hyperlink r:id="rId20" w:tooltip="DisqualBatchClient (this topic does not yet exist; you can create it)" w:history="1">
        <w:proofErr w:type="spellStart"/>
        <w:r w:rsidRPr="009E1436">
          <w:rPr>
            <w:rFonts w:ascii="Arial" w:eastAsia="Times New Roman" w:hAnsi="Arial" w:cs="Arial"/>
            <w:color w:val="B7351E"/>
            <w:sz w:val="25"/>
          </w:rPr>
          <w:t>DisqualBatchClient</w:t>
        </w:r>
        <w:proofErr w:type="spellEnd"/>
      </w:hyperlink>
      <w:r w:rsidRPr="009E1436">
        <w:rPr>
          <w:rFonts w:ascii="Arial" w:eastAsia="Times New Roman" w:hAnsi="Arial" w:cs="Arial"/>
          <w:color w:val="000000"/>
          <w:sz w:val="25"/>
          <w:szCs w:val="25"/>
        </w:rPr>
        <w:t xml:space="preserve"> </w:t>
      </w:r>
    </w:p>
    <w:p w:rsidR="009E1436" w:rsidRDefault="009E1436" w:rsidP="009E1436">
      <w:pPr>
        <w:autoSpaceDE w:val="0"/>
        <w:autoSpaceDN w:val="0"/>
      </w:pPr>
      <w:r>
        <w:rPr>
          <w:rFonts w:ascii="Arial" w:eastAsia="Times New Roman" w:hAnsi="Symbol" w:cs="Arial"/>
          <w:color w:val="000000"/>
          <w:sz w:val="25"/>
          <w:szCs w:val="25"/>
        </w:rPr>
        <w:t xml:space="preserve">      </w:t>
      </w:r>
      <w:proofErr w:type="gramStart"/>
      <w:r w:rsidRPr="009E1436">
        <w:rPr>
          <w:rFonts w:ascii="Arial" w:eastAsia="Times New Roman" w:hAnsi="Symbol" w:cs="Arial"/>
          <w:color w:val="000000"/>
          <w:sz w:val="25"/>
          <w:szCs w:val="25"/>
        </w:rPr>
        <w:t></w:t>
      </w:r>
      <w:r w:rsidRPr="009E1436">
        <w:rPr>
          <w:rFonts w:ascii="Arial" w:eastAsia="Times New Roman" w:hAnsi="Arial" w:cs="Arial"/>
          <w:color w:val="000000"/>
          <w:sz w:val="25"/>
          <w:szCs w:val="25"/>
        </w:rPr>
        <w:t xml:space="preserve">  To</w:t>
      </w:r>
      <w:proofErr w:type="gramEnd"/>
      <w:r w:rsidRPr="009E1436">
        <w:rPr>
          <w:rFonts w:ascii="Arial" w:eastAsia="Times New Roman" w:hAnsi="Arial" w:cs="Arial"/>
          <w:color w:val="000000"/>
          <w:sz w:val="25"/>
          <w:szCs w:val="25"/>
        </w:rPr>
        <w:t xml:space="preserve"> run the </w:t>
      </w:r>
      <w:proofErr w:type="spellStart"/>
      <w:r w:rsidRPr="009E1436">
        <w:rPr>
          <w:rFonts w:ascii="Arial" w:eastAsia="Times New Roman" w:hAnsi="Arial" w:cs="Arial"/>
          <w:color w:val="000000"/>
          <w:sz w:val="25"/>
          <w:szCs w:val="25"/>
        </w:rPr>
        <w:t>agerelated</w:t>
      </w:r>
      <w:proofErr w:type="spellEnd"/>
      <w:r w:rsidRPr="009E1436">
        <w:rPr>
          <w:rFonts w:ascii="Arial" w:eastAsia="Times New Roman" w:hAnsi="Arial" w:cs="Arial"/>
          <w:color w:val="000000"/>
          <w:sz w:val="25"/>
          <w:szCs w:val="25"/>
        </w:rPr>
        <w:t xml:space="preserve"> batch job:</w:t>
      </w:r>
      <w:r w:rsidRPr="009E1436">
        <w:rPr>
          <w:rFonts w:ascii="Arial" w:eastAsia="Times New Roman" w:hAnsi="Arial" w:cs="Arial"/>
          <w:color w:val="000000"/>
          <w:sz w:val="25"/>
          <w:szCs w:val="25"/>
        </w:rPr>
        <w:br/>
      </w:r>
      <w:r>
        <w:rPr>
          <w:rFonts w:ascii="Arial" w:eastAsia="Times New Roman" w:hAnsi="Arial" w:cs="Arial"/>
          <w:color w:val="000000"/>
          <w:sz w:val="25"/>
          <w:szCs w:val="25"/>
        </w:rPr>
        <w:t xml:space="preserve">             </w:t>
      </w:r>
      <w:r w:rsidRPr="009E1436">
        <w:rPr>
          <w:rFonts w:ascii="Arial" w:eastAsia="Times New Roman" w:hAnsi="Arial" w:cs="Arial"/>
          <w:color w:val="000000"/>
          <w:sz w:val="25"/>
          <w:szCs w:val="25"/>
        </w:rPr>
        <w:t xml:space="preserve">./batchclient.sh </w:t>
      </w:r>
      <w:hyperlink r:id="rId21" w:history="1">
        <w:r w:rsidRPr="009E1436">
          <w:rPr>
            <w:rFonts w:ascii="Arial" w:eastAsia="Times New Roman" w:hAnsi="Arial" w:cs="Arial"/>
            <w:color w:val="4571D0"/>
            <w:sz w:val="25"/>
            <w:szCs w:val="25"/>
            <w:bdr w:val="none" w:sz="0" w:space="0" w:color="auto" w:frame="1"/>
          </w:rPr>
          <w:t>PROD</w:t>
        </w:r>
      </w:hyperlink>
      <w:r w:rsidRPr="009E1436">
        <w:rPr>
          <w:rFonts w:ascii="Arial" w:eastAsia="Times New Roman" w:hAnsi="Arial" w:cs="Arial"/>
          <w:color w:val="000000"/>
          <w:sz w:val="25"/>
          <w:szCs w:val="25"/>
        </w:rPr>
        <w:t xml:space="preserve"> </w:t>
      </w:r>
      <w:hyperlink r:id="rId22" w:tooltip="AgeRelatedBatchClient (this topic does not yet exist; you can create it)" w:history="1">
        <w:proofErr w:type="spellStart"/>
        <w:r w:rsidRPr="009E1436">
          <w:rPr>
            <w:rFonts w:ascii="Arial" w:eastAsia="Times New Roman" w:hAnsi="Arial" w:cs="Arial"/>
            <w:color w:val="B7351E"/>
            <w:sz w:val="25"/>
          </w:rPr>
          <w:t>AgeRelatedBatchClient</w:t>
        </w:r>
        <w:proofErr w:type="spellEnd"/>
      </w:hyperlink>
    </w:p>
    <w:p w:rsidR="00846E3E" w:rsidRDefault="00846E3E" w:rsidP="009E1436">
      <w:pPr>
        <w:autoSpaceDE w:val="0"/>
        <w:autoSpaceDN w:val="0"/>
      </w:pPr>
    </w:p>
    <w:p w:rsidR="00846E3E" w:rsidRDefault="00846E3E" w:rsidP="009E1436">
      <w:pPr>
        <w:autoSpaceDE w:val="0"/>
        <w:autoSpaceDN w:val="0"/>
      </w:pPr>
    </w:p>
    <w:p w:rsidR="00846E3E" w:rsidRDefault="00846E3E" w:rsidP="009E1436">
      <w:pPr>
        <w:autoSpaceDE w:val="0"/>
        <w:autoSpaceDN w:val="0"/>
      </w:pPr>
    </w:p>
    <w:p w:rsidR="00846E3E" w:rsidRDefault="00846E3E" w:rsidP="00846E3E">
      <w:pPr>
        <w:pStyle w:val="NormalWeb"/>
        <w:spacing w:line="360" w:lineRule="atLeast"/>
        <w:rPr>
          <w:rFonts w:ascii="Arial" w:hAnsi="Arial" w:cs="Arial"/>
          <w:color w:val="000000"/>
          <w:sz w:val="25"/>
          <w:szCs w:val="25"/>
        </w:rPr>
      </w:pPr>
      <w:r>
        <w:rPr>
          <w:rFonts w:ascii="Arial" w:hAnsi="Arial" w:cs="Arial"/>
          <w:color w:val="000000"/>
          <w:sz w:val="25"/>
          <w:szCs w:val="25"/>
        </w:rPr>
        <w:t xml:space="preserve">For DEV and ITEST, following are the instructions on running the batch jobs: </w:t>
      </w:r>
    </w:p>
    <w:p w:rsidR="00846E3E" w:rsidRDefault="00846E3E" w:rsidP="009E1436">
      <w:pPr>
        <w:autoSpaceDE w:val="0"/>
        <w:autoSpaceDN w:val="0"/>
      </w:pPr>
    </w:p>
    <w:p w:rsidR="007F1816" w:rsidRPr="007F1816" w:rsidRDefault="007F1816" w:rsidP="007F1816">
      <w:pPr>
        <w:numPr>
          <w:ilvl w:val="0"/>
          <w:numId w:val="19"/>
        </w:numPr>
        <w:autoSpaceDE w:val="0"/>
        <w:autoSpaceDN w:val="0"/>
      </w:pPr>
      <w:r w:rsidRPr="007F1816">
        <w:t xml:space="preserve">Log into one of the Framework Servers for the environment in which we want to run the batch jobs (For Example: xsdsvc06 for DEV). </w:t>
      </w:r>
    </w:p>
    <w:p w:rsidR="007F1816" w:rsidRPr="007F1816" w:rsidRDefault="007F1816" w:rsidP="007F1816">
      <w:pPr>
        <w:numPr>
          <w:ilvl w:val="0"/>
          <w:numId w:val="19"/>
        </w:numPr>
        <w:autoSpaceDE w:val="0"/>
        <w:autoSpaceDN w:val="0"/>
      </w:pPr>
      <w:r w:rsidRPr="007F1816">
        <w:t xml:space="preserve">copy </w:t>
      </w:r>
      <w:proofErr w:type="spellStart"/>
      <w:r w:rsidRPr="007F1816">
        <w:t>OQSBatch</w:t>
      </w:r>
      <w:proofErr w:type="spellEnd"/>
      <w:r w:rsidRPr="007F1816">
        <w:t xml:space="preserve"> (for </w:t>
      </w:r>
      <w:hyperlink r:id="rId23" w:tooltip="RecordKeeping (this topic does not yet exist; you can create it)" w:history="1">
        <w:proofErr w:type="spellStart"/>
        <w:r w:rsidRPr="007F1816">
          <w:rPr>
            <w:rStyle w:val="Hyperlink"/>
          </w:rPr>
          <w:t>RecordKeeping</w:t>
        </w:r>
        <w:proofErr w:type="spellEnd"/>
      </w:hyperlink>
      <w:r w:rsidRPr="007F1816">
        <w:t xml:space="preserve"> application) or </w:t>
      </w:r>
      <w:hyperlink r:id="rId24" w:tooltip="OQSSimLogBatch (this topic does not yet exist; you can create it)" w:history="1">
        <w:proofErr w:type="spellStart"/>
        <w:r w:rsidRPr="007F1816">
          <w:rPr>
            <w:rStyle w:val="Hyperlink"/>
          </w:rPr>
          <w:t>OQSSimLogBatch</w:t>
        </w:r>
        <w:proofErr w:type="spellEnd"/>
      </w:hyperlink>
      <w:r w:rsidRPr="007F1816">
        <w:t xml:space="preserve"> (for </w:t>
      </w:r>
      <w:hyperlink r:id="rId25" w:tooltip="SimLog (this topic does not yet exist; you can create it)" w:history="1">
        <w:r w:rsidRPr="007F1816">
          <w:rPr>
            <w:rStyle w:val="Hyperlink"/>
          </w:rPr>
          <w:t>SimLog</w:t>
        </w:r>
      </w:hyperlink>
      <w:r w:rsidRPr="007F1816">
        <w:t xml:space="preserve"> application) folder from staging (/opt/</w:t>
      </w:r>
      <w:proofErr w:type="spellStart"/>
      <w:r w:rsidRPr="007F1816">
        <w:t>stagin</w:t>
      </w:r>
      <w:proofErr w:type="spellEnd"/>
      <w:r w:rsidRPr="007F1816">
        <w:t>/</w:t>
      </w:r>
      <w:proofErr w:type="spellStart"/>
      <w:r w:rsidRPr="007F1816">
        <w:t>oqs</w:t>
      </w:r>
      <w:proofErr w:type="spellEnd"/>
      <w:r w:rsidRPr="007F1816">
        <w:t>/</w:t>
      </w:r>
      <w:proofErr w:type="spellStart"/>
      <w:r w:rsidRPr="007F1816">
        <w:t>oqsea_r</w:t>
      </w:r>
      <w:proofErr w:type="spellEnd"/>
      <w:r w:rsidRPr="007F1816">
        <w:t>&lt;Release&gt;/&lt;Build&gt;/</w:t>
      </w:r>
      <w:proofErr w:type="spellStart"/>
      <w:r w:rsidRPr="007F1816">
        <w:t>buildOutput</w:t>
      </w:r>
      <w:proofErr w:type="spellEnd"/>
      <w:r w:rsidRPr="007F1816">
        <w:t>/</w:t>
      </w:r>
      <w:proofErr w:type="spellStart"/>
      <w:r w:rsidRPr="007F1816">
        <w:t>OQSBatch</w:t>
      </w:r>
      <w:proofErr w:type="spellEnd"/>
      <w:r w:rsidRPr="007F1816">
        <w:t xml:space="preserve">) to any temporary folder. </w:t>
      </w:r>
    </w:p>
    <w:p w:rsidR="007F1816" w:rsidRPr="007F1816" w:rsidRDefault="007F1816" w:rsidP="007F1816">
      <w:pPr>
        <w:numPr>
          <w:ilvl w:val="0"/>
          <w:numId w:val="19"/>
        </w:numPr>
        <w:autoSpaceDE w:val="0"/>
        <w:autoSpaceDN w:val="0"/>
      </w:pPr>
      <w:r w:rsidRPr="007F1816">
        <w:t>For example: cp -r /opt/stagin/oqs/oqsea_r1.17.0/OQSEA_R1.17.0_DEV15/buildOutput/OQSBatch /</w:t>
      </w:r>
      <w:proofErr w:type="spellStart"/>
      <w:r w:rsidRPr="007F1816">
        <w:t>tmp</w:t>
      </w:r>
      <w:proofErr w:type="spellEnd"/>
      <w:r w:rsidRPr="007F1816">
        <w:t xml:space="preserve"> </w:t>
      </w:r>
    </w:p>
    <w:p w:rsidR="007F1816" w:rsidRPr="007F1816" w:rsidRDefault="007F1816" w:rsidP="007F1816">
      <w:pPr>
        <w:numPr>
          <w:ilvl w:val="0"/>
          <w:numId w:val="19"/>
        </w:numPr>
        <w:autoSpaceDE w:val="0"/>
        <w:autoSpaceDN w:val="0"/>
      </w:pPr>
      <w:r w:rsidRPr="007F1816">
        <w:t xml:space="preserve">Run the following commands: </w:t>
      </w:r>
    </w:p>
    <w:p w:rsidR="007F1816" w:rsidRPr="007F1816" w:rsidRDefault="007F1816" w:rsidP="007F1816">
      <w:pPr>
        <w:numPr>
          <w:ilvl w:val="0"/>
          <w:numId w:val="20"/>
        </w:numPr>
        <w:autoSpaceDE w:val="0"/>
        <w:autoSpaceDN w:val="0"/>
      </w:pPr>
      <w:proofErr w:type="spellStart"/>
      <w:r w:rsidRPr="007F1816">
        <w:t>cd</w:t>
      </w:r>
      <w:proofErr w:type="spellEnd"/>
      <w:r w:rsidRPr="007F1816">
        <w:t xml:space="preserve"> /</w:t>
      </w:r>
      <w:proofErr w:type="spellStart"/>
      <w:r w:rsidRPr="007F1816">
        <w:t>tmp</w:t>
      </w:r>
      <w:proofErr w:type="spellEnd"/>
      <w:r w:rsidRPr="007F1816">
        <w:t>/</w:t>
      </w:r>
      <w:proofErr w:type="spellStart"/>
      <w:r w:rsidRPr="007F1816">
        <w:t>OQSBatch</w:t>
      </w:r>
      <w:proofErr w:type="spellEnd"/>
      <w:r w:rsidRPr="007F1816">
        <w:t xml:space="preserve"> </w:t>
      </w:r>
    </w:p>
    <w:p w:rsidR="007F1816" w:rsidRPr="007F1816" w:rsidRDefault="007F1816" w:rsidP="007F1816">
      <w:pPr>
        <w:numPr>
          <w:ilvl w:val="0"/>
          <w:numId w:val="20"/>
        </w:numPr>
        <w:autoSpaceDE w:val="0"/>
        <w:autoSpaceDN w:val="0"/>
      </w:pPr>
      <w:r w:rsidRPr="007F1816">
        <w:t xml:space="preserve">unzip *.zip </w:t>
      </w:r>
    </w:p>
    <w:p w:rsidR="007F1816" w:rsidRPr="007F1816" w:rsidRDefault="007F1816" w:rsidP="007F1816">
      <w:pPr>
        <w:numPr>
          <w:ilvl w:val="0"/>
          <w:numId w:val="20"/>
        </w:numPr>
        <w:autoSpaceDE w:val="0"/>
        <w:autoSpaceDN w:val="0"/>
      </w:pPr>
      <w:proofErr w:type="spellStart"/>
      <w:r w:rsidRPr="007F1816">
        <w:t>chmod</w:t>
      </w:r>
      <w:proofErr w:type="spellEnd"/>
      <w:r w:rsidRPr="007F1816">
        <w:t xml:space="preserve"> 777 * </w:t>
      </w:r>
    </w:p>
    <w:p w:rsidR="007F1816" w:rsidRDefault="007F1816" w:rsidP="007F1816">
      <w:pPr>
        <w:numPr>
          <w:ilvl w:val="0"/>
          <w:numId w:val="21"/>
        </w:numPr>
        <w:autoSpaceDE w:val="0"/>
        <w:autoSpaceDN w:val="0"/>
      </w:pPr>
      <w:r w:rsidRPr="007F1816">
        <w:t>Open batchclient.sh file and change "OQS_DIR" to point to your current directory (for example: /</w:t>
      </w:r>
      <w:proofErr w:type="spellStart"/>
      <w:r w:rsidRPr="007F1816">
        <w:t>tmp</w:t>
      </w:r>
      <w:proofErr w:type="spellEnd"/>
      <w:r w:rsidRPr="007F1816">
        <w:t>/</w:t>
      </w:r>
      <w:proofErr w:type="spellStart"/>
      <w:r w:rsidRPr="007F1816">
        <w:t>OQSBatch</w:t>
      </w:r>
      <w:proofErr w:type="spellEnd"/>
      <w:r w:rsidRPr="007F1816">
        <w:t xml:space="preserve"> instead of /opt/</w:t>
      </w:r>
      <w:proofErr w:type="spellStart"/>
      <w:r w:rsidRPr="007F1816">
        <w:t>oqs</w:t>
      </w:r>
      <w:proofErr w:type="spellEnd"/>
      <w:r w:rsidRPr="007F1816">
        <w:t>/home/</w:t>
      </w:r>
      <w:proofErr w:type="spellStart"/>
      <w:r w:rsidRPr="007F1816">
        <w:t>OQSBatch</w:t>
      </w:r>
      <w:proofErr w:type="spellEnd"/>
      <w:r w:rsidRPr="007F1816">
        <w:t xml:space="preserve">) </w:t>
      </w:r>
    </w:p>
    <w:p w:rsidR="007F1816" w:rsidRDefault="007F1816" w:rsidP="007F1816">
      <w:pPr>
        <w:numPr>
          <w:ilvl w:val="0"/>
          <w:numId w:val="21"/>
        </w:numPr>
        <w:autoSpaceDE w:val="0"/>
        <w:autoSpaceDN w:val="0"/>
      </w:pPr>
      <w:r w:rsidRPr="007F1816">
        <w:t xml:space="preserve">To run a batch job, login to the server for the target environment, </w:t>
      </w:r>
      <w:proofErr w:type="spellStart"/>
      <w:r w:rsidRPr="007F1816">
        <w:t>cd</w:t>
      </w:r>
      <w:proofErr w:type="spellEnd"/>
      <w:r w:rsidRPr="007F1816">
        <w:t xml:space="preserve"> to the target directory, then submit the appropriate command. See the</w:t>
      </w:r>
      <w:r>
        <w:t xml:space="preserve"> table below for those details:</w:t>
      </w:r>
    </w:p>
    <w:p w:rsidR="007F1816" w:rsidRPr="007F1816" w:rsidRDefault="007F1816" w:rsidP="007F1816">
      <w:pPr>
        <w:autoSpaceDE w:val="0"/>
        <w:autoSpaceDN w:val="0"/>
      </w:pP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4A0"/>
      </w:tblPr>
      <w:tblGrid>
        <w:gridCol w:w="818"/>
        <w:gridCol w:w="772"/>
        <w:gridCol w:w="719"/>
        <w:gridCol w:w="3421"/>
        <w:gridCol w:w="990"/>
        <w:gridCol w:w="2760"/>
      </w:tblGrid>
      <w:tr w:rsidR="007F1816" w:rsidRPr="007F1816" w:rsidTr="00AB4A16">
        <w:trPr>
          <w:tblHeader/>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rPr>
                <w:b/>
                <w:bCs/>
              </w:rPr>
            </w:pPr>
            <w:r w:rsidRPr="007F1816">
              <w:rPr>
                <w:b/>
                <w:bCs/>
              </w:rPr>
              <w:t>App</w:t>
            </w:r>
          </w:p>
        </w:tc>
        <w:tc>
          <w:tcPr>
            <w:tcW w:w="742"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rPr>
                <w:b/>
                <w:bCs/>
              </w:rPr>
            </w:pPr>
            <w:proofErr w:type="spellStart"/>
            <w:r w:rsidRPr="007F1816">
              <w:rPr>
                <w:b/>
                <w:bCs/>
              </w:rPr>
              <w:t>Env</w:t>
            </w:r>
            <w:proofErr w:type="spellEnd"/>
          </w:p>
        </w:tc>
        <w:tc>
          <w:tcPr>
            <w:tcW w:w="689"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rPr>
                <w:b/>
                <w:bCs/>
              </w:rPr>
            </w:pPr>
            <w:r w:rsidRPr="007F1816">
              <w:rPr>
                <w:b/>
                <w:bCs/>
              </w:rPr>
              <w:t>Server</w:t>
            </w:r>
          </w:p>
        </w:tc>
        <w:tc>
          <w:tcPr>
            <w:tcW w:w="3391"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rPr>
                <w:b/>
                <w:bCs/>
              </w:rPr>
            </w:pPr>
            <w:r w:rsidRPr="007F1816">
              <w:rPr>
                <w:b/>
                <w:bCs/>
              </w:rPr>
              <w:t>Directory</w:t>
            </w:r>
          </w:p>
        </w:tc>
        <w:tc>
          <w:tcPr>
            <w:tcW w:w="960"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rPr>
                <w:b/>
                <w:bCs/>
              </w:rPr>
            </w:pPr>
            <w:r w:rsidRPr="007F1816">
              <w:rPr>
                <w:b/>
                <w:bCs/>
              </w:rPr>
              <w:t>Batch Job</w:t>
            </w:r>
          </w:p>
        </w:tc>
        <w:tc>
          <w:tcPr>
            <w:tcW w:w="2715"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rPr>
                <w:b/>
                <w:bCs/>
              </w:rPr>
            </w:pPr>
            <w:r w:rsidRPr="007F1816">
              <w:rPr>
                <w:b/>
                <w:bCs/>
              </w:rPr>
              <w:t>Command</w:t>
            </w:r>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OQS RK</w:t>
            </w: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DEV</w:t>
            </w: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xldeip03</w:t>
            </w: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your directory</w:t>
            </w: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Auto Retire</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DEV </w:t>
            </w:r>
            <w:proofErr w:type="spellStart"/>
            <w:r w:rsidRPr="007F1816">
              <w:t>AutoRetireBatchClient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roofErr w:type="spellStart"/>
            <w:r w:rsidRPr="007F1816">
              <w:t>Disqual</w:t>
            </w:r>
            <w:proofErr w:type="spellEnd"/>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DEV </w:t>
            </w:r>
            <w:proofErr w:type="spellStart"/>
            <w:r w:rsidRPr="007F1816">
              <w:t>DisqualBatchClient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Age Related</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DEV </w:t>
            </w:r>
            <w:proofErr w:type="spellStart"/>
            <w:r w:rsidRPr="007F1816">
              <w:t>AgeRelatedBatchClient</w:t>
            </w:r>
            <w:proofErr w:type="spellEnd"/>
          </w:p>
        </w:tc>
      </w:tr>
      <w:tr w:rsidR="007F1816" w:rsidRPr="007F1816" w:rsidTr="00AB4A16">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2715"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OQS RK</w:t>
            </w: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SAT</w:t>
            </w: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xsqsvc01</w:t>
            </w: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/opt/</w:t>
            </w:r>
            <w:proofErr w:type="spellStart"/>
            <w:r w:rsidRPr="007F1816">
              <w:t>oqs</w:t>
            </w:r>
            <w:proofErr w:type="spellEnd"/>
            <w:r w:rsidRPr="007F1816">
              <w:t>/home/</w:t>
            </w:r>
            <w:proofErr w:type="spellStart"/>
            <w:r w:rsidRPr="007F1816">
              <w:t>OQSBatch</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Auto Retire</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SAT </w:t>
            </w:r>
            <w:proofErr w:type="spellStart"/>
            <w:r w:rsidRPr="007F1816">
              <w:t>AutoRetireBatchClient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roofErr w:type="spellStart"/>
            <w:r w:rsidRPr="007F1816">
              <w:t>Disqual</w:t>
            </w:r>
            <w:proofErr w:type="spellEnd"/>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SAT </w:t>
            </w:r>
            <w:proofErr w:type="spellStart"/>
            <w:r w:rsidRPr="007F1816">
              <w:t>DisqualBatchClient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Age Related</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SAT </w:t>
            </w:r>
            <w:proofErr w:type="spellStart"/>
            <w:r w:rsidRPr="007F1816">
              <w:t>AgeRelatedBatchClient</w:t>
            </w:r>
            <w:proofErr w:type="spellEnd"/>
          </w:p>
        </w:tc>
      </w:tr>
      <w:tr w:rsidR="007F1816" w:rsidRPr="007F1816" w:rsidTr="00AB4A16">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2715"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OQS RK</w:t>
            </w: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Prod</w:t>
            </w: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xspbat01, xspbat02</w:t>
            </w: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/opt/</w:t>
            </w:r>
            <w:proofErr w:type="spellStart"/>
            <w:r w:rsidRPr="007F1816">
              <w:t>oqs</w:t>
            </w:r>
            <w:proofErr w:type="spellEnd"/>
            <w:r w:rsidRPr="007F1816">
              <w:t>/home/</w:t>
            </w:r>
            <w:proofErr w:type="spellStart"/>
            <w:r w:rsidRPr="007F1816">
              <w:t>OQSBatch</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Auto Retire</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PROD </w:t>
            </w:r>
            <w:proofErr w:type="spellStart"/>
            <w:r w:rsidRPr="007F1816">
              <w:t>AutoRetireBatchClient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roofErr w:type="spellStart"/>
            <w:r w:rsidRPr="007F1816">
              <w:t>Disqual</w:t>
            </w:r>
            <w:proofErr w:type="spellEnd"/>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PROD </w:t>
            </w:r>
            <w:proofErr w:type="spellStart"/>
            <w:r w:rsidRPr="007F1816">
              <w:t>DisqualBatchClient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Age Related</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PROD </w:t>
            </w:r>
            <w:proofErr w:type="spellStart"/>
            <w:r w:rsidRPr="007F1816">
              <w:t>AgeRelatedBatchClient</w:t>
            </w:r>
            <w:proofErr w:type="spellEnd"/>
          </w:p>
        </w:tc>
      </w:tr>
      <w:tr w:rsidR="007F1816" w:rsidRPr="007F1816" w:rsidTr="00AB4A16">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2715"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OQS SimLog</w:t>
            </w: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DEV</w:t>
            </w: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xldeip03</w:t>
            </w: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your directory</w:t>
            </w: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Update Resource Status</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DEV </w:t>
            </w:r>
            <w:proofErr w:type="spellStart"/>
            <w:r w:rsidRPr="007F1816">
              <w:t>UpdateResourceStatusBatchClient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Update Preflight</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DEV </w:t>
            </w:r>
            <w:proofErr w:type="spellStart"/>
            <w:r w:rsidRPr="007F1816">
              <w:t>UpdatePreflightBatchClient</w:t>
            </w:r>
            <w:proofErr w:type="spellEnd"/>
          </w:p>
        </w:tc>
      </w:tr>
      <w:tr w:rsidR="007F1816" w:rsidRPr="007F1816" w:rsidTr="00AB4A16">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2715"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OQS SimLog</w:t>
            </w: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SAT</w:t>
            </w: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xsqsvc01</w:t>
            </w: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/opt/</w:t>
            </w:r>
            <w:proofErr w:type="spellStart"/>
            <w:r w:rsidRPr="007F1816">
              <w:t>oqs</w:t>
            </w:r>
            <w:proofErr w:type="spellEnd"/>
            <w:r w:rsidRPr="007F1816">
              <w:t>/home/</w:t>
            </w:r>
            <w:proofErr w:type="spellStart"/>
            <w:r w:rsidRPr="007F1816">
              <w:t>OQSSimLogBatch</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Update Resource Status</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SAT </w:t>
            </w:r>
            <w:proofErr w:type="spellStart"/>
            <w:r w:rsidRPr="007F1816">
              <w:t>UpdateResourceStatusBatchClient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Update Preflight</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SAT </w:t>
            </w:r>
            <w:proofErr w:type="spellStart"/>
            <w:r w:rsidRPr="007F1816">
              <w:t>UpdatePreflightBatchClient</w:t>
            </w:r>
            <w:proofErr w:type="spellEnd"/>
          </w:p>
        </w:tc>
      </w:tr>
      <w:tr w:rsidR="007F1816" w:rsidRPr="007F1816" w:rsidTr="00AB4A16">
        <w:trPr>
          <w:trHeight w:val="150"/>
          <w:tblCellSpacing w:w="15" w:type="dxa"/>
        </w:trPr>
        <w:tc>
          <w:tcPr>
            <w:tcW w:w="773"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c>
          <w:tcPr>
            <w:tcW w:w="2715" w:type="dxa"/>
            <w:tcBorders>
              <w:top w:val="outset" w:sz="6" w:space="0" w:color="auto"/>
              <w:left w:val="outset" w:sz="6" w:space="0" w:color="auto"/>
              <w:bottom w:val="outset" w:sz="6" w:space="0" w:color="auto"/>
              <w:right w:val="outset" w:sz="6" w:space="0" w:color="auto"/>
            </w:tcBorders>
            <w:hideMark/>
          </w:tcPr>
          <w:p w:rsidR="007F1816" w:rsidRPr="007F1816" w:rsidRDefault="007F1816" w:rsidP="007F1816">
            <w:pPr>
              <w:autoSpaceDE w:val="0"/>
              <w:autoSpaceDN w:val="0"/>
            </w:pPr>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OQS SimLog</w:t>
            </w: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Prod</w:t>
            </w: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xspbat01, xspbat02</w:t>
            </w: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/opt/</w:t>
            </w:r>
            <w:proofErr w:type="spellStart"/>
            <w:r w:rsidRPr="007F1816">
              <w:t>oqs</w:t>
            </w:r>
            <w:proofErr w:type="spellEnd"/>
            <w:r w:rsidRPr="007F1816">
              <w:t>/home/</w:t>
            </w:r>
            <w:proofErr w:type="spellStart"/>
            <w:r w:rsidRPr="007F1816">
              <w:t>OQSSimLogBatch</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Update Resource Status</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PROD </w:t>
            </w:r>
            <w:proofErr w:type="spellStart"/>
            <w:r w:rsidRPr="007F1816">
              <w:t>UpdateResourceStatusBatchClient</w:t>
            </w:r>
            <w:proofErr w:type="spellEnd"/>
          </w:p>
        </w:tc>
      </w:tr>
      <w:tr w:rsidR="007F1816" w:rsidRPr="007F1816" w:rsidTr="00AB4A16">
        <w:trPr>
          <w:tblCellSpacing w:w="15" w:type="dxa"/>
        </w:trPr>
        <w:tc>
          <w:tcPr>
            <w:tcW w:w="773"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742"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689"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3391"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p>
        </w:tc>
        <w:tc>
          <w:tcPr>
            <w:tcW w:w="960"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Update Preflight</w:t>
            </w:r>
          </w:p>
        </w:tc>
        <w:tc>
          <w:tcPr>
            <w:tcW w:w="2715" w:type="dxa"/>
            <w:tcBorders>
              <w:top w:val="outset" w:sz="6" w:space="0" w:color="auto"/>
              <w:left w:val="outset" w:sz="6" w:space="0" w:color="auto"/>
              <w:bottom w:val="outset" w:sz="6" w:space="0" w:color="auto"/>
              <w:right w:val="outset" w:sz="6" w:space="0" w:color="auto"/>
            </w:tcBorders>
            <w:vAlign w:val="center"/>
            <w:hideMark/>
          </w:tcPr>
          <w:p w:rsidR="007F1816" w:rsidRPr="007F1816" w:rsidRDefault="007F1816" w:rsidP="007F1816">
            <w:pPr>
              <w:autoSpaceDE w:val="0"/>
              <w:autoSpaceDN w:val="0"/>
            </w:pPr>
            <w:r w:rsidRPr="007F1816">
              <w:t xml:space="preserve">./batchclient.sh PROD </w:t>
            </w:r>
            <w:proofErr w:type="spellStart"/>
            <w:r w:rsidRPr="007F1816">
              <w:t>UpdatePreflightBatchClient</w:t>
            </w:r>
            <w:proofErr w:type="spellEnd"/>
          </w:p>
        </w:tc>
      </w:tr>
    </w:tbl>
    <w:p w:rsidR="007F1816" w:rsidRDefault="007F1816" w:rsidP="009E1436">
      <w:pPr>
        <w:autoSpaceDE w:val="0"/>
        <w:autoSpaceDN w:val="0"/>
      </w:pPr>
    </w:p>
    <w:p w:rsidR="00846E3E" w:rsidRDefault="00846E3E" w:rsidP="009E1436">
      <w:pPr>
        <w:autoSpaceDE w:val="0"/>
        <w:autoSpaceDN w:val="0"/>
        <w:rPr>
          <w:rFonts w:ascii="Calibri" w:hAnsi="Calibri"/>
          <w:color w:val="FF0000"/>
          <w:sz w:val="22"/>
          <w:szCs w:val="22"/>
        </w:rPr>
      </w:pPr>
    </w:p>
    <w:p w:rsidR="004E08AB" w:rsidRDefault="004E08AB" w:rsidP="004E08AB">
      <w:pPr>
        <w:autoSpaceDE w:val="0"/>
        <w:autoSpaceDN w:val="0"/>
        <w:rPr>
          <w:rFonts w:ascii="Calibri" w:hAnsi="Calibri"/>
          <w:color w:val="FF0000"/>
          <w:sz w:val="22"/>
          <w:szCs w:val="22"/>
        </w:rPr>
      </w:pPr>
      <w:r>
        <w:rPr>
          <w:rFonts w:ascii="Calibri" w:hAnsi="Calibri"/>
          <w:color w:val="FF0000"/>
          <w:sz w:val="22"/>
          <w:szCs w:val="22"/>
        </w:rPr>
        <w:t>                          </w:t>
      </w:r>
      <w:hyperlink r:id="rId26" w:history="1">
        <w:r w:rsidR="00846E3E" w:rsidRPr="002D7D4B">
          <w:rPr>
            <w:rStyle w:val="Hyperlink"/>
            <w:rFonts w:ascii="Calibri" w:hAnsi="Calibri"/>
            <w:sz w:val="22"/>
            <w:szCs w:val="22"/>
          </w:rPr>
          <w:t>https://wiki.swacorp.com/twiki/bin/view/Tech/OqsBatchJobs</w:t>
        </w:r>
      </w:hyperlink>
    </w:p>
    <w:p w:rsidR="00846E3E" w:rsidRDefault="00846E3E" w:rsidP="004E08AB">
      <w:pPr>
        <w:autoSpaceDE w:val="0"/>
        <w:autoSpaceDN w:val="0"/>
        <w:rPr>
          <w:rFonts w:ascii="Calibri" w:hAnsi="Calibri"/>
          <w:color w:val="FF0000"/>
          <w:sz w:val="22"/>
          <w:szCs w:val="22"/>
        </w:rPr>
      </w:pPr>
    </w:p>
    <w:p w:rsidR="001816AD" w:rsidRDefault="001816AD" w:rsidP="004E08AB">
      <w:pPr>
        <w:autoSpaceDE w:val="0"/>
        <w:autoSpaceDN w:val="0"/>
        <w:rPr>
          <w:rFonts w:ascii="Calibri" w:hAnsi="Calibri"/>
          <w:color w:val="FF0000"/>
          <w:sz w:val="22"/>
          <w:szCs w:val="22"/>
        </w:rPr>
      </w:pPr>
    </w:p>
    <w:p w:rsidR="004E08AB" w:rsidRDefault="00AB4A16" w:rsidP="004E08AB">
      <w:pPr>
        <w:pStyle w:val="ListParagraph"/>
        <w:numPr>
          <w:ilvl w:val="0"/>
          <w:numId w:val="1"/>
        </w:numPr>
        <w:rPr>
          <w:rFonts w:ascii="Microsoft Sans Serif" w:hAnsi="Microsoft Sans Serif" w:cs="Microsoft Sans Serif"/>
          <w:color w:val="0000FF"/>
          <w:sz w:val="20"/>
          <w:szCs w:val="20"/>
        </w:rPr>
      </w:pPr>
      <w:r>
        <w:rPr>
          <w:rFonts w:ascii="Microsoft Sans Serif" w:hAnsi="Microsoft Sans Serif" w:cs="Microsoft Sans Serif"/>
          <w:color w:val="0000FF"/>
          <w:sz w:val="20"/>
          <w:szCs w:val="20"/>
        </w:rPr>
        <w:t xml:space="preserve">Verify the </w:t>
      </w:r>
      <w:r w:rsidR="004E08AB">
        <w:rPr>
          <w:rFonts w:ascii="Microsoft Sans Serif" w:hAnsi="Microsoft Sans Serif" w:cs="Microsoft Sans Serif"/>
          <w:color w:val="0000FF"/>
          <w:sz w:val="20"/>
          <w:szCs w:val="20"/>
        </w:rPr>
        <w:t>success via the JOB table and email messages.</w:t>
      </w:r>
    </w:p>
    <w:p w:rsidR="004E08AB" w:rsidRPr="005A346B" w:rsidRDefault="004E08AB" w:rsidP="005A346B">
      <w:pPr>
        <w:pStyle w:val="ListParagraph"/>
        <w:rPr>
          <w:rFonts w:ascii="Microsoft Sans Serif" w:hAnsi="Microsoft Sans Serif" w:cs="Microsoft Sans Serif"/>
          <w:color w:val="0000FF"/>
          <w:sz w:val="20"/>
          <w:szCs w:val="20"/>
        </w:rPr>
      </w:pPr>
    </w:p>
    <w:p w:rsidR="003F794B" w:rsidRDefault="003F794B"/>
    <w:p w:rsidR="00D43B0A" w:rsidRDefault="00D43B0A">
      <w:pPr>
        <w:rPr>
          <w:b/>
          <w:u w:val="single"/>
        </w:rPr>
      </w:pPr>
      <w:r w:rsidRPr="00D43B0A">
        <w:rPr>
          <w:b/>
          <w:u w:val="single"/>
        </w:rPr>
        <w:t>OQS QA---</w:t>
      </w:r>
    </w:p>
    <w:p w:rsidR="00D43B0A" w:rsidRDefault="00D43B0A">
      <w:r w:rsidRPr="00D43B0A">
        <w:t>We are using SAT_HANGAR3</w:t>
      </w:r>
    </w:p>
    <w:p w:rsidR="00D43B0A" w:rsidRPr="00D43B0A" w:rsidRDefault="00D43B0A">
      <w:r w:rsidRPr="00D43B0A">
        <w:t>(</w:t>
      </w:r>
      <w:proofErr w:type="gramStart"/>
      <w:r w:rsidRPr="00D43B0A">
        <w:t>xsqsvc07/08</w:t>
      </w:r>
      <w:proofErr w:type="gramEnd"/>
      <w:r w:rsidRPr="00D43B0A">
        <w:t>)</w:t>
      </w:r>
    </w:p>
    <w:p w:rsidR="00D43B0A" w:rsidRPr="00D43B0A" w:rsidRDefault="00D43B0A">
      <w:r w:rsidRPr="00D43B0A">
        <w:t>SPT using the 1.10.0 service in the past.</w:t>
      </w:r>
    </w:p>
    <w:p w:rsidR="00D43B0A" w:rsidRDefault="00D43B0A">
      <w:r w:rsidRPr="00D43B0A">
        <w:t>Currently it is using 1.13.0-B33</w:t>
      </w:r>
    </w:p>
    <w:p w:rsidR="00F8439F" w:rsidRPr="00D43B0A" w:rsidRDefault="00F8439F">
      <w:r>
        <w:t>Direct link--</w:t>
      </w:r>
      <w:hyperlink r:id="rId27" w:history="1">
        <w:r>
          <w:rPr>
            <w:rStyle w:val="Hyperlink"/>
          </w:rPr>
          <w:t>http://xlqeip03.swacorp.com:9134/OQS/login.do?dept=01</w:t>
        </w:r>
      </w:hyperlink>
    </w:p>
    <w:sectPr w:rsidR="00F8439F" w:rsidRPr="00D43B0A" w:rsidSect="003F79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7BC"/>
    <w:multiLevelType w:val="multilevel"/>
    <w:tmpl w:val="B0F4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E7B"/>
    <w:multiLevelType w:val="multilevel"/>
    <w:tmpl w:val="31BA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20F7"/>
    <w:multiLevelType w:val="multilevel"/>
    <w:tmpl w:val="D75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A06D2"/>
    <w:multiLevelType w:val="multilevel"/>
    <w:tmpl w:val="B984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C1C14"/>
    <w:multiLevelType w:val="multilevel"/>
    <w:tmpl w:val="BCE2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51C85"/>
    <w:multiLevelType w:val="multilevel"/>
    <w:tmpl w:val="BE1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21531"/>
    <w:multiLevelType w:val="hybridMultilevel"/>
    <w:tmpl w:val="690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F70A1"/>
    <w:multiLevelType w:val="multilevel"/>
    <w:tmpl w:val="3498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9118F"/>
    <w:multiLevelType w:val="multilevel"/>
    <w:tmpl w:val="BF7A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454FB"/>
    <w:multiLevelType w:val="multilevel"/>
    <w:tmpl w:val="BBBA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856A16"/>
    <w:multiLevelType w:val="multilevel"/>
    <w:tmpl w:val="2B9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877EFF"/>
    <w:multiLevelType w:val="multilevel"/>
    <w:tmpl w:val="890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7F3603"/>
    <w:multiLevelType w:val="hybridMultilevel"/>
    <w:tmpl w:val="A3B02A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6CE59B4"/>
    <w:multiLevelType w:val="multilevel"/>
    <w:tmpl w:val="474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2E3081"/>
    <w:multiLevelType w:val="multilevel"/>
    <w:tmpl w:val="296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273EB5"/>
    <w:multiLevelType w:val="multilevel"/>
    <w:tmpl w:val="C95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0C2A3F"/>
    <w:multiLevelType w:val="multilevel"/>
    <w:tmpl w:val="E03C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EF548D"/>
    <w:multiLevelType w:val="multilevel"/>
    <w:tmpl w:val="DE48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D87EE6"/>
    <w:multiLevelType w:val="multilevel"/>
    <w:tmpl w:val="49AE1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7B6BED"/>
    <w:multiLevelType w:val="multilevel"/>
    <w:tmpl w:val="87A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9"/>
  </w:num>
  <w:num w:numId="4">
    <w:abstractNumId w:val="2"/>
  </w:num>
  <w:num w:numId="5">
    <w:abstractNumId w:val="0"/>
  </w:num>
  <w:num w:numId="6">
    <w:abstractNumId w:val="1"/>
  </w:num>
  <w:num w:numId="7">
    <w:abstractNumId w:val="8"/>
  </w:num>
  <w:num w:numId="8">
    <w:abstractNumId w:val="9"/>
  </w:num>
  <w:num w:numId="9">
    <w:abstractNumId w:val="7"/>
  </w:num>
  <w:num w:numId="10">
    <w:abstractNumId w:val="18"/>
  </w:num>
  <w:num w:numId="11">
    <w:abstractNumId w:val="11"/>
  </w:num>
  <w:num w:numId="12">
    <w:abstractNumId w:val="17"/>
  </w:num>
  <w:num w:numId="13">
    <w:abstractNumId w:val="15"/>
  </w:num>
  <w:num w:numId="14">
    <w:abstractNumId w:val="4"/>
  </w:num>
  <w:num w:numId="15">
    <w:abstractNumId w:val="5"/>
  </w:num>
  <w:num w:numId="16">
    <w:abstractNumId w:val="12"/>
  </w:num>
  <w:num w:numId="17">
    <w:abstractNumId w:val="6"/>
  </w:num>
  <w:num w:numId="18">
    <w:abstractNumId w:val="14"/>
  </w:num>
  <w:num w:numId="19">
    <w:abstractNumId w:val="13"/>
  </w:num>
  <w:num w:numId="20">
    <w:abstractNumId w:val="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4E08AB"/>
    <w:rsid w:val="001816AD"/>
    <w:rsid w:val="001F38AB"/>
    <w:rsid w:val="0031780A"/>
    <w:rsid w:val="0034459C"/>
    <w:rsid w:val="003A3773"/>
    <w:rsid w:val="003F794B"/>
    <w:rsid w:val="004E08AB"/>
    <w:rsid w:val="005A346B"/>
    <w:rsid w:val="00621F63"/>
    <w:rsid w:val="00644E9A"/>
    <w:rsid w:val="007B0F19"/>
    <w:rsid w:val="007B5F10"/>
    <w:rsid w:val="007F1816"/>
    <w:rsid w:val="00846E3E"/>
    <w:rsid w:val="008B497E"/>
    <w:rsid w:val="009A178C"/>
    <w:rsid w:val="009E1436"/>
    <w:rsid w:val="00A271F6"/>
    <w:rsid w:val="00A42354"/>
    <w:rsid w:val="00A73AA8"/>
    <w:rsid w:val="00A84C83"/>
    <w:rsid w:val="00AB4A16"/>
    <w:rsid w:val="00B232FE"/>
    <w:rsid w:val="00BF0CFF"/>
    <w:rsid w:val="00D43B0A"/>
    <w:rsid w:val="00E82038"/>
    <w:rsid w:val="00E955AB"/>
    <w:rsid w:val="00F84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AB"/>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4E08AB"/>
    <w:pPr>
      <w:pBdr>
        <w:top w:val="single" w:sz="2" w:space="3" w:color="E2E2E2"/>
        <w:left w:val="single" w:sz="2" w:space="8" w:color="E2E2E2"/>
        <w:bottom w:val="single" w:sz="6" w:space="3" w:color="E2E2E2"/>
        <w:right w:val="single" w:sz="2" w:space="8" w:color="E2E2E2"/>
      </w:pBdr>
      <w:spacing w:before="300" w:after="84" w:line="240" w:lineRule="atLeast"/>
      <w:ind w:left="-150" w:right="-150"/>
      <w:outlineLvl w:val="2"/>
    </w:pPr>
    <w:rPr>
      <w:rFonts w:eastAsia="Times New Roman"/>
      <w:b/>
      <w:bCs/>
      <w:color w:val="63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8AB"/>
    <w:rPr>
      <w:color w:val="0000FF"/>
      <w:u w:val="single"/>
    </w:rPr>
  </w:style>
  <w:style w:type="paragraph" w:styleId="ListParagraph">
    <w:name w:val="List Paragraph"/>
    <w:basedOn w:val="Normal"/>
    <w:uiPriority w:val="34"/>
    <w:qFormat/>
    <w:rsid w:val="004E08AB"/>
    <w:pPr>
      <w:ind w:left="720"/>
    </w:pPr>
  </w:style>
  <w:style w:type="character" w:styleId="FollowedHyperlink">
    <w:name w:val="FollowedHyperlink"/>
    <w:basedOn w:val="DefaultParagraphFont"/>
    <w:uiPriority w:val="99"/>
    <w:semiHidden/>
    <w:unhideWhenUsed/>
    <w:rsid w:val="004E08AB"/>
    <w:rPr>
      <w:color w:val="800080" w:themeColor="followedHyperlink"/>
      <w:u w:val="single"/>
    </w:rPr>
  </w:style>
  <w:style w:type="paragraph" w:styleId="HTMLPreformatted">
    <w:name w:val="HTML Preformatted"/>
    <w:basedOn w:val="Normal"/>
    <w:link w:val="HTMLPreformattedChar"/>
    <w:uiPriority w:val="99"/>
    <w:semiHidden/>
    <w:unhideWhenUsed/>
    <w:rsid w:val="004E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New" w:eastAsia="Times New Roman" w:hAnsi="Courier New" w:cs="Courier New"/>
      <w:color w:val="7A4707"/>
      <w:sz w:val="20"/>
      <w:szCs w:val="20"/>
    </w:rPr>
  </w:style>
  <w:style w:type="character" w:customStyle="1" w:styleId="HTMLPreformattedChar">
    <w:name w:val="HTML Preformatted Char"/>
    <w:basedOn w:val="DefaultParagraphFont"/>
    <w:link w:val="HTMLPreformatted"/>
    <w:uiPriority w:val="99"/>
    <w:semiHidden/>
    <w:rsid w:val="004E08AB"/>
    <w:rPr>
      <w:rFonts w:ascii="Courier New" w:eastAsia="Times New Roman" w:hAnsi="Courier New" w:cs="Courier New"/>
      <w:color w:val="7A4707"/>
      <w:sz w:val="20"/>
      <w:szCs w:val="20"/>
    </w:rPr>
  </w:style>
  <w:style w:type="character" w:styleId="Strong">
    <w:name w:val="Strong"/>
    <w:basedOn w:val="DefaultParagraphFont"/>
    <w:uiPriority w:val="22"/>
    <w:qFormat/>
    <w:rsid w:val="004E08AB"/>
    <w:rPr>
      <w:b/>
      <w:bCs/>
    </w:rPr>
  </w:style>
  <w:style w:type="paragraph" w:styleId="NormalWeb">
    <w:name w:val="Normal (Web)"/>
    <w:basedOn w:val="Normal"/>
    <w:uiPriority w:val="99"/>
    <w:unhideWhenUsed/>
    <w:rsid w:val="004E08AB"/>
    <w:pPr>
      <w:spacing w:before="240"/>
    </w:pPr>
    <w:rPr>
      <w:rFonts w:eastAsia="Times New Roman"/>
    </w:rPr>
  </w:style>
  <w:style w:type="character" w:customStyle="1" w:styleId="twikinewlink">
    <w:name w:val="twikinewlink"/>
    <w:basedOn w:val="DefaultParagraphFont"/>
    <w:rsid w:val="004E08AB"/>
  </w:style>
  <w:style w:type="paragraph" w:styleId="BalloonText">
    <w:name w:val="Balloon Text"/>
    <w:basedOn w:val="Normal"/>
    <w:link w:val="BalloonTextChar"/>
    <w:uiPriority w:val="99"/>
    <w:semiHidden/>
    <w:unhideWhenUsed/>
    <w:rsid w:val="004E08AB"/>
    <w:rPr>
      <w:rFonts w:ascii="Tahoma" w:hAnsi="Tahoma" w:cs="Tahoma"/>
      <w:sz w:val="16"/>
      <w:szCs w:val="16"/>
    </w:rPr>
  </w:style>
  <w:style w:type="character" w:customStyle="1" w:styleId="BalloonTextChar">
    <w:name w:val="Balloon Text Char"/>
    <w:basedOn w:val="DefaultParagraphFont"/>
    <w:link w:val="BalloonText"/>
    <w:uiPriority w:val="99"/>
    <w:semiHidden/>
    <w:rsid w:val="004E08AB"/>
    <w:rPr>
      <w:rFonts w:ascii="Tahoma" w:hAnsi="Tahoma" w:cs="Tahoma"/>
      <w:sz w:val="16"/>
      <w:szCs w:val="16"/>
    </w:rPr>
  </w:style>
  <w:style w:type="character" w:customStyle="1" w:styleId="Heading3Char">
    <w:name w:val="Heading 3 Char"/>
    <w:basedOn w:val="DefaultParagraphFont"/>
    <w:link w:val="Heading3"/>
    <w:uiPriority w:val="9"/>
    <w:rsid w:val="004E08AB"/>
    <w:rPr>
      <w:rFonts w:ascii="Times New Roman" w:eastAsia="Times New Roman" w:hAnsi="Times New Roman" w:cs="Times New Roman"/>
      <w:b/>
      <w:bCs/>
      <w:color w:val="630000"/>
      <w:sz w:val="32"/>
      <w:szCs w:val="32"/>
    </w:rPr>
  </w:style>
  <w:style w:type="character" w:customStyle="1" w:styleId="twistyremembersetting">
    <w:name w:val="twistyremembersetting"/>
    <w:basedOn w:val="DefaultParagraphFont"/>
    <w:rsid w:val="004E08AB"/>
  </w:style>
  <w:style w:type="character" w:customStyle="1" w:styleId="twikilinklabel4">
    <w:name w:val="twikilinklabel4"/>
    <w:basedOn w:val="DefaultParagraphFont"/>
    <w:rsid w:val="004E08AB"/>
  </w:style>
  <w:style w:type="character" w:customStyle="1" w:styleId="twikihidden1">
    <w:name w:val="twikihidden1"/>
    <w:basedOn w:val="DefaultParagraphFont"/>
    <w:rsid w:val="004E08AB"/>
    <w:rPr>
      <w:vanish/>
      <w:webHidden w:val="0"/>
      <w:specVanish w:val="0"/>
    </w:rPr>
  </w:style>
  <w:style w:type="character" w:customStyle="1" w:styleId="twikinobreak1">
    <w:name w:val="twikinobreak1"/>
    <w:basedOn w:val="DefaultParagraphFont"/>
    <w:rsid w:val="004E08AB"/>
  </w:style>
  <w:style w:type="character" w:customStyle="1" w:styleId="patternactionbuttons">
    <w:name w:val="patternactionbuttons"/>
    <w:basedOn w:val="DefaultParagraphFont"/>
    <w:rsid w:val="004E08AB"/>
  </w:style>
  <w:style w:type="character" w:customStyle="1" w:styleId="twikiaccesskey9">
    <w:name w:val="twikiaccesskey9"/>
    <w:basedOn w:val="DefaultParagraphFont"/>
    <w:rsid w:val="004E08AB"/>
    <w:rPr>
      <w:strike w:val="0"/>
      <w:dstrike w:val="0"/>
      <w:color w:val="BE000A"/>
      <w:u w:val="none"/>
      <w:effect w:val="none"/>
      <w:bdr w:val="single" w:sz="2" w:space="0" w:color="BE000A" w:frame="1"/>
    </w:rPr>
  </w:style>
  <w:style w:type="character" w:customStyle="1" w:styleId="twikiseparator3">
    <w:name w:val="twikiseparator3"/>
    <w:basedOn w:val="DefaultParagraphFont"/>
    <w:rsid w:val="004E08AB"/>
    <w:rPr>
      <w:color w:val="E2E2E2"/>
    </w:rPr>
  </w:style>
  <w:style w:type="character" w:customStyle="1" w:styleId="twikiimage">
    <w:name w:val="twikiimage"/>
    <w:basedOn w:val="DefaultParagraphFont"/>
    <w:rsid w:val="004E08AB"/>
  </w:style>
</w:styles>
</file>

<file path=word/webSettings.xml><?xml version="1.0" encoding="utf-8"?>
<w:webSettings xmlns:r="http://schemas.openxmlformats.org/officeDocument/2006/relationships" xmlns:w="http://schemas.openxmlformats.org/wordprocessingml/2006/main">
  <w:divs>
    <w:div w:id="40443971">
      <w:bodyDiv w:val="1"/>
      <w:marLeft w:val="0"/>
      <w:marRight w:val="0"/>
      <w:marTop w:val="0"/>
      <w:marBottom w:val="0"/>
      <w:divBdr>
        <w:top w:val="none" w:sz="0" w:space="0" w:color="auto"/>
        <w:left w:val="none" w:sz="0" w:space="0" w:color="auto"/>
        <w:bottom w:val="none" w:sz="0" w:space="0" w:color="auto"/>
        <w:right w:val="none" w:sz="0" w:space="0" w:color="auto"/>
      </w:divBdr>
      <w:divsChild>
        <w:div w:id="1945918697">
          <w:marLeft w:val="0"/>
          <w:marRight w:val="0"/>
          <w:marTop w:val="0"/>
          <w:marBottom w:val="0"/>
          <w:divBdr>
            <w:top w:val="none" w:sz="0" w:space="0" w:color="auto"/>
            <w:left w:val="none" w:sz="0" w:space="0" w:color="auto"/>
            <w:bottom w:val="none" w:sz="0" w:space="0" w:color="auto"/>
            <w:right w:val="none" w:sz="0" w:space="0" w:color="auto"/>
          </w:divBdr>
          <w:divsChild>
            <w:div w:id="1880507026">
              <w:marLeft w:val="0"/>
              <w:marRight w:val="0"/>
              <w:marTop w:val="0"/>
              <w:marBottom w:val="0"/>
              <w:divBdr>
                <w:top w:val="none" w:sz="0" w:space="0" w:color="auto"/>
                <w:left w:val="none" w:sz="0" w:space="0" w:color="auto"/>
                <w:bottom w:val="none" w:sz="0" w:space="0" w:color="auto"/>
                <w:right w:val="none" w:sz="0" w:space="0" w:color="auto"/>
              </w:divBdr>
              <w:divsChild>
                <w:div w:id="835878757">
                  <w:marLeft w:val="0"/>
                  <w:marRight w:val="0"/>
                  <w:marTop w:val="0"/>
                  <w:marBottom w:val="0"/>
                  <w:divBdr>
                    <w:top w:val="none" w:sz="0" w:space="0" w:color="auto"/>
                    <w:left w:val="none" w:sz="0" w:space="0" w:color="auto"/>
                    <w:bottom w:val="none" w:sz="0" w:space="0" w:color="auto"/>
                    <w:right w:val="none" w:sz="0" w:space="0" w:color="auto"/>
                  </w:divBdr>
                  <w:divsChild>
                    <w:div w:id="1999460766">
                      <w:marLeft w:val="3360"/>
                      <w:marRight w:val="0"/>
                      <w:marTop w:val="0"/>
                      <w:marBottom w:val="0"/>
                      <w:divBdr>
                        <w:top w:val="none" w:sz="0" w:space="0" w:color="DADADA"/>
                        <w:left w:val="none" w:sz="0" w:space="0" w:color="DADADA"/>
                        <w:bottom w:val="none" w:sz="0" w:space="0" w:color="DADADA"/>
                        <w:right w:val="none" w:sz="0" w:space="0" w:color="DADADA"/>
                      </w:divBdr>
                      <w:divsChild>
                        <w:div w:id="140007353">
                          <w:marLeft w:val="0"/>
                          <w:marRight w:val="0"/>
                          <w:marTop w:val="0"/>
                          <w:marBottom w:val="0"/>
                          <w:divBdr>
                            <w:top w:val="none" w:sz="0" w:space="0" w:color="auto"/>
                            <w:left w:val="none" w:sz="0" w:space="0" w:color="auto"/>
                            <w:bottom w:val="none" w:sz="0" w:space="0" w:color="auto"/>
                            <w:right w:val="none" w:sz="0" w:space="0" w:color="auto"/>
                          </w:divBdr>
                          <w:divsChild>
                            <w:div w:id="696851922">
                              <w:marLeft w:val="0"/>
                              <w:marRight w:val="0"/>
                              <w:marTop w:val="0"/>
                              <w:marBottom w:val="0"/>
                              <w:divBdr>
                                <w:top w:val="none" w:sz="0" w:space="0" w:color="auto"/>
                                <w:left w:val="none" w:sz="0" w:space="0" w:color="auto"/>
                                <w:bottom w:val="none" w:sz="0" w:space="0" w:color="auto"/>
                                <w:right w:val="none" w:sz="0" w:space="0" w:color="auto"/>
                              </w:divBdr>
                              <w:divsChild>
                                <w:div w:id="744424546">
                                  <w:marLeft w:val="0"/>
                                  <w:marRight w:val="0"/>
                                  <w:marTop w:val="0"/>
                                  <w:marBottom w:val="0"/>
                                  <w:divBdr>
                                    <w:top w:val="none" w:sz="0" w:space="0" w:color="auto"/>
                                    <w:left w:val="none" w:sz="0" w:space="0" w:color="auto"/>
                                    <w:bottom w:val="none" w:sz="0" w:space="0" w:color="auto"/>
                                    <w:right w:val="none" w:sz="0" w:space="0" w:color="auto"/>
                                  </w:divBdr>
                                  <w:divsChild>
                                    <w:div w:id="855968243">
                                      <w:marLeft w:val="0"/>
                                      <w:marRight w:val="0"/>
                                      <w:marTop w:val="0"/>
                                      <w:marBottom w:val="0"/>
                                      <w:divBdr>
                                        <w:top w:val="none" w:sz="0" w:space="0" w:color="auto"/>
                                        <w:left w:val="none" w:sz="0" w:space="0" w:color="auto"/>
                                        <w:bottom w:val="none" w:sz="0" w:space="0" w:color="auto"/>
                                        <w:right w:val="none" w:sz="0" w:space="0" w:color="auto"/>
                                      </w:divBdr>
                                      <w:divsChild>
                                        <w:div w:id="96654641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91431">
      <w:bodyDiv w:val="1"/>
      <w:marLeft w:val="0"/>
      <w:marRight w:val="0"/>
      <w:marTop w:val="0"/>
      <w:marBottom w:val="0"/>
      <w:divBdr>
        <w:top w:val="none" w:sz="0" w:space="0" w:color="auto"/>
        <w:left w:val="none" w:sz="0" w:space="0" w:color="auto"/>
        <w:bottom w:val="none" w:sz="0" w:space="0" w:color="auto"/>
        <w:right w:val="none" w:sz="0" w:space="0" w:color="auto"/>
      </w:divBdr>
      <w:divsChild>
        <w:div w:id="365108833">
          <w:marLeft w:val="0"/>
          <w:marRight w:val="0"/>
          <w:marTop w:val="0"/>
          <w:marBottom w:val="0"/>
          <w:divBdr>
            <w:top w:val="none" w:sz="0" w:space="0" w:color="auto"/>
            <w:left w:val="none" w:sz="0" w:space="0" w:color="auto"/>
            <w:bottom w:val="none" w:sz="0" w:space="0" w:color="auto"/>
            <w:right w:val="none" w:sz="0" w:space="0" w:color="auto"/>
          </w:divBdr>
          <w:divsChild>
            <w:div w:id="1539777012">
              <w:marLeft w:val="0"/>
              <w:marRight w:val="0"/>
              <w:marTop w:val="0"/>
              <w:marBottom w:val="0"/>
              <w:divBdr>
                <w:top w:val="none" w:sz="0" w:space="0" w:color="auto"/>
                <w:left w:val="none" w:sz="0" w:space="0" w:color="auto"/>
                <w:bottom w:val="none" w:sz="0" w:space="0" w:color="auto"/>
                <w:right w:val="none" w:sz="0" w:space="0" w:color="auto"/>
              </w:divBdr>
              <w:divsChild>
                <w:div w:id="1059742823">
                  <w:marLeft w:val="0"/>
                  <w:marRight w:val="0"/>
                  <w:marTop w:val="0"/>
                  <w:marBottom w:val="0"/>
                  <w:divBdr>
                    <w:top w:val="none" w:sz="0" w:space="0" w:color="auto"/>
                    <w:left w:val="none" w:sz="0" w:space="0" w:color="auto"/>
                    <w:bottom w:val="none" w:sz="0" w:space="0" w:color="auto"/>
                    <w:right w:val="none" w:sz="0" w:space="0" w:color="auto"/>
                  </w:divBdr>
                  <w:divsChild>
                    <w:div w:id="1226336165">
                      <w:marLeft w:val="3360"/>
                      <w:marRight w:val="0"/>
                      <w:marTop w:val="0"/>
                      <w:marBottom w:val="0"/>
                      <w:divBdr>
                        <w:top w:val="none" w:sz="0" w:space="0" w:color="DADADA"/>
                        <w:left w:val="none" w:sz="0" w:space="0" w:color="DADADA"/>
                        <w:bottom w:val="none" w:sz="0" w:space="0" w:color="DADADA"/>
                        <w:right w:val="none" w:sz="0" w:space="0" w:color="DADADA"/>
                      </w:divBdr>
                      <w:divsChild>
                        <w:div w:id="1397431366">
                          <w:marLeft w:val="0"/>
                          <w:marRight w:val="0"/>
                          <w:marTop w:val="0"/>
                          <w:marBottom w:val="0"/>
                          <w:divBdr>
                            <w:top w:val="none" w:sz="0" w:space="0" w:color="auto"/>
                            <w:left w:val="none" w:sz="0" w:space="0" w:color="auto"/>
                            <w:bottom w:val="none" w:sz="0" w:space="0" w:color="auto"/>
                            <w:right w:val="none" w:sz="0" w:space="0" w:color="auto"/>
                          </w:divBdr>
                          <w:divsChild>
                            <w:div w:id="1358392169">
                              <w:marLeft w:val="0"/>
                              <w:marRight w:val="0"/>
                              <w:marTop w:val="0"/>
                              <w:marBottom w:val="0"/>
                              <w:divBdr>
                                <w:top w:val="none" w:sz="0" w:space="0" w:color="auto"/>
                                <w:left w:val="none" w:sz="0" w:space="0" w:color="auto"/>
                                <w:bottom w:val="none" w:sz="0" w:space="0" w:color="auto"/>
                                <w:right w:val="none" w:sz="0" w:space="0" w:color="auto"/>
                              </w:divBdr>
                              <w:divsChild>
                                <w:div w:id="1803159284">
                                  <w:marLeft w:val="0"/>
                                  <w:marRight w:val="0"/>
                                  <w:marTop w:val="0"/>
                                  <w:marBottom w:val="0"/>
                                  <w:divBdr>
                                    <w:top w:val="none" w:sz="0" w:space="0" w:color="auto"/>
                                    <w:left w:val="none" w:sz="0" w:space="0" w:color="auto"/>
                                    <w:bottom w:val="none" w:sz="0" w:space="0" w:color="auto"/>
                                    <w:right w:val="none" w:sz="0" w:space="0" w:color="auto"/>
                                  </w:divBdr>
                                  <w:divsChild>
                                    <w:div w:id="881747237">
                                      <w:marLeft w:val="0"/>
                                      <w:marRight w:val="0"/>
                                      <w:marTop w:val="0"/>
                                      <w:marBottom w:val="0"/>
                                      <w:divBdr>
                                        <w:top w:val="none" w:sz="0" w:space="0" w:color="auto"/>
                                        <w:left w:val="none" w:sz="0" w:space="0" w:color="auto"/>
                                        <w:bottom w:val="none" w:sz="0" w:space="0" w:color="auto"/>
                                        <w:right w:val="none" w:sz="0" w:space="0" w:color="auto"/>
                                      </w:divBdr>
                                      <w:divsChild>
                                        <w:div w:id="1631873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782603">
      <w:bodyDiv w:val="1"/>
      <w:marLeft w:val="0"/>
      <w:marRight w:val="0"/>
      <w:marTop w:val="0"/>
      <w:marBottom w:val="0"/>
      <w:divBdr>
        <w:top w:val="none" w:sz="0" w:space="0" w:color="auto"/>
        <w:left w:val="none" w:sz="0" w:space="0" w:color="auto"/>
        <w:bottom w:val="none" w:sz="0" w:space="0" w:color="auto"/>
        <w:right w:val="none" w:sz="0" w:space="0" w:color="auto"/>
      </w:divBdr>
      <w:divsChild>
        <w:div w:id="1587421794">
          <w:marLeft w:val="0"/>
          <w:marRight w:val="0"/>
          <w:marTop w:val="0"/>
          <w:marBottom w:val="0"/>
          <w:divBdr>
            <w:top w:val="none" w:sz="0" w:space="0" w:color="auto"/>
            <w:left w:val="none" w:sz="0" w:space="0" w:color="auto"/>
            <w:bottom w:val="none" w:sz="0" w:space="0" w:color="auto"/>
            <w:right w:val="none" w:sz="0" w:space="0" w:color="auto"/>
          </w:divBdr>
          <w:divsChild>
            <w:div w:id="1262562923">
              <w:marLeft w:val="0"/>
              <w:marRight w:val="0"/>
              <w:marTop w:val="0"/>
              <w:marBottom w:val="0"/>
              <w:divBdr>
                <w:top w:val="none" w:sz="0" w:space="0" w:color="auto"/>
                <w:left w:val="none" w:sz="0" w:space="0" w:color="auto"/>
                <w:bottom w:val="none" w:sz="0" w:space="0" w:color="auto"/>
                <w:right w:val="none" w:sz="0" w:space="0" w:color="auto"/>
              </w:divBdr>
              <w:divsChild>
                <w:div w:id="112792222">
                  <w:marLeft w:val="0"/>
                  <w:marRight w:val="0"/>
                  <w:marTop w:val="0"/>
                  <w:marBottom w:val="0"/>
                  <w:divBdr>
                    <w:top w:val="none" w:sz="0" w:space="0" w:color="auto"/>
                    <w:left w:val="none" w:sz="0" w:space="0" w:color="auto"/>
                    <w:bottom w:val="none" w:sz="0" w:space="0" w:color="auto"/>
                    <w:right w:val="none" w:sz="0" w:space="0" w:color="auto"/>
                  </w:divBdr>
                  <w:divsChild>
                    <w:div w:id="1907177806">
                      <w:marLeft w:val="3360"/>
                      <w:marRight w:val="0"/>
                      <w:marTop w:val="0"/>
                      <w:marBottom w:val="0"/>
                      <w:divBdr>
                        <w:top w:val="none" w:sz="0" w:space="0" w:color="DADADA"/>
                        <w:left w:val="none" w:sz="0" w:space="0" w:color="DADADA"/>
                        <w:bottom w:val="none" w:sz="0" w:space="0" w:color="DADADA"/>
                        <w:right w:val="none" w:sz="0" w:space="0" w:color="DADADA"/>
                      </w:divBdr>
                      <w:divsChild>
                        <w:div w:id="2081363959">
                          <w:marLeft w:val="0"/>
                          <w:marRight w:val="0"/>
                          <w:marTop w:val="0"/>
                          <w:marBottom w:val="0"/>
                          <w:divBdr>
                            <w:top w:val="none" w:sz="0" w:space="0" w:color="auto"/>
                            <w:left w:val="none" w:sz="0" w:space="0" w:color="auto"/>
                            <w:bottom w:val="none" w:sz="0" w:space="0" w:color="auto"/>
                            <w:right w:val="none" w:sz="0" w:space="0" w:color="auto"/>
                          </w:divBdr>
                          <w:divsChild>
                            <w:div w:id="1765107736">
                              <w:marLeft w:val="0"/>
                              <w:marRight w:val="0"/>
                              <w:marTop w:val="0"/>
                              <w:marBottom w:val="0"/>
                              <w:divBdr>
                                <w:top w:val="none" w:sz="0" w:space="0" w:color="auto"/>
                                <w:left w:val="none" w:sz="0" w:space="0" w:color="auto"/>
                                <w:bottom w:val="none" w:sz="0" w:space="0" w:color="auto"/>
                                <w:right w:val="none" w:sz="0" w:space="0" w:color="auto"/>
                              </w:divBdr>
                              <w:divsChild>
                                <w:div w:id="1900703941">
                                  <w:marLeft w:val="0"/>
                                  <w:marRight w:val="0"/>
                                  <w:marTop w:val="0"/>
                                  <w:marBottom w:val="0"/>
                                  <w:divBdr>
                                    <w:top w:val="none" w:sz="0" w:space="0" w:color="auto"/>
                                    <w:left w:val="none" w:sz="0" w:space="0" w:color="auto"/>
                                    <w:bottom w:val="none" w:sz="0" w:space="0" w:color="auto"/>
                                    <w:right w:val="none" w:sz="0" w:space="0" w:color="auto"/>
                                  </w:divBdr>
                                  <w:divsChild>
                                    <w:div w:id="1193345264">
                                      <w:marLeft w:val="0"/>
                                      <w:marRight w:val="0"/>
                                      <w:marTop w:val="0"/>
                                      <w:marBottom w:val="0"/>
                                      <w:divBdr>
                                        <w:top w:val="none" w:sz="0" w:space="0" w:color="auto"/>
                                        <w:left w:val="none" w:sz="0" w:space="0" w:color="auto"/>
                                        <w:bottom w:val="none" w:sz="0" w:space="0" w:color="auto"/>
                                        <w:right w:val="none" w:sz="0" w:space="0" w:color="auto"/>
                                      </w:divBdr>
                                      <w:divsChild>
                                        <w:div w:id="162098788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887095">
      <w:bodyDiv w:val="1"/>
      <w:marLeft w:val="0"/>
      <w:marRight w:val="0"/>
      <w:marTop w:val="0"/>
      <w:marBottom w:val="0"/>
      <w:divBdr>
        <w:top w:val="none" w:sz="0" w:space="0" w:color="auto"/>
        <w:left w:val="none" w:sz="0" w:space="0" w:color="auto"/>
        <w:bottom w:val="none" w:sz="0" w:space="0" w:color="auto"/>
        <w:right w:val="none" w:sz="0" w:space="0" w:color="auto"/>
      </w:divBdr>
    </w:div>
    <w:div w:id="556353390">
      <w:bodyDiv w:val="1"/>
      <w:marLeft w:val="0"/>
      <w:marRight w:val="0"/>
      <w:marTop w:val="0"/>
      <w:marBottom w:val="0"/>
      <w:divBdr>
        <w:top w:val="none" w:sz="0" w:space="0" w:color="auto"/>
        <w:left w:val="none" w:sz="0" w:space="0" w:color="auto"/>
        <w:bottom w:val="none" w:sz="0" w:space="0" w:color="auto"/>
        <w:right w:val="none" w:sz="0" w:space="0" w:color="auto"/>
      </w:divBdr>
      <w:divsChild>
        <w:div w:id="420682691">
          <w:marLeft w:val="0"/>
          <w:marRight w:val="0"/>
          <w:marTop w:val="0"/>
          <w:marBottom w:val="0"/>
          <w:divBdr>
            <w:top w:val="none" w:sz="0" w:space="0" w:color="auto"/>
            <w:left w:val="none" w:sz="0" w:space="0" w:color="auto"/>
            <w:bottom w:val="none" w:sz="0" w:space="0" w:color="auto"/>
            <w:right w:val="none" w:sz="0" w:space="0" w:color="auto"/>
          </w:divBdr>
          <w:divsChild>
            <w:div w:id="463623101">
              <w:marLeft w:val="0"/>
              <w:marRight w:val="0"/>
              <w:marTop w:val="0"/>
              <w:marBottom w:val="0"/>
              <w:divBdr>
                <w:top w:val="none" w:sz="0" w:space="0" w:color="auto"/>
                <w:left w:val="none" w:sz="0" w:space="0" w:color="auto"/>
                <w:bottom w:val="none" w:sz="0" w:space="0" w:color="auto"/>
                <w:right w:val="none" w:sz="0" w:space="0" w:color="auto"/>
              </w:divBdr>
              <w:divsChild>
                <w:div w:id="320935154">
                  <w:marLeft w:val="0"/>
                  <w:marRight w:val="0"/>
                  <w:marTop w:val="0"/>
                  <w:marBottom w:val="0"/>
                  <w:divBdr>
                    <w:top w:val="none" w:sz="0" w:space="0" w:color="auto"/>
                    <w:left w:val="none" w:sz="0" w:space="0" w:color="auto"/>
                    <w:bottom w:val="none" w:sz="0" w:space="0" w:color="auto"/>
                    <w:right w:val="none" w:sz="0" w:space="0" w:color="auto"/>
                  </w:divBdr>
                  <w:divsChild>
                    <w:div w:id="1104963355">
                      <w:marLeft w:val="3360"/>
                      <w:marRight w:val="0"/>
                      <w:marTop w:val="0"/>
                      <w:marBottom w:val="0"/>
                      <w:divBdr>
                        <w:top w:val="none" w:sz="0" w:space="0" w:color="DADADA"/>
                        <w:left w:val="none" w:sz="0" w:space="0" w:color="DADADA"/>
                        <w:bottom w:val="none" w:sz="0" w:space="0" w:color="DADADA"/>
                        <w:right w:val="none" w:sz="0" w:space="0" w:color="DADADA"/>
                      </w:divBdr>
                      <w:divsChild>
                        <w:div w:id="99185430">
                          <w:marLeft w:val="0"/>
                          <w:marRight w:val="0"/>
                          <w:marTop w:val="0"/>
                          <w:marBottom w:val="0"/>
                          <w:divBdr>
                            <w:top w:val="none" w:sz="0" w:space="0" w:color="auto"/>
                            <w:left w:val="none" w:sz="0" w:space="0" w:color="auto"/>
                            <w:bottom w:val="none" w:sz="0" w:space="0" w:color="auto"/>
                            <w:right w:val="none" w:sz="0" w:space="0" w:color="auto"/>
                          </w:divBdr>
                          <w:divsChild>
                            <w:div w:id="215705868">
                              <w:marLeft w:val="0"/>
                              <w:marRight w:val="0"/>
                              <w:marTop w:val="0"/>
                              <w:marBottom w:val="0"/>
                              <w:divBdr>
                                <w:top w:val="none" w:sz="0" w:space="0" w:color="auto"/>
                                <w:left w:val="none" w:sz="0" w:space="0" w:color="auto"/>
                                <w:bottom w:val="none" w:sz="0" w:space="0" w:color="auto"/>
                                <w:right w:val="none" w:sz="0" w:space="0" w:color="auto"/>
                              </w:divBdr>
                              <w:divsChild>
                                <w:div w:id="1123690542">
                                  <w:marLeft w:val="0"/>
                                  <w:marRight w:val="0"/>
                                  <w:marTop w:val="0"/>
                                  <w:marBottom w:val="0"/>
                                  <w:divBdr>
                                    <w:top w:val="none" w:sz="0" w:space="0" w:color="auto"/>
                                    <w:left w:val="none" w:sz="0" w:space="0" w:color="auto"/>
                                    <w:bottom w:val="none" w:sz="0" w:space="0" w:color="auto"/>
                                    <w:right w:val="none" w:sz="0" w:space="0" w:color="auto"/>
                                  </w:divBdr>
                                  <w:divsChild>
                                    <w:div w:id="572618378">
                                      <w:marLeft w:val="0"/>
                                      <w:marRight w:val="0"/>
                                      <w:marTop w:val="0"/>
                                      <w:marBottom w:val="0"/>
                                      <w:divBdr>
                                        <w:top w:val="none" w:sz="0" w:space="0" w:color="auto"/>
                                        <w:left w:val="none" w:sz="0" w:space="0" w:color="auto"/>
                                        <w:bottom w:val="none" w:sz="0" w:space="0" w:color="auto"/>
                                        <w:right w:val="none" w:sz="0" w:space="0" w:color="auto"/>
                                      </w:divBdr>
                                      <w:divsChild>
                                        <w:div w:id="196596767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612556">
      <w:bodyDiv w:val="1"/>
      <w:marLeft w:val="0"/>
      <w:marRight w:val="0"/>
      <w:marTop w:val="0"/>
      <w:marBottom w:val="0"/>
      <w:divBdr>
        <w:top w:val="none" w:sz="0" w:space="0" w:color="auto"/>
        <w:left w:val="none" w:sz="0" w:space="0" w:color="auto"/>
        <w:bottom w:val="none" w:sz="0" w:space="0" w:color="auto"/>
        <w:right w:val="none" w:sz="0" w:space="0" w:color="auto"/>
      </w:divBdr>
      <w:divsChild>
        <w:div w:id="1327830075">
          <w:marLeft w:val="0"/>
          <w:marRight w:val="0"/>
          <w:marTop w:val="0"/>
          <w:marBottom w:val="0"/>
          <w:divBdr>
            <w:top w:val="none" w:sz="0" w:space="0" w:color="auto"/>
            <w:left w:val="none" w:sz="0" w:space="0" w:color="auto"/>
            <w:bottom w:val="none" w:sz="0" w:space="0" w:color="auto"/>
            <w:right w:val="none" w:sz="0" w:space="0" w:color="auto"/>
          </w:divBdr>
          <w:divsChild>
            <w:div w:id="2147356124">
              <w:marLeft w:val="0"/>
              <w:marRight w:val="0"/>
              <w:marTop w:val="0"/>
              <w:marBottom w:val="0"/>
              <w:divBdr>
                <w:top w:val="none" w:sz="0" w:space="0" w:color="auto"/>
                <w:left w:val="none" w:sz="0" w:space="0" w:color="auto"/>
                <w:bottom w:val="none" w:sz="0" w:space="0" w:color="auto"/>
                <w:right w:val="none" w:sz="0" w:space="0" w:color="auto"/>
              </w:divBdr>
              <w:divsChild>
                <w:div w:id="172886636">
                  <w:marLeft w:val="0"/>
                  <w:marRight w:val="0"/>
                  <w:marTop w:val="0"/>
                  <w:marBottom w:val="0"/>
                  <w:divBdr>
                    <w:top w:val="none" w:sz="0" w:space="0" w:color="auto"/>
                    <w:left w:val="none" w:sz="0" w:space="0" w:color="auto"/>
                    <w:bottom w:val="none" w:sz="0" w:space="0" w:color="auto"/>
                    <w:right w:val="none" w:sz="0" w:space="0" w:color="auto"/>
                  </w:divBdr>
                  <w:divsChild>
                    <w:div w:id="1427726817">
                      <w:marLeft w:val="3360"/>
                      <w:marRight w:val="0"/>
                      <w:marTop w:val="0"/>
                      <w:marBottom w:val="0"/>
                      <w:divBdr>
                        <w:top w:val="none" w:sz="0" w:space="0" w:color="DADADA"/>
                        <w:left w:val="none" w:sz="0" w:space="0" w:color="DADADA"/>
                        <w:bottom w:val="none" w:sz="0" w:space="0" w:color="DADADA"/>
                        <w:right w:val="none" w:sz="0" w:space="0" w:color="DADADA"/>
                      </w:divBdr>
                      <w:divsChild>
                        <w:div w:id="120462019">
                          <w:marLeft w:val="0"/>
                          <w:marRight w:val="0"/>
                          <w:marTop w:val="0"/>
                          <w:marBottom w:val="0"/>
                          <w:divBdr>
                            <w:top w:val="none" w:sz="0" w:space="0" w:color="auto"/>
                            <w:left w:val="none" w:sz="0" w:space="0" w:color="auto"/>
                            <w:bottom w:val="none" w:sz="0" w:space="0" w:color="auto"/>
                            <w:right w:val="none" w:sz="0" w:space="0" w:color="auto"/>
                          </w:divBdr>
                          <w:divsChild>
                            <w:div w:id="1617714258">
                              <w:marLeft w:val="0"/>
                              <w:marRight w:val="0"/>
                              <w:marTop w:val="0"/>
                              <w:marBottom w:val="0"/>
                              <w:divBdr>
                                <w:top w:val="none" w:sz="0" w:space="0" w:color="auto"/>
                                <w:left w:val="none" w:sz="0" w:space="0" w:color="auto"/>
                                <w:bottom w:val="none" w:sz="0" w:space="0" w:color="auto"/>
                                <w:right w:val="none" w:sz="0" w:space="0" w:color="auto"/>
                              </w:divBdr>
                              <w:divsChild>
                                <w:div w:id="1325739267">
                                  <w:marLeft w:val="0"/>
                                  <w:marRight w:val="0"/>
                                  <w:marTop w:val="0"/>
                                  <w:marBottom w:val="0"/>
                                  <w:divBdr>
                                    <w:top w:val="none" w:sz="0" w:space="0" w:color="auto"/>
                                    <w:left w:val="none" w:sz="0" w:space="0" w:color="auto"/>
                                    <w:bottom w:val="none" w:sz="0" w:space="0" w:color="auto"/>
                                    <w:right w:val="none" w:sz="0" w:space="0" w:color="auto"/>
                                  </w:divBdr>
                                  <w:divsChild>
                                    <w:div w:id="935749439">
                                      <w:marLeft w:val="0"/>
                                      <w:marRight w:val="0"/>
                                      <w:marTop w:val="0"/>
                                      <w:marBottom w:val="0"/>
                                      <w:divBdr>
                                        <w:top w:val="none" w:sz="0" w:space="0" w:color="auto"/>
                                        <w:left w:val="none" w:sz="0" w:space="0" w:color="auto"/>
                                        <w:bottom w:val="none" w:sz="0" w:space="0" w:color="auto"/>
                                        <w:right w:val="none" w:sz="0" w:space="0" w:color="auto"/>
                                      </w:divBdr>
                                      <w:divsChild>
                                        <w:div w:id="1327132244">
                                          <w:marLeft w:val="0"/>
                                          <w:marRight w:val="0"/>
                                          <w:marTop w:val="120"/>
                                          <w:marBottom w:val="480"/>
                                          <w:divBdr>
                                            <w:top w:val="none" w:sz="0" w:space="0" w:color="auto"/>
                                            <w:left w:val="none" w:sz="0" w:space="0" w:color="auto"/>
                                            <w:bottom w:val="none" w:sz="0" w:space="0" w:color="auto"/>
                                            <w:right w:val="none" w:sz="0" w:space="0" w:color="auto"/>
                                          </w:divBdr>
                                        </w:div>
                                        <w:div w:id="660237901">
                                          <w:marLeft w:val="0"/>
                                          <w:marRight w:val="0"/>
                                          <w:marTop w:val="0"/>
                                          <w:marBottom w:val="0"/>
                                          <w:divBdr>
                                            <w:top w:val="single" w:sz="6" w:space="12" w:color="E2E2E2"/>
                                            <w:left w:val="single" w:sz="2" w:space="15" w:color="E2E2E2"/>
                                            <w:bottom w:val="single" w:sz="2" w:space="12" w:color="E2E2E2"/>
                                            <w:right w:val="single" w:sz="2" w:space="15" w:color="E2E2E2"/>
                                          </w:divBdr>
                                          <w:divsChild>
                                            <w:div w:id="999844122">
                                              <w:marLeft w:val="0"/>
                                              <w:marRight w:val="0"/>
                                              <w:marTop w:val="0"/>
                                              <w:marBottom w:val="0"/>
                                              <w:divBdr>
                                                <w:top w:val="none" w:sz="0" w:space="0" w:color="auto"/>
                                                <w:left w:val="none" w:sz="0" w:space="0" w:color="auto"/>
                                                <w:bottom w:val="none" w:sz="0" w:space="0" w:color="auto"/>
                                                <w:right w:val="none" w:sz="0" w:space="0" w:color="auto"/>
                                              </w:divBdr>
                                            </w:div>
                                            <w:div w:id="43676828">
                                              <w:marLeft w:val="0"/>
                                              <w:marRight w:val="0"/>
                                              <w:marTop w:val="0"/>
                                              <w:marBottom w:val="0"/>
                                              <w:divBdr>
                                                <w:top w:val="none" w:sz="0" w:space="0" w:color="auto"/>
                                                <w:left w:val="none" w:sz="0" w:space="0" w:color="auto"/>
                                                <w:bottom w:val="none" w:sz="0" w:space="0" w:color="auto"/>
                                                <w:right w:val="none" w:sz="0" w:space="0" w:color="auto"/>
                                              </w:divBdr>
                                              <w:divsChild>
                                                <w:div w:id="1023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6812">
                                      <w:marLeft w:val="0"/>
                                      <w:marRight w:val="0"/>
                                      <w:marTop w:val="0"/>
                                      <w:marBottom w:val="0"/>
                                      <w:divBdr>
                                        <w:top w:val="single" w:sz="2" w:space="0" w:color="E2E2E2"/>
                                        <w:left w:val="single" w:sz="2" w:space="0" w:color="E2E2E2"/>
                                        <w:bottom w:val="single" w:sz="6" w:space="0" w:color="E2E2E2"/>
                                        <w:right w:val="single" w:sz="2" w:space="0" w:color="E2E2E2"/>
                                      </w:divBdr>
                                      <w:divsChild>
                                        <w:div w:id="321811473">
                                          <w:marLeft w:val="0"/>
                                          <w:marRight w:val="0"/>
                                          <w:marTop w:val="0"/>
                                          <w:marBottom w:val="0"/>
                                          <w:divBdr>
                                            <w:top w:val="single" w:sz="6" w:space="5" w:color="E2E2E2"/>
                                            <w:left w:val="single" w:sz="2" w:space="15" w:color="E2E2E2"/>
                                            <w:bottom w:val="single" w:sz="2" w:space="5" w:color="E2E2E2"/>
                                            <w:right w:val="single" w:sz="2" w:space="15" w:color="E2E2E2"/>
                                          </w:divBdr>
                                        </w:div>
                                      </w:divsChild>
                                    </w:div>
                                    <w:div w:id="638539210">
                                      <w:marLeft w:val="0"/>
                                      <w:marRight w:val="0"/>
                                      <w:marTop w:val="360"/>
                                      <w:marBottom w:val="0"/>
                                      <w:divBdr>
                                        <w:top w:val="none" w:sz="0" w:space="0" w:color="auto"/>
                                        <w:left w:val="none" w:sz="0" w:space="0" w:color="auto"/>
                                        <w:bottom w:val="none" w:sz="0" w:space="0" w:color="auto"/>
                                        <w:right w:val="none" w:sz="0" w:space="0" w:color="auto"/>
                                      </w:divBdr>
                                      <w:divsChild>
                                        <w:div w:id="12099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49837">
                              <w:marLeft w:val="-3360"/>
                              <w:marRight w:val="0"/>
                              <w:marTop w:val="0"/>
                              <w:marBottom w:val="0"/>
                              <w:divBdr>
                                <w:top w:val="none" w:sz="0" w:space="0" w:color="auto"/>
                                <w:left w:val="none" w:sz="0" w:space="0" w:color="auto"/>
                                <w:bottom w:val="none" w:sz="0" w:space="0" w:color="auto"/>
                                <w:right w:val="none" w:sz="0" w:space="0" w:color="auto"/>
                              </w:divBdr>
                              <w:divsChild>
                                <w:div w:id="1596205101">
                                  <w:marLeft w:val="0"/>
                                  <w:marRight w:val="0"/>
                                  <w:marTop w:val="0"/>
                                  <w:marBottom w:val="240"/>
                                  <w:divBdr>
                                    <w:top w:val="none" w:sz="0" w:space="0" w:color="auto"/>
                                    <w:left w:val="none" w:sz="0" w:space="0" w:color="auto"/>
                                    <w:bottom w:val="none" w:sz="0" w:space="0" w:color="auto"/>
                                    <w:right w:val="none" w:sz="0" w:space="0" w:color="auto"/>
                                  </w:divBdr>
                                  <w:divsChild>
                                    <w:div w:id="830951055">
                                      <w:marLeft w:val="-240"/>
                                      <w:marRight w:val="-240"/>
                                      <w:marTop w:val="0"/>
                                      <w:marBottom w:val="180"/>
                                      <w:divBdr>
                                        <w:top w:val="none" w:sz="0" w:space="0" w:color="auto"/>
                                        <w:left w:val="none" w:sz="0" w:space="0" w:color="auto"/>
                                        <w:bottom w:val="single" w:sz="6" w:space="9" w:color="DADADA"/>
                                        <w:right w:val="none" w:sz="0" w:space="0" w:color="auto"/>
                                      </w:divBdr>
                                    </w:div>
                                    <w:div w:id="619609247">
                                      <w:marLeft w:val="-240"/>
                                      <w:marRight w:val="-240"/>
                                      <w:marTop w:val="0"/>
                                      <w:marBottom w:val="180"/>
                                      <w:divBdr>
                                        <w:top w:val="none" w:sz="0" w:space="0" w:color="auto"/>
                                        <w:left w:val="none" w:sz="0" w:space="0" w:color="auto"/>
                                        <w:bottom w:val="single" w:sz="6" w:space="9" w:color="DADADA"/>
                                        <w:right w:val="none" w:sz="0" w:space="0" w:color="auto"/>
                                      </w:divBdr>
                                    </w:div>
                                  </w:divsChild>
                                </w:div>
                              </w:divsChild>
                            </w:div>
                          </w:divsChild>
                        </w:div>
                        <w:div w:id="7090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6304">
                  <w:marLeft w:val="0"/>
                  <w:marRight w:val="0"/>
                  <w:marTop w:val="0"/>
                  <w:marBottom w:val="0"/>
                  <w:divBdr>
                    <w:top w:val="none" w:sz="0" w:space="0" w:color="auto"/>
                    <w:left w:val="none" w:sz="0" w:space="0" w:color="auto"/>
                    <w:bottom w:val="single" w:sz="6" w:space="0" w:color="E2E2E2"/>
                    <w:right w:val="none" w:sz="0" w:space="0" w:color="auto"/>
                  </w:divBdr>
                  <w:divsChild>
                    <w:div w:id="1240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3226">
      <w:bodyDiv w:val="1"/>
      <w:marLeft w:val="0"/>
      <w:marRight w:val="0"/>
      <w:marTop w:val="0"/>
      <w:marBottom w:val="0"/>
      <w:divBdr>
        <w:top w:val="none" w:sz="0" w:space="0" w:color="auto"/>
        <w:left w:val="none" w:sz="0" w:space="0" w:color="auto"/>
        <w:bottom w:val="none" w:sz="0" w:space="0" w:color="auto"/>
        <w:right w:val="none" w:sz="0" w:space="0" w:color="auto"/>
      </w:divBdr>
    </w:div>
    <w:div w:id="1309280526">
      <w:bodyDiv w:val="1"/>
      <w:marLeft w:val="0"/>
      <w:marRight w:val="0"/>
      <w:marTop w:val="0"/>
      <w:marBottom w:val="0"/>
      <w:divBdr>
        <w:top w:val="none" w:sz="0" w:space="0" w:color="auto"/>
        <w:left w:val="none" w:sz="0" w:space="0" w:color="auto"/>
        <w:bottom w:val="none" w:sz="0" w:space="0" w:color="auto"/>
        <w:right w:val="none" w:sz="0" w:space="0" w:color="auto"/>
      </w:divBdr>
      <w:divsChild>
        <w:div w:id="1936664517">
          <w:marLeft w:val="0"/>
          <w:marRight w:val="0"/>
          <w:marTop w:val="0"/>
          <w:marBottom w:val="0"/>
          <w:divBdr>
            <w:top w:val="none" w:sz="0" w:space="0" w:color="auto"/>
            <w:left w:val="none" w:sz="0" w:space="0" w:color="auto"/>
            <w:bottom w:val="none" w:sz="0" w:space="0" w:color="auto"/>
            <w:right w:val="none" w:sz="0" w:space="0" w:color="auto"/>
          </w:divBdr>
          <w:divsChild>
            <w:div w:id="252983333">
              <w:marLeft w:val="0"/>
              <w:marRight w:val="0"/>
              <w:marTop w:val="0"/>
              <w:marBottom w:val="0"/>
              <w:divBdr>
                <w:top w:val="none" w:sz="0" w:space="0" w:color="auto"/>
                <w:left w:val="none" w:sz="0" w:space="0" w:color="auto"/>
                <w:bottom w:val="none" w:sz="0" w:space="0" w:color="auto"/>
                <w:right w:val="none" w:sz="0" w:space="0" w:color="auto"/>
              </w:divBdr>
              <w:divsChild>
                <w:div w:id="1205754019">
                  <w:marLeft w:val="0"/>
                  <w:marRight w:val="0"/>
                  <w:marTop w:val="0"/>
                  <w:marBottom w:val="0"/>
                  <w:divBdr>
                    <w:top w:val="none" w:sz="0" w:space="0" w:color="auto"/>
                    <w:left w:val="none" w:sz="0" w:space="0" w:color="auto"/>
                    <w:bottom w:val="none" w:sz="0" w:space="0" w:color="auto"/>
                    <w:right w:val="none" w:sz="0" w:space="0" w:color="auto"/>
                  </w:divBdr>
                  <w:divsChild>
                    <w:div w:id="1668169951">
                      <w:marLeft w:val="3360"/>
                      <w:marRight w:val="0"/>
                      <w:marTop w:val="0"/>
                      <w:marBottom w:val="0"/>
                      <w:divBdr>
                        <w:top w:val="none" w:sz="0" w:space="0" w:color="DADADA"/>
                        <w:left w:val="none" w:sz="0" w:space="0" w:color="DADADA"/>
                        <w:bottom w:val="none" w:sz="0" w:space="0" w:color="DADADA"/>
                        <w:right w:val="none" w:sz="0" w:space="0" w:color="DADADA"/>
                      </w:divBdr>
                      <w:divsChild>
                        <w:div w:id="473572240">
                          <w:marLeft w:val="0"/>
                          <w:marRight w:val="0"/>
                          <w:marTop w:val="0"/>
                          <w:marBottom w:val="0"/>
                          <w:divBdr>
                            <w:top w:val="none" w:sz="0" w:space="0" w:color="auto"/>
                            <w:left w:val="none" w:sz="0" w:space="0" w:color="auto"/>
                            <w:bottom w:val="none" w:sz="0" w:space="0" w:color="auto"/>
                            <w:right w:val="none" w:sz="0" w:space="0" w:color="auto"/>
                          </w:divBdr>
                          <w:divsChild>
                            <w:div w:id="1685862761">
                              <w:marLeft w:val="0"/>
                              <w:marRight w:val="0"/>
                              <w:marTop w:val="0"/>
                              <w:marBottom w:val="0"/>
                              <w:divBdr>
                                <w:top w:val="none" w:sz="0" w:space="0" w:color="auto"/>
                                <w:left w:val="none" w:sz="0" w:space="0" w:color="auto"/>
                                <w:bottom w:val="none" w:sz="0" w:space="0" w:color="auto"/>
                                <w:right w:val="none" w:sz="0" w:space="0" w:color="auto"/>
                              </w:divBdr>
                              <w:divsChild>
                                <w:div w:id="1633751774">
                                  <w:marLeft w:val="0"/>
                                  <w:marRight w:val="0"/>
                                  <w:marTop w:val="0"/>
                                  <w:marBottom w:val="0"/>
                                  <w:divBdr>
                                    <w:top w:val="none" w:sz="0" w:space="0" w:color="auto"/>
                                    <w:left w:val="none" w:sz="0" w:space="0" w:color="auto"/>
                                    <w:bottom w:val="none" w:sz="0" w:space="0" w:color="auto"/>
                                    <w:right w:val="none" w:sz="0" w:space="0" w:color="auto"/>
                                  </w:divBdr>
                                  <w:divsChild>
                                    <w:div w:id="1403403658">
                                      <w:marLeft w:val="0"/>
                                      <w:marRight w:val="0"/>
                                      <w:marTop w:val="0"/>
                                      <w:marBottom w:val="0"/>
                                      <w:divBdr>
                                        <w:top w:val="none" w:sz="0" w:space="0" w:color="auto"/>
                                        <w:left w:val="none" w:sz="0" w:space="0" w:color="auto"/>
                                        <w:bottom w:val="none" w:sz="0" w:space="0" w:color="auto"/>
                                        <w:right w:val="none" w:sz="0" w:space="0" w:color="auto"/>
                                      </w:divBdr>
                                      <w:divsChild>
                                        <w:div w:id="197363754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204100">
      <w:bodyDiv w:val="1"/>
      <w:marLeft w:val="0"/>
      <w:marRight w:val="0"/>
      <w:marTop w:val="0"/>
      <w:marBottom w:val="0"/>
      <w:divBdr>
        <w:top w:val="none" w:sz="0" w:space="0" w:color="auto"/>
        <w:left w:val="none" w:sz="0" w:space="0" w:color="auto"/>
        <w:bottom w:val="none" w:sz="0" w:space="0" w:color="auto"/>
        <w:right w:val="none" w:sz="0" w:space="0" w:color="auto"/>
      </w:divBdr>
    </w:div>
    <w:div w:id="1523350856">
      <w:bodyDiv w:val="1"/>
      <w:marLeft w:val="0"/>
      <w:marRight w:val="0"/>
      <w:marTop w:val="0"/>
      <w:marBottom w:val="0"/>
      <w:divBdr>
        <w:top w:val="none" w:sz="0" w:space="0" w:color="auto"/>
        <w:left w:val="none" w:sz="0" w:space="0" w:color="auto"/>
        <w:bottom w:val="none" w:sz="0" w:space="0" w:color="auto"/>
        <w:right w:val="none" w:sz="0" w:space="0" w:color="auto"/>
      </w:divBdr>
    </w:div>
    <w:div w:id="1561862663">
      <w:bodyDiv w:val="1"/>
      <w:marLeft w:val="0"/>
      <w:marRight w:val="0"/>
      <w:marTop w:val="0"/>
      <w:marBottom w:val="0"/>
      <w:divBdr>
        <w:top w:val="none" w:sz="0" w:space="0" w:color="auto"/>
        <w:left w:val="none" w:sz="0" w:space="0" w:color="auto"/>
        <w:bottom w:val="none" w:sz="0" w:space="0" w:color="auto"/>
        <w:right w:val="none" w:sz="0" w:space="0" w:color="auto"/>
      </w:divBdr>
      <w:divsChild>
        <w:div w:id="1023704108">
          <w:marLeft w:val="0"/>
          <w:marRight w:val="0"/>
          <w:marTop w:val="0"/>
          <w:marBottom w:val="0"/>
          <w:divBdr>
            <w:top w:val="none" w:sz="0" w:space="0" w:color="auto"/>
            <w:left w:val="none" w:sz="0" w:space="0" w:color="auto"/>
            <w:bottom w:val="none" w:sz="0" w:space="0" w:color="auto"/>
            <w:right w:val="none" w:sz="0" w:space="0" w:color="auto"/>
          </w:divBdr>
          <w:divsChild>
            <w:div w:id="862128861">
              <w:marLeft w:val="0"/>
              <w:marRight w:val="0"/>
              <w:marTop w:val="0"/>
              <w:marBottom w:val="0"/>
              <w:divBdr>
                <w:top w:val="none" w:sz="0" w:space="0" w:color="auto"/>
                <w:left w:val="none" w:sz="0" w:space="0" w:color="auto"/>
                <w:bottom w:val="none" w:sz="0" w:space="0" w:color="auto"/>
                <w:right w:val="none" w:sz="0" w:space="0" w:color="auto"/>
              </w:divBdr>
              <w:divsChild>
                <w:div w:id="868178608">
                  <w:marLeft w:val="0"/>
                  <w:marRight w:val="0"/>
                  <w:marTop w:val="0"/>
                  <w:marBottom w:val="0"/>
                  <w:divBdr>
                    <w:top w:val="none" w:sz="0" w:space="0" w:color="auto"/>
                    <w:left w:val="none" w:sz="0" w:space="0" w:color="auto"/>
                    <w:bottom w:val="none" w:sz="0" w:space="0" w:color="auto"/>
                    <w:right w:val="none" w:sz="0" w:space="0" w:color="auto"/>
                  </w:divBdr>
                  <w:divsChild>
                    <w:div w:id="1520662851">
                      <w:marLeft w:val="3360"/>
                      <w:marRight w:val="0"/>
                      <w:marTop w:val="0"/>
                      <w:marBottom w:val="0"/>
                      <w:divBdr>
                        <w:top w:val="none" w:sz="0" w:space="0" w:color="DADADA"/>
                        <w:left w:val="none" w:sz="0" w:space="0" w:color="DADADA"/>
                        <w:bottom w:val="none" w:sz="0" w:space="0" w:color="DADADA"/>
                        <w:right w:val="none" w:sz="0" w:space="0" w:color="DADADA"/>
                      </w:divBdr>
                      <w:divsChild>
                        <w:div w:id="894317127">
                          <w:marLeft w:val="0"/>
                          <w:marRight w:val="0"/>
                          <w:marTop w:val="0"/>
                          <w:marBottom w:val="0"/>
                          <w:divBdr>
                            <w:top w:val="none" w:sz="0" w:space="0" w:color="auto"/>
                            <w:left w:val="none" w:sz="0" w:space="0" w:color="auto"/>
                            <w:bottom w:val="none" w:sz="0" w:space="0" w:color="auto"/>
                            <w:right w:val="none" w:sz="0" w:space="0" w:color="auto"/>
                          </w:divBdr>
                          <w:divsChild>
                            <w:div w:id="1435369620">
                              <w:marLeft w:val="0"/>
                              <w:marRight w:val="0"/>
                              <w:marTop w:val="0"/>
                              <w:marBottom w:val="0"/>
                              <w:divBdr>
                                <w:top w:val="none" w:sz="0" w:space="0" w:color="auto"/>
                                <w:left w:val="none" w:sz="0" w:space="0" w:color="auto"/>
                                <w:bottom w:val="none" w:sz="0" w:space="0" w:color="auto"/>
                                <w:right w:val="none" w:sz="0" w:space="0" w:color="auto"/>
                              </w:divBdr>
                              <w:divsChild>
                                <w:div w:id="309600837">
                                  <w:marLeft w:val="0"/>
                                  <w:marRight w:val="0"/>
                                  <w:marTop w:val="0"/>
                                  <w:marBottom w:val="0"/>
                                  <w:divBdr>
                                    <w:top w:val="none" w:sz="0" w:space="0" w:color="auto"/>
                                    <w:left w:val="none" w:sz="0" w:space="0" w:color="auto"/>
                                    <w:bottom w:val="none" w:sz="0" w:space="0" w:color="auto"/>
                                    <w:right w:val="none" w:sz="0" w:space="0" w:color="auto"/>
                                  </w:divBdr>
                                  <w:divsChild>
                                    <w:div w:id="534998307">
                                      <w:marLeft w:val="0"/>
                                      <w:marRight w:val="0"/>
                                      <w:marTop w:val="0"/>
                                      <w:marBottom w:val="0"/>
                                      <w:divBdr>
                                        <w:top w:val="none" w:sz="0" w:space="0" w:color="auto"/>
                                        <w:left w:val="none" w:sz="0" w:space="0" w:color="auto"/>
                                        <w:bottom w:val="none" w:sz="0" w:space="0" w:color="auto"/>
                                        <w:right w:val="none" w:sz="0" w:space="0" w:color="auto"/>
                                      </w:divBdr>
                                      <w:divsChild>
                                        <w:div w:id="105319397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16331">
      <w:bodyDiv w:val="1"/>
      <w:marLeft w:val="0"/>
      <w:marRight w:val="0"/>
      <w:marTop w:val="0"/>
      <w:marBottom w:val="0"/>
      <w:divBdr>
        <w:top w:val="none" w:sz="0" w:space="0" w:color="auto"/>
        <w:left w:val="none" w:sz="0" w:space="0" w:color="auto"/>
        <w:bottom w:val="none" w:sz="0" w:space="0" w:color="auto"/>
        <w:right w:val="none" w:sz="0" w:space="0" w:color="auto"/>
      </w:divBdr>
      <w:divsChild>
        <w:div w:id="960500823">
          <w:marLeft w:val="0"/>
          <w:marRight w:val="0"/>
          <w:marTop w:val="0"/>
          <w:marBottom w:val="0"/>
          <w:divBdr>
            <w:top w:val="none" w:sz="0" w:space="0" w:color="auto"/>
            <w:left w:val="none" w:sz="0" w:space="0" w:color="auto"/>
            <w:bottom w:val="none" w:sz="0" w:space="0" w:color="auto"/>
            <w:right w:val="none" w:sz="0" w:space="0" w:color="auto"/>
          </w:divBdr>
          <w:divsChild>
            <w:div w:id="122164921">
              <w:marLeft w:val="0"/>
              <w:marRight w:val="0"/>
              <w:marTop w:val="0"/>
              <w:marBottom w:val="0"/>
              <w:divBdr>
                <w:top w:val="none" w:sz="0" w:space="0" w:color="auto"/>
                <w:left w:val="none" w:sz="0" w:space="0" w:color="auto"/>
                <w:bottom w:val="none" w:sz="0" w:space="0" w:color="auto"/>
                <w:right w:val="none" w:sz="0" w:space="0" w:color="auto"/>
              </w:divBdr>
              <w:divsChild>
                <w:div w:id="878082083">
                  <w:marLeft w:val="0"/>
                  <w:marRight w:val="0"/>
                  <w:marTop w:val="0"/>
                  <w:marBottom w:val="0"/>
                  <w:divBdr>
                    <w:top w:val="none" w:sz="0" w:space="0" w:color="auto"/>
                    <w:left w:val="none" w:sz="0" w:space="0" w:color="auto"/>
                    <w:bottom w:val="none" w:sz="0" w:space="0" w:color="auto"/>
                    <w:right w:val="none" w:sz="0" w:space="0" w:color="auto"/>
                  </w:divBdr>
                  <w:divsChild>
                    <w:div w:id="2084644414">
                      <w:marLeft w:val="3360"/>
                      <w:marRight w:val="0"/>
                      <w:marTop w:val="0"/>
                      <w:marBottom w:val="0"/>
                      <w:divBdr>
                        <w:top w:val="none" w:sz="0" w:space="0" w:color="DADADA"/>
                        <w:left w:val="none" w:sz="0" w:space="0" w:color="DADADA"/>
                        <w:bottom w:val="none" w:sz="0" w:space="0" w:color="DADADA"/>
                        <w:right w:val="none" w:sz="0" w:space="0" w:color="DADADA"/>
                      </w:divBdr>
                      <w:divsChild>
                        <w:div w:id="1549760787">
                          <w:marLeft w:val="0"/>
                          <w:marRight w:val="0"/>
                          <w:marTop w:val="0"/>
                          <w:marBottom w:val="0"/>
                          <w:divBdr>
                            <w:top w:val="none" w:sz="0" w:space="0" w:color="auto"/>
                            <w:left w:val="none" w:sz="0" w:space="0" w:color="auto"/>
                            <w:bottom w:val="none" w:sz="0" w:space="0" w:color="auto"/>
                            <w:right w:val="none" w:sz="0" w:space="0" w:color="auto"/>
                          </w:divBdr>
                          <w:divsChild>
                            <w:div w:id="1636374305">
                              <w:marLeft w:val="0"/>
                              <w:marRight w:val="0"/>
                              <w:marTop w:val="0"/>
                              <w:marBottom w:val="0"/>
                              <w:divBdr>
                                <w:top w:val="none" w:sz="0" w:space="0" w:color="auto"/>
                                <w:left w:val="none" w:sz="0" w:space="0" w:color="auto"/>
                                <w:bottom w:val="none" w:sz="0" w:space="0" w:color="auto"/>
                                <w:right w:val="none" w:sz="0" w:space="0" w:color="auto"/>
                              </w:divBdr>
                              <w:divsChild>
                                <w:div w:id="1816026545">
                                  <w:marLeft w:val="0"/>
                                  <w:marRight w:val="0"/>
                                  <w:marTop w:val="0"/>
                                  <w:marBottom w:val="0"/>
                                  <w:divBdr>
                                    <w:top w:val="none" w:sz="0" w:space="0" w:color="auto"/>
                                    <w:left w:val="none" w:sz="0" w:space="0" w:color="auto"/>
                                    <w:bottom w:val="none" w:sz="0" w:space="0" w:color="auto"/>
                                    <w:right w:val="none" w:sz="0" w:space="0" w:color="auto"/>
                                  </w:divBdr>
                                  <w:divsChild>
                                    <w:div w:id="393240429">
                                      <w:marLeft w:val="0"/>
                                      <w:marRight w:val="0"/>
                                      <w:marTop w:val="0"/>
                                      <w:marBottom w:val="0"/>
                                      <w:divBdr>
                                        <w:top w:val="none" w:sz="0" w:space="0" w:color="auto"/>
                                        <w:left w:val="none" w:sz="0" w:space="0" w:color="auto"/>
                                        <w:bottom w:val="none" w:sz="0" w:space="0" w:color="auto"/>
                                        <w:right w:val="none" w:sz="0" w:space="0" w:color="auto"/>
                                      </w:divBdr>
                                      <w:divsChild>
                                        <w:div w:id="2104257401">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197888">
      <w:bodyDiv w:val="1"/>
      <w:marLeft w:val="0"/>
      <w:marRight w:val="0"/>
      <w:marTop w:val="0"/>
      <w:marBottom w:val="0"/>
      <w:divBdr>
        <w:top w:val="none" w:sz="0" w:space="0" w:color="auto"/>
        <w:left w:val="none" w:sz="0" w:space="0" w:color="auto"/>
        <w:bottom w:val="none" w:sz="0" w:space="0" w:color="auto"/>
        <w:right w:val="none" w:sz="0" w:space="0" w:color="auto"/>
      </w:divBdr>
    </w:div>
    <w:div w:id="1910193496">
      <w:bodyDiv w:val="1"/>
      <w:marLeft w:val="0"/>
      <w:marRight w:val="0"/>
      <w:marTop w:val="0"/>
      <w:marBottom w:val="0"/>
      <w:divBdr>
        <w:top w:val="none" w:sz="0" w:space="0" w:color="auto"/>
        <w:left w:val="none" w:sz="0" w:space="0" w:color="auto"/>
        <w:bottom w:val="none" w:sz="0" w:space="0" w:color="auto"/>
        <w:right w:val="none" w:sz="0" w:space="0" w:color="auto"/>
      </w:divBdr>
      <w:divsChild>
        <w:div w:id="1678848060">
          <w:marLeft w:val="0"/>
          <w:marRight w:val="0"/>
          <w:marTop w:val="0"/>
          <w:marBottom w:val="0"/>
          <w:divBdr>
            <w:top w:val="none" w:sz="0" w:space="0" w:color="auto"/>
            <w:left w:val="none" w:sz="0" w:space="0" w:color="auto"/>
            <w:bottom w:val="none" w:sz="0" w:space="0" w:color="auto"/>
            <w:right w:val="none" w:sz="0" w:space="0" w:color="auto"/>
          </w:divBdr>
          <w:divsChild>
            <w:div w:id="37316167">
              <w:marLeft w:val="0"/>
              <w:marRight w:val="0"/>
              <w:marTop w:val="0"/>
              <w:marBottom w:val="0"/>
              <w:divBdr>
                <w:top w:val="none" w:sz="0" w:space="0" w:color="auto"/>
                <w:left w:val="none" w:sz="0" w:space="0" w:color="auto"/>
                <w:bottom w:val="none" w:sz="0" w:space="0" w:color="auto"/>
                <w:right w:val="none" w:sz="0" w:space="0" w:color="auto"/>
              </w:divBdr>
              <w:divsChild>
                <w:div w:id="1324431894">
                  <w:marLeft w:val="0"/>
                  <w:marRight w:val="0"/>
                  <w:marTop w:val="0"/>
                  <w:marBottom w:val="0"/>
                  <w:divBdr>
                    <w:top w:val="none" w:sz="0" w:space="0" w:color="auto"/>
                    <w:left w:val="none" w:sz="0" w:space="0" w:color="auto"/>
                    <w:bottom w:val="none" w:sz="0" w:space="0" w:color="auto"/>
                    <w:right w:val="none" w:sz="0" w:space="0" w:color="auto"/>
                  </w:divBdr>
                  <w:divsChild>
                    <w:div w:id="1130244731">
                      <w:marLeft w:val="3360"/>
                      <w:marRight w:val="0"/>
                      <w:marTop w:val="0"/>
                      <w:marBottom w:val="0"/>
                      <w:divBdr>
                        <w:top w:val="none" w:sz="0" w:space="0" w:color="DADADA"/>
                        <w:left w:val="none" w:sz="0" w:space="0" w:color="DADADA"/>
                        <w:bottom w:val="none" w:sz="0" w:space="0" w:color="DADADA"/>
                        <w:right w:val="none" w:sz="0" w:space="0" w:color="DADADA"/>
                      </w:divBdr>
                      <w:divsChild>
                        <w:div w:id="933130273">
                          <w:marLeft w:val="0"/>
                          <w:marRight w:val="0"/>
                          <w:marTop w:val="0"/>
                          <w:marBottom w:val="0"/>
                          <w:divBdr>
                            <w:top w:val="none" w:sz="0" w:space="0" w:color="auto"/>
                            <w:left w:val="none" w:sz="0" w:space="0" w:color="auto"/>
                            <w:bottom w:val="none" w:sz="0" w:space="0" w:color="auto"/>
                            <w:right w:val="none" w:sz="0" w:space="0" w:color="auto"/>
                          </w:divBdr>
                          <w:divsChild>
                            <w:div w:id="1774786853">
                              <w:marLeft w:val="0"/>
                              <w:marRight w:val="0"/>
                              <w:marTop w:val="0"/>
                              <w:marBottom w:val="0"/>
                              <w:divBdr>
                                <w:top w:val="none" w:sz="0" w:space="0" w:color="auto"/>
                                <w:left w:val="none" w:sz="0" w:space="0" w:color="auto"/>
                                <w:bottom w:val="none" w:sz="0" w:space="0" w:color="auto"/>
                                <w:right w:val="none" w:sz="0" w:space="0" w:color="auto"/>
                              </w:divBdr>
                              <w:divsChild>
                                <w:div w:id="733773272">
                                  <w:marLeft w:val="0"/>
                                  <w:marRight w:val="0"/>
                                  <w:marTop w:val="0"/>
                                  <w:marBottom w:val="0"/>
                                  <w:divBdr>
                                    <w:top w:val="none" w:sz="0" w:space="0" w:color="auto"/>
                                    <w:left w:val="none" w:sz="0" w:space="0" w:color="auto"/>
                                    <w:bottom w:val="none" w:sz="0" w:space="0" w:color="auto"/>
                                    <w:right w:val="none" w:sz="0" w:space="0" w:color="auto"/>
                                  </w:divBdr>
                                  <w:divsChild>
                                    <w:div w:id="522715761">
                                      <w:marLeft w:val="0"/>
                                      <w:marRight w:val="0"/>
                                      <w:marTop w:val="0"/>
                                      <w:marBottom w:val="0"/>
                                      <w:divBdr>
                                        <w:top w:val="none" w:sz="0" w:space="0" w:color="auto"/>
                                        <w:left w:val="none" w:sz="0" w:space="0" w:color="auto"/>
                                        <w:bottom w:val="none" w:sz="0" w:space="0" w:color="auto"/>
                                        <w:right w:val="none" w:sz="0" w:space="0" w:color="auto"/>
                                      </w:divBdr>
                                      <w:divsChild>
                                        <w:div w:id="544949223">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766654">
      <w:bodyDiv w:val="1"/>
      <w:marLeft w:val="0"/>
      <w:marRight w:val="0"/>
      <w:marTop w:val="0"/>
      <w:marBottom w:val="0"/>
      <w:divBdr>
        <w:top w:val="none" w:sz="0" w:space="0" w:color="auto"/>
        <w:left w:val="none" w:sz="0" w:space="0" w:color="auto"/>
        <w:bottom w:val="none" w:sz="0" w:space="0" w:color="auto"/>
        <w:right w:val="none" w:sz="0" w:space="0" w:color="auto"/>
      </w:divBdr>
      <w:divsChild>
        <w:div w:id="1933203739">
          <w:marLeft w:val="0"/>
          <w:marRight w:val="0"/>
          <w:marTop w:val="0"/>
          <w:marBottom w:val="0"/>
          <w:divBdr>
            <w:top w:val="none" w:sz="0" w:space="0" w:color="auto"/>
            <w:left w:val="none" w:sz="0" w:space="0" w:color="auto"/>
            <w:bottom w:val="none" w:sz="0" w:space="0" w:color="auto"/>
            <w:right w:val="none" w:sz="0" w:space="0" w:color="auto"/>
          </w:divBdr>
          <w:divsChild>
            <w:div w:id="472134869">
              <w:marLeft w:val="0"/>
              <w:marRight w:val="0"/>
              <w:marTop w:val="0"/>
              <w:marBottom w:val="0"/>
              <w:divBdr>
                <w:top w:val="none" w:sz="0" w:space="0" w:color="auto"/>
                <w:left w:val="none" w:sz="0" w:space="0" w:color="auto"/>
                <w:bottom w:val="none" w:sz="0" w:space="0" w:color="auto"/>
                <w:right w:val="none" w:sz="0" w:space="0" w:color="auto"/>
              </w:divBdr>
              <w:divsChild>
                <w:div w:id="1978602004">
                  <w:marLeft w:val="0"/>
                  <w:marRight w:val="0"/>
                  <w:marTop w:val="0"/>
                  <w:marBottom w:val="0"/>
                  <w:divBdr>
                    <w:top w:val="none" w:sz="0" w:space="0" w:color="auto"/>
                    <w:left w:val="none" w:sz="0" w:space="0" w:color="auto"/>
                    <w:bottom w:val="none" w:sz="0" w:space="0" w:color="auto"/>
                    <w:right w:val="none" w:sz="0" w:space="0" w:color="auto"/>
                  </w:divBdr>
                  <w:divsChild>
                    <w:div w:id="1926842493">
                      <w:marLeft w:val="3360"/>
                      <w:marRight w:val="0"/>
                      <w:marTop w:val="0"/>
                      <w:marBottom w:val="0"/>
                      <w:divBdr>
                        <w:top w:val="none" w:sz="0" w:space="0" w:color="DADADA"/>
                        <w:left w:val="none" w:sz="0" w:space="0" w:color="DADADA"/>
                        <w:bottom w:val="none" w:sz="0" w:space="0" w:color="DADADA"/>
                        <w:right w:val="none" w:sz="0" w:space="0" w:color="DADADA"/>
                      </w:divBdr>
                      <w:divsChild>
                        <w:div w:id="725222924">
                          <w:marLeft w:val="0"/>
                          <w:marRight w:val="0"/>
                          <w:marTop w:val="0"/>
                          <w:marBottom w:val="0"/>
                          <w:divBdr>
                            <w:top w:val="none" w:sz="0" w:space="0" w:color="auto"/>
                            <w:left w:val="none" w:sz="0" w:space="0" w:color="auto"/>
                            <w:bottom w:val="none" w:sz="0" w:space="0" w:color="auto"/>
                            <w:right w:val="none" w:sz="0" w:space="0" w:color="auto"/>
                          </w:divBdr>
                          <w:divsChild>
                            <w:div w:id="1635869874">
                              <w:marLeft w:val="0"/>
                              <w:marRight w:val="0"/>
                              <w:marTop w:val="0"/>
                              <w:marBottom w:val="0"/>
                              <w:divBdr>
                                <w:top w:val="none" w:sz="0" w:space="0" w:color="auto"/>
                                <w:left w:val="none" w:sz="0" w:space="0" w:color="auto"/>
                                <w:bottom w:val="none" w:sz="0" w:space="0" w:color="auto"/>
                                <w:right w:val="none" w:sz="0" w:space="0" w:color="auto"/>
                              </w:divBdr>
                              <w:divsChild>
                                <w:div w:id="583609186">
                                  <w:marLeft w:val="0"/>
                                  <w:marRight w:val="0"/>
                                  <w:marTop w:val="0"/>
                                  <w:marBottom w:val="0"/>
                                  <w:divBdr>
                                    <w:top w:val="none" w:sz="0" w:space="0" w:color="auto"/>
                                    <w:left w:val="none" w:sz="0" w:space="0" w:color="auto"/>
                                    <w:bottom w:val="none" w:sz="0" w:space="0" w:color="auto"/>
                                    <w:right w:val="none" w:sz="0" w:space="0" w:color="auto"/>
                                  </w:divBdr>
                                  <w:divsChild>
                                    <w:div w:id="2116092595">
                                      <w:marLeft w:val="0"/>
                                      <w:marRight w:val="0"/>
                                      <w:marTop w:val="0"/>
                                      <w:marBottom w:val="0"/>
                                      <w:divBdr>
                                        <w:top w:val="none" w:sz="0" w:space="0" w:color="auto"/>
                                        <w:left w:val="none" w:sz="0" w:space="0" w:color="auto"/>
                                        <w:bottom w:val="none" w:sz="0" w:space="0" w:color="auto"/>
                                        <w:right w:val="none" w:sz="0" w:space="0" w:color="auto"/>
                                      </w:divBdr>
                                      <w:divsChild>
                                        <w:div w:id="179563944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444459">
      <w:bodyDiv w:val="1"/>
      <w:marLeft w:val="0"/>
      <w:marRight w:val="0"/>
      <w:marTop w:val="0"/>
      <w:marBottom w:val="0"/>
      <w:divBdr>
        <w:top w:val="none" w:sz="0" w:space="0" w:color="auto"/>
        <w:left w:val="none" w:sz="0" w:space="0" w:color="auto"/>
        <w:bottom w:val="none" w:sz="0" w:space="0" w:color="auto"/>
        <w:right w:val="none" w:sz="0" w:space="0" w:color="auto"/>
      </w:divBdr>
      <w:divsChild>
        <w:div w:id="1669791997">
          <w:marLeft w:val="0"/>
          <w:marRight w:val="0"/>
          <w:marTop w:val="0"/>
          <w:marBottom w:val="0"/>
          <w:divBdr>
            <w:top w:val="none" w:sz="0" w:space="0" w:color="auto"/>
            <w:left w:val="none" w:sz="0" w:space="0" w:color="auto"/>
            <w:bottom w:val="none" w:sz="0" w:space="0" w:color="auto"/>
            <w:right w:val="none" w:sz="0" w:space="0" w:color="auto"/>
          </w:divBdr>
          <w:divsChild>
            <w:div w:id="2092465350">
              <w:marLeft w:val="0"/>
              <w:marRight w:val="0"/>
              <w:marTop w:val="0"/>
              <w:marBottom w:val="0"/>
              <w:divBdr>
                <w:top w:val="none" w:sz="0" w:space="0" w:color="auto"/>
                <w:left w:val="none" w:sz="0" w:space="0" w:color="auto"/>
                <w:bottom w:val="none" w:sz="0" w:space="0" w:color="auto"/>
                <w:right w:val="none" w:sz="0" w:space="0" w:color="auto"/>
              </w:divBdr>
              <w:divsChild>
                <w:div w:id="408503914">
                  <w:marLeft w:val="0"/>
                  <w:marRight w:val="0"/>
                  <w:marTop w:val="0"/>
                  <w:marBottom w:val="0"/>
                  <w:divBdr>
                    <w:top w:val="none" w:sz="0" w:space="0" w:color="auto"/>
                    <w:left w:val="none" w:sz="0" w:space="0" w:color="auto"/>
                    <w:bottom w:val="none" w:sz="0" w:space="0" w:color="auto"/>
                    <w:right w:val="none" w:sz="0" w:space="0" w:color="auto"/>
                  </w:divBdr>
                  <w:divsChild>
                    <w:div w:id="1619292308">
                      <w:marLeft w:val="3360"/>
                      <w:marRight w:val="0"/>
                      <w:marTop w:val="0"/>
                      <w:marBottom w:val="0"/>
                      <w:divBdr>
                        <w:top w:val="none" w:sz="0" w:space="0" w:color="DADADA"/>
                        <w:left w:val="none" w:sz="0" w:space="0" w:color="DADADA"/>
                        <w:bottom w:val="none" w:sz="0" w:space="0" w:color="DADADA"/>
                        <w:right w:val="none" w:sz="0" w:space="0" w:color="DADADA"/>
                      </w:divBdr>
                      <w:divsChild>
                        <w:div w:id="1098990556">
                          <w:marLeft w:val="0"/>
                          <w:marRight w:val="0"/>
                          <w:marTop w:val="0"/>
                          <w:marBottom w:val="0"/>
                          <w:divBdr>
                            <w:top w:val="none" w:sz="0" w:space="0" w:color="auto"/>
                            <w:left w:val="none" w:sz="0" w:space="0" w:color="auto"/>
                            <w:bottom w:val="none" w:sz="0" w:space="0" w:color="auto"/>
                            <w:right w:val="none" w:sz="0" w:space="0" w:color="auto"/>
                          </w:divBdr>
                          <w:divsChild>
                            <w:div w:id="617641083">
                              <w:marLeft w:val="0"/>
                              <w:marRight w:val="0"/>
                              <w:marTop w:val="0"/>
                              <w:marBottom w:val="0"/>
                              <w:divBdr>
                                <w:top w:val="none" w:sz="0" w:space="0" w:color="auto"/>
                                <w:left w:val="none" w:sz="0" w:space="0" w:color="auto"/>
                                <w:bottom w:val="none" w:sz="0" w:space="0" w:color="auto"/>
                                <w:right w:val="none" w:sz="0" w:space="0" w:color="auto"/>
                              </w:divBdr>
                              <w:divsChild>
                                <w:div w:id="95714414">
                                  <w:marLeft w:val="0"/>
                                  <w:marRight w:val="0"/>
                                  <w:marTop w:val="0"/>
                                  <w:marBottom w:val="0"/>
                                  <w:divBdr>
                                    <w:top w:val="none" w:sz="0" w:space="0" w:color="auto"/>
                                    <w:left w:val="none" w:sz="0" w:space="0" w:color="auto"/>
                                    <w:bottom w:val="none" w:sz="0" w:space="0" w:color="auto"/>
                                    <w:right w:val="none" w:sz="0" w:space="0" w:color="auto"/>
                                  </w:divBdr>
                                  <w:divsChild>
                                    <w:div w:id="1560827503">
                                      <w:marLeft w:val="0"/>
                                      <w:marRight w:val="0"/>
                                      <w:marTop w:val="0"/>
                                      <w:marBottom w:val="0"/>
                                      <w:divBdr>
                                        <w:top w:val="none" w:sz="0" w:space="0" w:color="auto"/>
                                        <w:left w:val="none" w:sz="0" w:space="0" w:color="auto"/>
                                        <w:bottom w:val="none" w:sz="0" w:space="0" w:color="auto"/>
                                        <w:right w:val="none" w:sz="0" w:space="0" w:color="auto"/>
                                      </w:divBdr>
                                      <w:divsChild>
                                        <w:div w:id="1388264061">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swacorp.com/twiki/bin/view/Tech/OqsVerifyQueueConsumers?sortcol=2;table=3;up=0" TargetMode="External"/><Relationship Id="rId18" Type="http://schemas.openxmlformats.org/officeDocument/2006/relationships/hyperlink" Target="https://wiki.swacorp.com/twiki/bin/edit/Tech/AutoRetireBatchClient?topicparent=Tech.OqsBuildDeploy;nowysiwyg=0" TargetMode="External"/><Relationship Id="rId26" Type="http://schemas.openxmlformats.org/officeDocument/2006/relationships/hyperlink" Target="https://wiki.swacorp.com/twiki/bin/view/Tech/OqsBatchJobs" TargetMode="External"/><Relationship Id="rId3" Type="http://schemas.openxmlformats.org/officeDocument/2006/relationships/settings" Target="settings.xml"/><Relationship Id="rId21" Type="http://schemas.openxmlformats.org/officeDocument/2006/relationships/hyperlink" Target="https://wiki.swacorp.com/twiki/bin/view/Tech/PROD" TargetMode="External"/><Relationship Id="rId7" Type="http://schemas.openxmlformats.org/officeDocument/2006/relationships/hyperlink" Target="https://wiki.swacorp.com/twiki/bin/edit/Tech/SimLog?topicparent=Tech.OqsSupport;nowysiwyg=0" TargetMode="External"/><Relationship Id="rId12" Type="http://schemas.openxmlformats.org/officeDocument/2006/relationships/hyperlink" Target="https://wiki.swacorp.com/twiki/bin/view/Tech/OqsVerifyQueueConsumers?sortcol=1;table=3;up=0" TargetMode="External"/><Relationship Id="rId17" Type="http://schemas.openxmlformats.org/officeDocument/2006/relationships/hyperlink" Target="https://wiki.swacorp.com/twiki/bin/view/Tech/PROD" TargetMode="External"/><Relationship Id="rId25" Type="http://schemas.openxmlformats.org/officeDocument/2006/relationships/hyperlink" Target="https://wiki.swacorp.com/twiki/bin/edit/Tech/SimLog?topicparent=Tech.OqsBatchJobs;nowysiwyg=0" TargetMode="External"/><Relationship Id="rId2" Type="http://schemas.openxmlformats.org/officeDocument/2006/relationships/styles" Target="styles.xml"/><Relationship Id="rId16" Type="http://schemas.openxmlformats.org/officeDocument/2006/relationships/hyperlink" Target="https://swapv/PasswordVault/logon.aspx?ReturnUrl=/PasswordVault/default.aspx" TargetMode="External"/><Relationship Id="rId20" Type="http://schemas.openxmlformats.org/officeDocument/2006/relationships/hyperlink" Target="https://wiki.swacorp.com/twiki/bin/edit/Tech/DisqualBatchClient?topicparent=Tech.OqsBuildDeploy;nowysiwyg=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ki.swacorp.com/twiki/bin/view/Tech/OqsVerifyQueueConsumers?sortcol=0;table=3;up=0" TargetMode="External"/><Relationship Id="rId24" Type="http://schemas.openxmlformats.org/officeDocument/2006/relationships/hyperlink" Target="https://wiki.swacorp.com/twiki/bin/edit/Tech/OQSSimLogBatch?topicparent=Tech.OqsBatchJobs;nowysiwyg=0" TargetMode="External"/><Relationship Id="rId5" Type="http://schemas.openxmlformats.org/officeDocument/2006/relationships/hyperlink" Target="https://wiki.swacorp.com/twiki/bin/view/Tech/OqsSupport" TargetMode="External"/><Relationship Id="rId15" Type="http://schemas.openxmlformats.org/officeDocument/2006/relationships/hyperlink" Target="https://wiki.swacorp.com/twiki/bin/view/Tech/OqsVerifyQueueConsumers?sortcol=4;table=3;up=0" TargetMode="External"/><Relationship Id="rId23" Type="http://schemas.openxmlformats.org/officeDocument/2006/relationships/hyperlink" Target="https://wiki.swacorp.com/twiki/bin/edit/Tech/RecordKeeping?topicparent=Tech.OqsBatchJobs;nowysiwyg=0" TargetMode="External"/><Relationship Id="rId28" Type="http://schemas.openxmlformats.org/officeDocument/2006/relationships/fontTable" Target="fontTable.xml"/><Relationship Id="rId10" Type="http://schemas.openxmlformats.org/officeDocument/2006/relationships/hyperlink" Target="https://jmsviewer.swacorp.com/JmsViewerWeb5/index.jsp" TargetMode="External"/><Relationship Id="rId19" Type="http://schemas.openxmlformats.org/officeDocument/2006/relationships/hyperlink" Target="https://wiki.swacorp.com/twiki/bin/view/Tech/PROD" TargetMode="External"/><Relationship Id="rId4" Type="http://schemas.openxmlformats.org/officeDocument/2006/relationships/webSettings" Target="webSettings.xml"/><Relationship Id="rId9" Type="http://schemas.openxmlformats.org/officeDocument/2006/relationships/hyperlink" Target="https://swaservices.swacorp.com/SWAServicesConsole/" TargetMode="External"/><Relationship Id="rId14" Type="http://schemas.openxmlformats.org/officeDocument/2006/relationships/hyperlink" Target="https://wiki.swacorp.com/twiki/bin/view/Tech/OqsVerifyQueueConsumers?sortcol=3;table=3;up=0" TargetMode="External"/><Relationship Id="rId22" Type="http://schemas.openxmlformats.org/officeDocument/2006/relationships/hyperlink" Target="https://wiki.swacorp.com/twiki/bin/edit/Tech/AgeRelatedBatchClient?topicparent=Tech.OqsBuildDeploy;nowysiwyg=0" TargetMode="External"/><Relationship Id="rId27" Type="http://schemas.openxmlformats.org/officeDocument/2006/relationships/hyperlink" Target="http://xlqeip03.swacorp.com:9134/OQS/login.do?dept=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8</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Southwest Airlines</Company>
  <LinksUpToDate>false</LinksUpToDate>
  <CharactersWithSpaces>15220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x10089</dc:creator>
  <cp:keywords/>
  <dc:description/>
  <cp:lastModifiedBy>x14140</cp:lastModifiedBy>
  <cp:revision>8</cp:revision>
  <dcterms:created xsi:type="dcterms:W3CDTF">2012-03-05T06:11:00Z</dcterms:created>
  <dcterms:modified xsi:type="dcterms:W3CDTF">2012-11-15T07:34:00Z</dcterms:modified>
</cp:coreProperties>
</file>