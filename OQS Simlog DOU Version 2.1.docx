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C6" w:rsidRPr="008B1376" w:rsidRDefault="005F38C6">
      <w:pPr>
        <w:rPr>
          <w:rFonts w:ascii="Arial" w:hAnsi="Arial" w:cs="Arial"/>
        </w:rPr>
      </w:pPr>
    </w:p>
    <w:tbl>
      <w:tblPr>
        <w:tblW w:w="5317" w:type="pct"/>
        <w:tblInd w:w="-196" w:type="dxa"/>
        <w:tblLook w:val="00A0"/>
      </w:tblPr>
      <w:tblGrid>
        <w:gridCol w:w="10183"/>
      </w:tblGrid>
      <w:tr w:rsidR="000B00AB" w:rsidRPr="008B1376" w:rsidTr="002D07EC">
        <w:trPr>
          <w:trHeight w:val="3989"/>
        </w:trPr>
        <w:tc>
          <w:tcPr>
            <w:tcW w:w="5000" w:type="pct"/>
          </w:tcPr>
          <w:p w:rsidR="000B00AB" w:rsidRPr="008B1376" w:rsidRDefault="000B00AB" w:rsidP="00D92A58">
            <w:pPr>
              <w:pStyle w:val="NoSpacing"/>
              <w:spacing w:before="120" w:after="120" w:line="240" w:lineRule="exact"/>
              <w:jc w:val="center"/>
              <w:rPr>
                <w:rFonts w:ascii="Arial" w:hAnsi="Arial" w:cs="Arial"/>
                <w:b/>
                <w:caps/>
                <w:sz w:val="32"/>
                <w:szCs w:val="32"/>
              </w:rPr>
            </w:pPr>
            <w:r w:rsidRPr="008B1376">
              <w:rPr>
                <w:rFonts w:ascii="Arial" w:hAnsi="Arial" w:cs="Arial"/>
                <w:b/>
                <w:caps/>
                <w:sz w:val="32"/>
                <w:szCs w:val="32"/>
              </w:rPr>
              <w:t>HCL Technologies Limited</w:t>
            </w:r>
          </w:p>
          <w:p w:rsidR="000B00AB" w:rsidRPr="008B1376" w:rsidRDefault="000B00AB" w:rsidP="002D7460">
            <w:pPr>
              <w:pStyle w:val="NoSpacing"/>
              <w:spacing w:before="120" w:after="120" w:line="240" w:lineRule="exact"/>
              <w:rPr>
                <w:rFonts w:ascii="Arial" w:hAnsi="Arial" w:cs="Arial"/>
                <w:caps/>
              </w:rPr>
            </w:pPr>
          </w:p>
        </w:tc>
      </w:tr>
      <w:tr w:rsidR="000B00AB" w:rsidRPr="008B1376" w:rsidTr="002D07EC">
        <w:trPr>
          <w:trHeight w:val="1994"/>
        </w:trPr>
        <w:tc>
          <w:tcPr>
            <w:tcW w:w="5000" w:type="pct"/>
            <w:vAlign w:val="center"/>
          </w:tcPr>
          <w:p w:rsidR="00D0033B" w:rsidRPr="008B1376" w:rsidRDefault="00D0033B" w:rsidP="00F40352">
            <w:pPr>
              <w:pStyle w:val="NoSpacing"/>
              <w:spacing w:before="120" w:after="120" w:line="360" w:lineRule="auto"/>
              <w:jc w:val="center"/>
              <w:rPr>
                <w:rFonts w:ascii="Arial" w:hAnsi="Arial" w:cs="Arial"/>
                <w:sz w:val="72"/>
                <w:szCs w:val="72"/>
              </w:rPr>
            </w:pPr>
            <w:r w:rsidRPr="008B1376">
              <w:rPr>
                <w:rFonts w:ascii="Arial" w:hAnsi="Arial" w:cs="Arial"/>
                <w:sz w:val="72"/>
                <w:szCs w:val="72"/>
              </w:rPr>
              <w:t xml:space="preserve">OQS </w:t>
            </w:r>
            <w:r w:rsidR="007935E7">
              <w:rPr>
                <w:rFonts w:ascii="Arial" w:hAnsi="Arial" w:cs="Arial"/>
                <w:sz w:val="72"/>
                <w:szCs w:val="72"/>
              </w:rPr>
              <w:t>SimLog</w:t>
            </w:r>
            <w:r w:rsidRPr="008B1376">
              <w:rPr>
                <w:rFonts w:ascii="Arial" w:hAnsi="Arial" w:cs="Arial"/>
                <w:sz w:val="72"/>
                <w:szCs w:val="72"/>
              </w:rPr>
              <w:t xml:space="preserve"> </w:t>
            </w:r>
          </w:p>
          <w:p w:rsidR="000B00AB" w:rsidRPr="008B1376" w:rsidRDefault="000B00AB" w:rsidP="00F40352">
            <w:pPr>
              <w:pStyle w:val="NoSpacing"/>
              <w:spacing w:before="120" w:after="120" w:line="360" w:lineRule="auto"/>
              <w:jc w:val="center"/>
              <w:rPr>
                <w:rFonts w:ascii="Arial" w:hAnsi="Arial" w:cs="Arial"/>
                <w:sz w:val="72"/>
                <w:szCs w:val="72"/>
              </w:rPr>
            </w:pPr>
            <w:r w:rsidRPr="008B1376">
              <w:rPr>
                <w:rFonts w:ascii="Arial" w:hAnsi="Arial" w:cs="Arial"/>
                <w:sz w:val="72"/>
                <w:szCs w:val="72"/>
              </w:rPr>
              <w:t>System Overview &amp; Support</w:t>
            </w:r>
          </w:p>
        </w:tc>
      </w:tr>
      <w:tr w:rsidR="000B00AB" w:rsidRPr="008B1376" w:rsidTr="002D07EC">
        <w:trPr>
          <w:trHeight w:val="997"/>
        </w:trPr>
        <w:tc>
          <w:tcPr>
            <w:tcW w:w="5000" w:type="pct"/>
            <w:vAlign w:val="center"/>
          </w:tcPr>
          <w:p w:rsidR="000B00AB" w:rsidRPr="008B1376" w:rsidRDefault="000B00AB" w:rsidP="001F582D">
            <w:pPr>
              <w:pStyle w:val="NoSpacing"/>
              <w:spacing w:before="120" w:after="120" w:line="240" w:lineRule="exact"/>
              <w:jc w:val="center"/>
              <w:rPr>
                <w:rFonts w:ascii="Arial" w:hAnsi="Arial" w:cs="Arial"/>
                <w:sz w:val="44"/>
                <w:szCs w:val="44"/>
              </w:rPr>
            </w:pPr>
            <w:r w:rsidRPr="008B1376">
              <w:rPr>
                <w:rFonts w:ascii="Arial" w:hAnsi="Arial" w:cs="Arial"/>
                <w:sz w:val="44"/>
                <w:szCs w:val="44"/>
              </w:rPr>
              <w:t>[Version No.</w:t>
            </w:r>
            <w:r w:rsidR="00FA02FE">
              <w:rPr>
                <w:rFonts w:ascii="Arial" w:hAnsi="Arial" w:cs="Arial"/>
                <w:sz w:val="44"/>
                <w:szCs w:val="44"/>
              </w:rPr>
              <w:t>2</w:t>
            </w:r>
            <w:r w:rsidRPr="008B1376">
              <w:rPr>
                <w:rFonts w:ascii="Arial" w:hAnsi="Arial" w:cs="Arial"/>
                <w:sz w:val="44"/>
                <w:szCs w:val="44"/>
              </w:rPr>
              <w:t>.</w:t>
            </w:r>
            <w:r w:rsidR="00F96A7A">
              <w:rPr>
                <w:rFonts w:ascii="Arial" w:hAnsi="Arial" w:cs="Arial"/>
                <w:sz w:val="44"/>
                <w:szCs w:val="44"/>
              </w:rPr>
              <w:t>1</w:t>
            </w:r>
            <w:r w:rsidRPr="008B1376">
              <w:rPr>
                <w:rFonts w:ascii="Arial" w:hAnsi="Arial" w:cs="Arial"/>
                <w:sz w:val="44"/>
                <w:szCs w:val="44"/>
              </w:rPr>
              <w:t>]</w:t>
            </w:r>
          </w:p>
        </w:tc>
      </w:tr>
      <w:tr w:rsidR="000B00AB" w:rsidRPr="008B1376" w:rsidTr="002D07EC">
        <w:trPr>
          <w:trHeight w:val="498"/>
        </w:trPr>
        <w:tc>
          <w:tcPr>
            <w:tcW w:w="5000" w:type="pct"/>
            <w:vAlign w:val="center"/>
          </w:tcPr>
          <w:p w:rsidR="000B00AB" w:rsidRPr="008B1376" w:rsidRDefault="000B00AB" w:rsidP="00D92A58">
            <w:pPr>
              <w:pStyle w:val="NoSpacing"/>
              <w:spacing w:before="120" w:after="120" w:line="240" w:lineRule="exact"/>
              <w:jc w:val="center"/>
              <w:rPr>
                <w:rFonts w:ascii="Arial" w:hAnsi="Arial" w:cs="Arial"/>
              </w:rPr>
            </w:pPr>
          </w:p>
        </w:tc>
      </w:tr>
      <w:tr w:rsidR="000B00AB" w:rsidRPr="008B1376" w:rsidTr="002D07EC">
        <w:trPr>
          <w:trHeight w:val="498"/>
        </w:trPr>
        <w:tc>
          <w:tcPr>
            <w:tcW w:w="5000" w:type="pct"/>
            <w:vAlign w:val="center"/>
          </w:tcPr>
          <w:p w:rsidR="000B00AB" w:rsidRPr="008B1376" w:rsidRDefault="000B00AB" w:rsidP="002D7460">
            <w:pPr>
              <w:pStyle w:val="NoSpacing"/>
              <w:spacing w:before="120" w:after="120" w:line="240" w:lineRule="exact"/>
              <w:rPr>
                <w:rFonts w:ascii="Arial" w:hAnsi="Arial" w:cs="Arial"/>
                <w:b/>
                <w:bCs/>
              </w:rPr>
            </w:pPr>
          </w:p>
        </w:tc>
      </w:tr>
      <w:tr w:rsidR="000B00AB" w:rsidRPr="008B1376" w:rsidTr="002D07EC">
        <w:trPr>
          <w:trHeight w:val="498"/>
        </w:trPr>
        <w:tc>
          <w:tcPr>
            <w:tcW w:w="5000" w:type="pct"/>
            <w:vAlign w:val="center"/>
          </w:tcPr>
          <w:p w:rsidR="000B00AB" w:rsidRPr="008B1376" w:rsidRDefault="000B00AB" w:rsidP="00FF5ED6">
            <w:pPr>
              <w:pStyle w:val="NoSpacing"/>
              <w:spacing w:before="120" w:after="120" w:line="240" w:lineRule="exact"/>
              <w:jc w:val="center"/>
              <w:rPr>
                <w:rFonts w:ascii="Arial" w:hAnsi="Arial" w:cs="Arial"/>
                <w:b/>
                <w:bCs/>
              </w:rPr>
            </w:pPr>
            <w:r w:rsidRPr="008B1376">
              <w:rPr>
                <w:rFonts w:ascii="Arial" w:hAnsi="Arial" w:cs="Arial"/>
                <w:b/>
                <w:bCs/>
              </w:rPr>
              <w:t xml:space="preserve">Date: </w:t>
            </w:r>
            <w:r w:rsidR="001F582D" w:rsidRPr="008B1376">
              <w:rPr>
                <w:rFonts w:ascii="Arial" w:hAnsi="Arial" w:cs="Arial"/>
                <w:b/>
                <w:bCs/>
              </w:rPr>
              <w:t>01/23/2012</w:t>
            </w:r>
          </w:p>
        </w:tc>
      </w:tr>
    </w:tbl>
    <w:p w:rsidR="000B00AB" w:rsidRPr="008B1376" w:rsidRDefault="000B00AB" w:rsidP="00D92A58">
      <w:pPr>
        <w:spacing w:before="120" w:after="120" w:line="240" w:lineRule="exact"/>
        <w:rPr>
          <w:rFonts w:ascii="Arial" w:hAnsi="Arial" w:cs="Arial"/>
        </w:rPr>
      </w:pPr>
    </w:p>
    <w:tbl>
      <w:tblPr>
        <w:tblpPr w:leftFromText="187" w:rightFromText="187" w:horzAnchor="margin" w:tblpXSpec="center" w:tblpYSpec="bottom"/>
        <w:tblW w:w="5000" w:type="pct"/>
        <w:tblLook w:val="00A0"/>
      </w:tblPr>
      <w:tblGrid>
        <w:gridCol w:w="9576"/>
      </w:tblGrid>
      <w:tr w:rsidR="000B00AB" w:rsidRPr="008B1376">
        <w:tc>
          <w:tcPr>
            <w:tcW w:w="5000" w:type="pct"/>
          </w:tcPr>
          <w:p w:rsidR="000B00AB" w:rsidRPr="008B1376" w:rsidRDefault="000B00AB" w:rsidP="007D108B">
            <w:pPr>
              <w:pStyle w:val="NoSpacing"/>
              <w:spacing w:before="120" w:after="120" w:line="240" w:lineRule="exact"/>
              <w:jc w:val="center"/>
              <w:rPr>
                <w:rFonts w:ascii="Arial" w:hAnsi="Arial" w:cs="Arial"/>
                <w:b/>
              </w:rPr>
            </w:pPr>
            <w:r w:rsidRPr="008B1376">
              <w:rPr>
                <w:rFonts w:ascii="Arial" w:hAnsi="Arial" w:cs="Arial"/>
                <w:b/>
              </w:rPr>
              <w:t>Copyright Notice</w:t>
            </w:r>
          </w:p>
          <w:p w:rsidR="000B00AB" w:rsidRPr="008B1376" w:rsidRDefault="000B00AB" w:rsidP="007D108B">
            <w:pPr>
              <w:pStyle w:val="NoSpacing"/>
              <w:spacing w:before="120" w:after="120" w:line="240" w:lineRule="exact"/>
              <w:jc w:val="center"/>
              <w:rPr>
                <w:rFonts w:ascii="Arial" w:hAnsi="Arial" w:cs="Arial"/>
              </w:rPr>
            </w:pPr>
            <w:r w:rsidRPr="008B1376">
              <w:rPr>
                <w:rFonts w:ascii="Arial" w:hAnsi="Arial" w:cs="Arial"/>
              </w:rPr>
              <w:t>[This document contains proprietary information of HCL Technologies Ltd. and the filled in information would be for the exclusive use of designated client only post HCL’s approval. No part of this document may be reproduced, stored, copied, or transmitted in any form or by means of electronic, mechanical, photocopying or otherwise, without the express consent of HCL Technologies.]</w:t>
            </w:r>
          </w:p>
        </w:tc>
      </w:tr>
      <w:tr w:rsidR="000B00AB" w:rsidRPr="008B1376" w:rsidTr="001F582D">
        <w:trPr>
          <w:trHeight w:val="359"/>
        </w:trPr>
        <w:tc>
          <w:tcPr>
            <w:tcW w:w="5000" w:type="pct"/>
          </w:tcPr>
          <w:p w:rsidR="000B00AB" w:rsidRPr="008B1376" w:rsidRDefault="002C7FFD" w:rsidP="00D92A58">
            <w:pPr>
              <w:pStyle w:val="NoSpacing"/>
              <w:spacing w:before="120" w:after="120" w:line="240" w:lineRule="exact"/>
              <w:rPr>
                <w:rFonts w:ascii="Arial" w:hAnsi="Arial" w:cs="Arial"/>
              </w:rPr>
            </w:pPr>
            <w:r w:rsidRPr="008B1376">
              <w:rPr>
                <w:rFonts w:ascii="Arial" w:hAnsi="Arial" w:cs="Arial"/>
              </w:rPr>
              <w:lastRenderedPageBreak/>
              <w:t>Revision History</w:t>
            </w:r>
          </w:p>
        </w:tc>
      </w:tr>
    </w:tbl>
    <w:p w:rsidR="002C7FFD" w:rsidRPr="008B1376" w:rsidRDefault="002C7FFD" w:rsidP="002C7FFD">
      <w:pPr>
        <w:pStyle w:val="NoSpacing"/>
        <w:tabs>
          <w:tab w:val="left" w:pos="1616"/>
        </w:tabs>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350"/>
        <w:gridCol w:w="1710"/>
        <w:gridCol w:w="2070"/>
        <w:gridCol w:w="4338"/>
      </w:tblGrid>
      <w:tr w:rsidR="002C7FFD" w:rsidRPr="008B1376" w:rsidTr="00A85777">
        <w:tc>
          <w:tcPr>
            <w:tcW w:w="1350" w:type="dxa"/>
            <w:shd w:val="clear" w:color="auto" w:fill="002060"/>
          </w:tcPr>
          <w:p w:rsidR="002C7FFD" w:rsidRPr="008B1376" w:rsidRDefault="002C7FFD" w:rsidP="00A85777">
            <w:pPr>
              <w:pStyle w:val="BlockText"/>
              <w:spacing w:line="240" w:lineRule="exact"/>
              <w:jc w:val="center"/>
              <w:rPr>
                <w:rFonts w:ascii="Arial" w:hAnsi="Arial" w:cs="Arial"/>
              </w:rPr>
            </w:pPr>
            <w:r w:rsidRPr="008B1376">
              <w:rPr>
                <w:rFonts w:ascii="Arial" w:hAnsi="Arial" w:cs="Arial"/>
              </w:rPr>
              <w:t>Version No.</w:t>
            </w:r>
          </w:p>
        </w:tc>
        <w:tc>
          <w:tcPr>
            <w:tcW w:w="1710" w:type="dxa"/>
            <w:shd w:val="clear" w:color="auto" w:fill="002060"/>
          </w:tcPr>
          <w:p w:rsidR="002C7FFD" w:rsidRPr="008B1376" w:rsidRDefault="002C7FFD" w:rsidP="00A85777">
            <w:pPr>
              <w:pStyle w:val="BlockText"/>
              <w:spacing w:line="240" w:lineRule="exact"/>
              <w:jc w:val="center"/>
              <w:rPr>
                <w:rFonts w:ascii="Arial" w:hAnsi="Arial" w:cs="Arial"/>
              </w:rPr>
            </w:pPr>
            <w:r w:rsidRPr="008B1376">
              <w:rPr>
                <w:rFonts w:ascii="Arial" w:hAnsi="Arial" w:cs="Arial"/>
              </w:rPr>
              <w:t>Date</w:t>
            </w:r>
          </w:p>
        </w:tc>
        <w:tc>
          <w:tcPr>
            <w:tcW w:w="2070" w:type="dxa"/>
            <w:shd w:val="clear" w:color="auto" w:fill="002060"/>
          </w:tcPr>
          <w:p w:rsidR="002C7FFD" w:rsidRPr="008B1376" w:rsidRDefault="002C7FFD" w:rsidP="00A85777">
            <w:pPr>
              <w:pStyle w:val="BlockText"/>
              <w:spacing w:line="240" w:lineRule="exact"/>
              <w:jc w:val="center"/>
              <w:rPr>
                <w:rFonts w:ascii="Arial" w:hAnsi="Arial" w:cs="Arial"/>
              </w:rPr>
            </w:pPr>
            <w:r w:rsidRPr="008B1376">
              <w:rPr>
                <w:rFonts w:ascii="Arial" w:hAnsi="Arial" w:cs="Arial"/>
              </w:rPr>
              <w:t xml:space="preserve">Prepared by / Modified by </w:t>
            </w:r>
          </w:p>
        </w:tc>
        <w:tc>
          <w:tcPr>
            <w:tcW w:w="4338" w:type="dxa"/>
            <w:shd w:val="clear" w:color="auto" w:fill="002060"/>
          </w:tcPr>
          <w:p w:rsidR="002C7FFD" w:rsidRPr="008B1376" w:rsidRDefault="002C7FFD" w:rsidP="00A85777">
            <w:pPr>
              <w:pStyle w:val="BlockText"/>
              <w:spacing w:line="240" w:lineRule="exact"/>
              <w:jc w:val="center"/>
              <w:rPr>
                <w:rFonts w:ascii="Arial" w:hAnsi="Arial" w:cs="Arial"/>
              </w:rPr>
            </w:pPr>
            <w:r w:rsidRPr="008B1376">
              <w:rPr>
                <w:rFonts w:ascii="Arial" w:hAnsi="Arial" w:cs="Arial"/>
              </w:rPr>
              <w:t>Significant  Changes</w:t>
            </w:r>
          </w:p>
        </w:tc>
      </w:tr>
      <w:tr w:rsidR="002C7FFD" w:rsidRPr="008B1376" w:rsidTr="00A85777">
        <w:trPr>
          <w:trHeight w:val="390"/>
        </w:trPr>
        <w:tc>
          <w:tcPr>
            <w:tcW w:w="1350" w:type="dxa"/>
          </w:tcPr>
          <w:p w:rsidR="002C7FFD" w:rsidRPr="008B1376" w:rsidRDefault="002C7FFD" w:rsidP="00A85777">
            <w:pPr>
              <w:pStyle w:val="Tablebody"/>
              <w:spacing w:line="240" w:lineRule="exact"/>
              <w:rPr>
                <w:rFonts w:cs="Arial"/>
                <w:sz w:val="20"/>
              </w:rPr>
            </w:pPr>
            <w:r w:rsidRPr="008B1376">
              <w:rPr>
                <w:rFonts w:cs="Arial"/>
                <w:sz w:val="20"/>
              </w:rPr>
              <w:t>1.0</w:t>
            </w:r>
          </w:p>
        </w:tc>
        <w:tc>
          <w:tcPr>
            <w:tcW w:w="1710" w:type="dxa"/>
          </w:tcPr>
          <w:p w:rsidR="002C7FFD" w:rsidRPr="008B1376" w:rsidRDefault="002C7FFD" w:rsidP="00A85777">
            <w:pPr>
              <w:pStyle w:val="Tablebody"/>
              <w:spacing w:line="240" w:lineRule="exact"/>
              <w:rPr>
                <w:rFonts w:cs="Arial"/>
                <w:sz w:val="20"/>
              </w:rPr>
            </w:pPr>
            <w:r w:rsidRPr="008B1376">
              <w:rPr>
                <w:rFonts w:cs="Arial"/>
                <w:sz w:val="20"/>
              </w:rPr>
              <w:t>1/25/201</w:t>
            </w:r>
            <w:r w:rsidR="007B78D9">
              <w:rPr>
                <w:rFonts w:cs="Arial"/>
                <w:sz w:val="20"/>
              </w:rPr>
              <w:t>2</w:t>
            </w:r>
          </w:p>
        </w:tc>
        <w:tc>
          <w:tcPr>
            <w:tcW w:w="2070" w:type="dxa"/>
          </w:tcPr>
          <w:p w:rsidR="002C7FFD" w:rsidRPr="008B1376" w:rsidRDefault="002C7FFD" w:rsidP="00A85777">
            <w:pPr>
              <w:pStyle w:val="Tablebody"/>
              <w:spacing w:line="240" w:lineRule="exact"/>
              <w:rPr>
                <w:rFonts w:cs="Arial"/>
                <w:sz w:val="20"/>
              </w:rPr>
            </w:pPr>
            <w:r w:rsidRPr="008B1376">
              <w:rPr>
                <w:rFonts w:cs="Arial"/>
                <w:sz w:val="20"/>
              </w:rPr>
              <w:t>Ajay Yadav, Preeti Rathore Garishta Madan</w:t>
            </w:r>
          </w:p>
        </w:tc>
        <w:tc>
          <w:tcPr>
            <w:tcW w:w="4338" w:type="dxa"/>
          </w:tcPr>
          <w:p w:rsidR="002C7FFD" w:rsidRPr="008B1376" w:rsidRDefault="002C7FFD" w:rsidP="00A85777">
            <w:pPr>
              <w:pStyle w:val="Tablebody"/>
              <w:spacing w:line="240" w:lineRule="exact"/>
              <w:rPr>
                <w:rFonts w:cs="Arial"/>
                <w:sz w:val="20"/>
              </w:rPr>
            </w:pPr>
            <w:r w:rsidRPr="008B1376">
              <w:rPr>
                <w:rFonts w:cs="Arial"/>
                <w:sz w:val="20"/>
              </w:rPr>
              <w:t xml:space="preserve">Released Version </w:t>
            </w:r>
          </w:p>
        </w:tc>
      </w:tr>
      <w:tr w:rsidR="002C7FFD" w:rsidRPr="008B1376" w:rsidTr="00A85777">
        <w:tc>
          <w:tcPr>
            <w:tcW w:w="1350" w:type="dxa"/>
          </w:tcPr>
          <w:p w:rsidR="002C7FFD" w:rsidRPr="008B1376" w:rsidRDefault="002C7FFD" w:rsidP="00A85777">
            <w:pPr>
              <w:pStyle w:val="Tablebody"/>
              <w:spacing w:line="240" w:lineRule="exact"/>
              <w:rPr>
                <w:rFonts w:cs="Arial"/>
                <w:sz w:val="20"/>
              </w:rPr>
            </w:pPr>
          </w:p>
        </w:tc>
        <w:tc>
          <w:tcPr>
            <w:tcW w:w="1710" w:type="dxa"/>
          </w:tcPr>
          <w:p w:rsidR="002C7FFD" w:rsidRPr="008B1376" w:rsidRDefault="009217E5" w:rsidP="00A85777">
            <w:pPr>
              <w:pStyle w:val="Tablebody"/>
              <w:spacing w:line="240" w:lineRule="exact"/>
              <w:rPr>
                <w:rFonts w:cs="Arial"/>
                <w:sz w:val="20"/>
              </w:rPr>
            </w:pPr>
            <w:r>
              <w:rPr>
                <w:rFonts w:cs="Arial"/>
                <w:sz w:val="20"/>
              </w:rPr>
              <w:t>2/16/2012</w:t>
            </w:r>
          </w:p>
        </w:tc>
        <w:tc>
          <w:tcPr>
            <w:tcW w:w="2070" w:type="dxa"/>
          </w:tcPr>
          <w:p w:rsidR="002C7FFD" w:rsidRPr="008B1376" w:rsidRDefault="004C5E71" w:rsidP="00A85777">
            <w:pPr>
              <w:pStyle w:val="Tablebody"/>
              <w:spacing w:line="240" w:lineRule="exact"/>
              <w:rPr>
                <w:rFonts w:cs="Arial"/>
                <w:sz w:val="20"/>
              </w:rPr>
            </w:pPr>
            <w:r>
              <w:rPr>
                <w:rFonts w:cs="Arial"/>
                <w:sz w:val="20"/>
              </w:rPr>
              <w:t>Rosa Rinaldi; Sri Kallu; Achala Deshpande</w:t>
            </w:r>
          </w:p>
        </w:tc>
        <w:tc>
          <w:tcPr>
            <w:tcW w:w="4338" w:type="dxa"/>
          </w:tcPr>
          <w:p w:rsidR="002C7FFD" w:rsidRPr="008B1376" w:rsidRDefault="004C5E71" w:rsidP="004C5E71">
            <w:pPr>
              <w:pStyle w:val="Tablebody"/>
              <w:spacing w:line="240" w:lineRule="exact"/>
              <w:rPr>
                <w:rFonts w:cs="Arial"/>
                <w:sz w:val="20"/>
              </w:rPr>
            </w:pPr>
            <w:r>
              <w:rPr>
                <w:rFonts w:cs="Arial"/>
                <w:sz w:val="20"/>
              </w:rPr>
              <w:t>Made revisions and provided suggestions for  changes</w:t>
            </w:r>
          </w:p>
        </w:tc>
      </w:tr>
      <w:tr w:rsidR="002C7FFD" w:rsidRPr="008B1376" w:rsidTr="00A85777">
        <w:tc>
          <w:tcPr>
            <w:tcW w:w="1350" w:type="dxa"/>
          </w:tcPr>
          <w:p w:rsidR="002C7FFD" w:rsidRPr="008B1376" w:rsidRDefault="002C7FFD" w:rsidP="00FA02FE">
            <w:pPr>
              <w:pStyle w:val="Tablebody"/>
              <w:spacing w:line="240" w:lineRule="exact"/>
              <w:rPr>
                <w:rFonts w:cs="Arial"/>
                <w:sz w:val="20"/>
              </w:rPr>
            </w:pPr>
          </w:p>
        </w:tc>
        <w:tc>
          <w:tcPr>
            <w:tcW w:w="1710" w:type="dxa"/>
          </w:tcPr>
          <w:p w:rsidR="002C7FFD" w:rsidRPr="008B1376" w:rsidRDefault="002C7FFD" w:rsidP="00A85777">
            <w:pPr>
              <w:pStyle w:val="Tablebody"/>
              <w:spacing w:line="240" w:lineRule="exact"/>
              <w:rPr>
                <w:rFonts w:cs="Arial"/>
                <w:sz w:val="20"/>
              </w:rPr>
            </w:pPr>
          </w:p>
        </w:tc>
        <w:tc>
          <w:tcPr>
            <w:tcW w:w="2070" w:type="dxa"/>
          </w:tcPr>
          <w:p w:rsidR="002C7FFD" w:rsidRPr="008B1376" w:rsidRDefault="00561346" w:rsidP="00A85777">
            <w:pPr>
              <w:pStyle w:val="Tablebody"/>
              <w:spacing w:line="240" w:lineRule="exact"/>
              <w:rPr>
                <w:rFonts w:cs="Arial"/>
                <w:sz w:val="20"/>
              </w:rPr>
            </w:pPr>
            <w:r>
              <w:rPr>
                <w:rFonts w:cs="Arial"/>
                <w:sz w:val="20"/>
              </w:rPr>
              <w:t>Ajay Yadav</w:t>
            </w:r>
          </w:p>
        </w:tc>
        <w:tc>
          <w:tcPr>
            <w:tcW w:w="4338" w:type="dxa"/>
          </w:tcPr>
          <w:p w:rsidR="002C7FFD" w:rsidRPr="008B1376" w:rsidRDefault="004C5E71" w:rsidP="00A85777">
            <w:pPr>
              <w:pStyle w:val="Tablebody"/>
              <w:spacing w:line="240" w:lineRule="exact"/>
              <w:rPr>
                <w:rFonts w:cs="Arial"/>
                <w:sz w:val="20"/>
              </w:rPr>
            </w:pPr>
            <w:r>
              <w:rPr>
                <w:rFonts w:cs="Arial"/>
                <w:sz w:val="20"/>
              </w:rPr>
              <w:t xml:space="preserve">Updated </w:t>
            </w:r>
            <w:r w:rsidR="00561346">
              <w:rPr>
                <w:rFonts w:cs="Arial"/>
                <w:sz w:val="20"/>
              </w:rPr>
              <w:t xml:space="preserve">based on reviews </w:t>
            </w:r>
          </w:p>
        </w:tc>
      </w:tr>
      <w:tr w:rsidR="004C5E71" w:rsidRPr="008B1376" w:rsidTr="00A85777">
        <w:tc>
          <w:tcPr>
            <w:tcW w:w="1350" w:type="dxa"/>
          </w:tcPr>
          <w:p w:rsidR="004C5E71" w:rsidRPr="008B1376" w:rsidRDefault="00FA02FE" w:rsidP="00A85777">
            <w:pPr>
              <w:pStyle w:val="Tablebody"/>
              <w:spacing w:line="240" w:lineRule="exact"/>
              <w:rPr>
                <w:rFonts w:cs="Arial"/>
                <w:sz w:val="20"/>
              </w:rPr>
            </w:pPr>
            <w:r>
              <w:rPr>
                <w:rFonts w:cs="Arial"/>
                <w:sz w:val="20"/>
              </w:rPr>
              <w:t>2.0</w:t>
            </w:r>
          </w:p>
        </w:tc>
        <w:tc>
          <w:tcPr>
            <w:tcW w:w="1710" w:type="dxa"/>
          </w:tcPr>
          <w:p w:rsidR="004C5E71" w:rsidRPr="008B1376" w:rsidRDefault="0094522B" w:rsidP="00A85777">
            <w:pPr>
              <w:pStyle w:val="Tablebody"/>
              <w:spacing w:line="240" w:lineRule="exact"/>
              <w:rPr>
                <w:rFonts w:cs="Arial"/>
                <w:sz w:val="20"/>
              </w:rPr>
            </w:pPr>
            <w:r>
              <w:rPr>
                <w:rFonts w:cs="Arial"/>
                <w:sz w:val="20"/>
              </w:rPr>
              <w:t xml:space="preserve">March 1, </w:t>
            </w:r>
            <w:r w:rsidR="007B78D9">
              <w:rPr>
                <w:rFonts w:cs="Arial"/>
                <w:sz w:val="20"/>
              </w:rPr>
              <w:t>2012</w:t>
            </w:r>
          </w:p>
        </w:tc>
        <w:tc>
          <w:tcPr>
            <w:tcW w:w="2070" w:type="dxa"/>
          </w:tcPr>
          <w:p w:rsidR="004C5E71" w:rsidRPr="008B1376" w:rsidRDefault="004C5E71" w:rsidP="00A85777">
            <w:pPr>
              <w:pStyle w:val="Tablebody"/>
              <w:spacing w:line="240" w:lineRule="exact"/>
              <w:rPr>
                <w:rFonts w:cs="Arial"/>
                <w:sz w:val="20"/>
              </w:rPr>
            </w:pPr>
            <w:r>
              <w:rPr>
                <w:rFonts w:cs="Arial"/>
                <w:sz w:val="20"/>
              </w:rPr>
              <w:t>Rosa Rinaldi</w:t>
            </w:r>
          </w:p>
        </w:tc>
        <w:tc>
          <w:tcPr>
            <w:tcW w:w="4338" w:type="dxa"/>
          </w:tcPr>
          <w:p w:rsidR="004C5E71" w:rsidRDefault="00561346" w:rsidP="00A85777">
            <w:pPr>
              <w:pStyle w:val="Tablebody"/>
              <w:spacing w:line="240" w:lineRule="exact"/>
              <w:rPr>
                <w:rFonts w:cs="Arial"/>
                <w:sz w:val="20"/>
              </w:rPr>
            </w:pPr>
            <w:r>
              <w:rPr>
                <w:rFonts w:cs="Arial"/>
                <w:sz w:val="20"/>
              </w:rPr>
              <w:t xml:space="preserve">Accepted all previous revisions; made additional revisions and provided additional suggestions. For minor revisions, change tracking was turned off. </w:t>
            </w:r>
          </w:p>
        </w:tc>
      </w:tr>
      <w:tr w:rsidR="0094522B" w:rsidRPr="008B1376" w:rsidTr="00A85777">
        <w:tc>
          <w:tcPr>
            <w:tcW w:w="1350" w:type="dxa"/>
          </w:tcPr>
          <w:p w:rsidR="0094522B" w:rsidRDefault="0094522B" w:rsidP="00A85777">
            <w:pPr>
              <w:pStyle w:val="Tablebody"/>
              <w:spacing w:line="240" w:lineRule="exact"/>
              <w:rPr>
                <w:rFonts w:cs="Arial"/>
                <w:sz w:val="20"/>
              </w:rPr>
            </w:pPr>
            <w:r>
              <w:rPr>
                <w:rFonts w:cs="Arial"/>
                <w:sz w:val="20"/>
              </w:rPr>
              <w:t>2.1</w:t>
            </w:r>
          </w:p>
        </w:tc>
        <w:tc>
          <w:tcPr>
            <w:tcW w:w="1710" w:type="dxa"/>
          </w:tcPr>
          <w:p w:rsidR="0094522B" w:rsidRDefault="0094522B" w:rsidP="00A85777">
            <w:pPr>
              <w:pStyle w:val="Tablebody"/>
              <w:spacing w:line="240" w:lineRule="exact"/>
              <w:rPr>
                <w:rFonts w:cs="Arial"/>
                <w:sz w:val="20"/>
              </w:rPr>
            </w:pPr>
            <w:r>
              <w:rPr>
                <w:rFonts w:cs="Arial"/>
                <w:sz w:val="20"/>
              </w:rPr>
              <w:t>March 28, 2012</w:t>
            </w:r>
          </w:p>
        </w:tc>
        <w:tc>
          <w:tcPr>
            <w:tcW w:w="2070" w:type="dxa"/>
          </w:tcPr>
          <w:p w:rsidR="0094522B" w:rsidRDefault="0094522B" w:rsidP="00A85777">
            <w:pPr>
              <w:pStyle w:val="Tablebody"/>
              <w:spacing w:line="240" w:lineRule="exact"/>
              <w:rPr>
                <w:rFonts w:cs="Arial"/>
                <w:sz w:val="20"/>
              </w:rPr>
            </w:pPr>
            <w:r>
              <w:rPr>
                <w:rFonts w:cs="Arial"/>
                <w:sz w:val="20"/>
              </w:rPr>
              <w:t>Rosa Rinaldi</w:t>
            </w:r>
          </w:p>
        </w:tc>
        <w:tc>
          <w:tcPr>
            <w:tcW w:w="4338" w:type="dxa"/>
          </w:tcPr>
          <w:p w:rsidR="0094522B" w:rsidRDefault="00AD4F3E" w:rsidP="00A85777">
            <w:pPr>
              <w:pStyle w:val="Tablebody"/>
              <w:spacing w:line="240" w:lineRule="exact"/>
              <w:rPr>
                <w:rFonts w:cs="Arial"/>
                <w:sz w:val="20"/>
              </w:rPr>
            </w:pPr>
            <w:r>
              <w:rPr>
                <w:rFonts w:cs="Arial"/>
                <w:sz w:val="20"/>
              </w:rPr>
              <w:t>Final review – made some minor revisions</w:t>
            </w:r>
            <w:r w:rsidR="00A81EC5">
              <w:rPr>
                <w:rFonts w:cs="Arial"/>
                <w:sz w:val="20"/>
              </w:rPr>
              <w:t xml:space="preserve"> without turning on change tracking. Turned on change tracking only for a few changes that were more than minor corrections. </w:t>
            </w:r>
          </w:p>
        </w:tc>
      </w:tr>
    </w:tbl>
    <w:p w:rsidR="000B00AB" w:rsidRPr="008B1376" w:rsidRDefault="000B00AB" w:rsidP="002C7FFD">
      <w:pPr>
        <w:pStyle w:val="NoSpacing"/>
        <w:rPr>
          <w:rFonts w:ascii="Arial" w:hAnsi="Arial" w:cs="Arial"/>
        </w:rPr>
        <w:sectPr w:rsidR="000B00AB" w:rsidRPr="008B1376" w:rsidSect="00295AA7">
          <w:headerReference w:type="even" r:id="rId11"/>
          <w:headerReference w:type="default" r:id="rId12"/>
          <w:footerReference w:type="even" r:id="rId13"/>
          <w:footerReference w:type="default" r:id="rId14"/>
          <w:headerReference w:type="first" r:id="rId15"/>
          <w:pgSz w:w="12240" w:h="15840" w:code="1"/>
          <w:pgMar w:top="2340" w:right="1440" w:bottom="1440" w:left="1440" w:header="810" w:footer="864" w:gutter="0"/>
          <w:pgBorders>
            <w:top w:val="thinThickSmallGap" w:sz="24" w:space="24" w:color="auto"/>
          </w:pgBorders>
          <w:cols w:space="720"/>
          <w:titlePg/>
          <w:docGrid w:linePitch="326"/>
        </w:sectPr>
      </w:pPr>
    </w:p>
    <w:p w:rsidR="000B00AB" w:rsidRPr="008B1376" w:rsidRDefault="000B00AB" w:rsidP="00D92A58">
      <w:pPr>
        <w:pStyle w:val="TOAHeading"/>
        <w:spacing w:line="240" w:lineRule="exact"/>
        <w:rPr>
          <w:rFonts w:ascii="Arial" w:hAnsi="Arial"/>
          <w:b w:val="0"/>
        </w:rPr>
      </w:pPr>
      <w:r w:rsidRPr="008B1376">
        <w:rPr>
          <w:rFonts w:ascii="Arial" w:hAnsi="Arial"/>
        </w:rPr>
        <w:lastRenderedPageBreak/>
        <w:t>Table of Contents</w:t>
      </w:r>
    </w:p>
    <w:p w:rsidR="002B10F4" w:rsidRDefault="009F67F7">
      <w:pPr>
        <w:pStyle w:val="TOC1"/>
        <w:tabs>
          <w:tab w:val="right" w:leader="dot" w:pos="9350"/>
        </w:tabs>
        <w:rPr>
          <w:rFonts w:asciiTheme="minorHAnsi" w:eastAsiaTheme="minorEastAsia" w:hAnsiTheme="minorHAnsi" w:cstheme="minorBidi"/>
          <w:b w:val="0"/>
          <w:noProof/>
          <w:sz w:val="22"/>
          <w:szCs w:val="22"/>
        </w:rPr>
      </w:pPr>
      <w:r w:rsidRPr="009F67F7">
        <w:rPr>
          <w:rFonts w:ascii="Arial" w:hAnsi="Arial" w:cs="Arial"/>
        </w:rPr>
        <w:fldChar w:fldCharType="begin"/>
      </w:r>
      <w:r w:rsidR="000B00AB" w:rsidRPr="008B1376">
        <w:rPr>
          <w:rFonts w:ascii="Arial" w:hAnsi="Arial" w:cs="Arial"/>
        </w:rPr>
        <w:instrText xml:space="preserve"> TOC \o "1-3" \h \z </w:instrText>
      </w:r>
      <w:r w:rsidRPr="009F67F7">
        <w:rPr>
          <w:rFonts w:ascii="Arial" w:hAnsi="Arial" w:cs="Arial"/>
        </w:rPr>
        <w:fldChar w:fldCharType="separate"/>
      </w:r>
      <w:hyperlink w:anchor="_Toc318367117" w:history="1">
        <w:r w:rsidR="002B10F4" w:rsidRPr="00AA0BBC">
          <w:rPr>
            <w:rStyle w:val="Hyperlink"/>
            <w:rFonts w:ascii="Arial" w:hAnsi="Arial" w:cs="Arial"/>
            <w:noProof/>
          </w:rPr>
          <w:t>Introduction</w:t>
        </w:r>
        <w:r w:rsidR="002B10F4">
          <w:rPr>
            <w:noProof/>
            <w:webHidden/>
          </w:rPr>
          <w:tab/>
        </w:r>
        <w:r>
          <w:rPr>
            <w:noProof/>
            <w:webHidden/>
          </w:rPr>
          <w:fldChar w:fldCharType="begin"/>
        </w:r>
        <w:r w:rsidR="002B10F4">
          <w:rPr>
            <w:noProof/>
            <w:webHidden/>
          </w:rPr>
          <w:instrText xml:space="preserve"> PAGEREF _Toc318367117 \h </w:instrText>
        </w:r>
        <w:r>
          <w:rPr>
            <w:noProof/>
            <w:webHidden/>
          </w:rPr>
        </w:r>
        <w:r>
          <w:rPr>
            <w:noProof/>
            <w:webHidden/>
          </w:rPr>
          <w:fldChar w:fldCharType="separate"/>
        </w:r>
        <w:r w:rsidR="002B10F4">
          <w:rPr>
            <w:noProof/>
            <w:webHidden/>
          </w:rPr>
          <w:t>3</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18" w:history="1">
        <w:r w:rsidR="002B10F4" w:rsidRPr="00AA0BBC">
          <w:rPr>
            <w:rStyle w:val="Hyperlink"/>
          </w:rPr>
          <w:t>1.1</w:t>
        </w:r>
        <w:r w:rsidR="002B10F4">
          <w:rPr>
            <w:rFonts w:asciiTheme="minorHAnsi" w:eastAsiaTheme="minorEastAsia" w:hAnsiTheme="minorHAnsi" w:cstheme="minorBidi"/>
            <w:sz w:val="22"/>
            <w:szCs w:val="22"/>
          </w:rPr>
          <w:tab/>
        </w:r>
        <w:r w:rsidR="002B10F4" w:rsidRPr="00AA0BBC">
          <w:rPr>
            <w:rStyle w:val="Hyperlink"/>
            <w:rFonts w:cs="Arial"/>
          </w:rPr>
          <w:t>Document Purpose</w:t>
        </w:r>
        <w:r w:rsidR="002B10F4">
          <w:rPr>
            <w:webHidden/>
          </w:rPr>
          <w:tab/>
        </w:r>
        <w:r>
          <w:rPr>
            <w:webHidden/>
          </w:rPr>
          <w:fldChar w:fldCharType="begin"/>
        </w:r>
        <w:r w:rsidR="002B10F4">
          <w:rPr>
            <w:webHidden/>
          </w:rPr>
          <w:instrText xml:space="preserve"> PAGEREF _Toc318367118 \h </w:instrText>
        </w:r>
        <w:r>
          <w:rPr>
            <w:webHidden/>
          </w:rPr>
        </w:r>
        <w:r>
          <w:rPr>
            <w:webHidden/>
          </w:rPr>
          <w:fldChar w:fldCharType="separate"/>
        </w:r>
        <w:r w:rsidR="002B10F4">
          <w:rPr>
            <w:webHidden/>
          </w:rPr>
          <w:t>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19" w:history="1">
        <w:r w:rsidR="002B10F4" w:rsidRPr="00AA0BBC">
          <w:rPr>
            <w:rStyle w:val="Hyperlink"/>
          </w:rPr>
          <w:t>1.2</w:t>
        </w:r>
        <w:r w:rsidR="002B10F4">
          <w:rPr>
            <w:rFonts w:asciiTheme="minorHAnsi" w:eastAsiaTheme="minorEastAsia" w:hAnsiTheme="minorHAnsi" w:cstheme="minorBidi"/>
            <w:sz w:val="22"/>
            <w:szCs w:val="22"/>
          </w:rPr>
          <w:tab/>
        </w:r>
        <w:r w:rsidR="002B10F4" w:rsidRPr="00AA0BBC">
          <w:rPr>
            <w:rStyle w:val="Hyperlink"/>
            <w:rFonts w:cs="Arial"/>
          </w:rPr>
          <w:t>Scope</w:t>
        </w:r>
        <w:r w:rsidR="002B10F4">
          <w:rPr>
            <w:webHidden/>
          </w:rPr>
          <w:tab/>
        </w:r>
        <w:r>
          <w:rPr>
            <w:webHidden/>
          </w:rPr>
          <w:fldChar w:fldCharType="begin"/>
        </w:r>
        <w:r w:rsidR="002B10F4">
          <w:rPr>
            <w:webHidden/>
          </w:rPr>
          <w:instrText xml:space="preserve"> PAGEREF _Toc318367119 \h </w:instrText>
        </w:r>
        <w:r>
          <w:rPr>
            <w:webHidden/>
          </w:rPr>
        </w:r>
        <w:r>
          <w:rPr>
            <w:webHidden/>
          </w:rPr>
          <w:fldChar w:fldCharType="separate"/>
        </w:r>
        <w:r w:rsidR="002B10F4">
          <w:rPr>
            <w:webHidden/>
          </w:rPr>
          <w:t>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20" w:history="1">
        <w:r w:rsidR="002B10F4" w:rsidRPr="00AA0BBC">
          <w:rPr>
            <w:rStyle w:val="Hyperlink"/>
          </w:rPr>
          <w:t>1.3</w:t>
        </w:r>
        <w:r w:rsidR="002B10F4">
          <w:rPr>
            <w:rFonts w:asciiTheme="minorHAnsi" w:eastAsiaTheme="minorEastAsia" w:hAnsiTheme="minorHAnsi" w:cstheme="minorBidi"/>
            <w:sz w:val="22"/>
            <w:szCs w:val="22"/>
          </w:rPr>
          <w:tab/>
        </w:r>
        <w:r w:rsidR="002B10F4" w:rsidRPr="00AA0BBC">
          <w:rPr>
            <w:rStyle w:val="Hyperlink"/>
            <w:rFonts w:cs="Arial"/>
          </w:rPr>
          <w:t>Audience</w:t>
        </w:r>
        <w:r w:rsidR="002B10F4">
          <w:rPr>
            <w:webHidden/>
          </w:rPr>
          <w:tab/>
        </w:r>
        <w:r>
          <w:rPr>
            <w:webHidden/>
          </w:rPr>
          <w:fldChar w:fldCharType="begin"/>
        </w:r>
        <w:r w:rsidR="002B10F4">
          <w:rPr>
            <w:webHidden/>
          </w:rPr>
          <w:instrText xml:space="preserve"> PAGEREF _Toc318367120 \h </w:instrText>
        </w:r>
        <w:r>
          <w:rPr>
            <w:webHidden/>
          </w:rPr>
        </w:r>
        <w:r>
          <w:rPr>
            <w:webHidden/>
          </w:rPr>
          <w:fldChar w:fldCharType="separate"/>
        </w:r>
        <w:r w:rsidR="002B10F4">
          <w:rPr>
            <w:webHidden/>
          </w:rPr>
          <w:t>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21" w:history="1">
        <w:r w:rsidR="002B10F4" w:rsidRPr="00AA0BBC">
          <w:rPr>
            <w:rStyle w:val="Hyperlink"/>
          </w:rPr>
          <w:t>1.4</w:t>
        </w:r>
        <w:r w:rsidR="002B10F4">
          <w:rPr>
            <w:rFonts w:asciiTheme="minorHAnsi" w:eastAsiaTheme="minorEastAsia" w:hAnsiTheme="minorHAnsi" w:cstheme="minorBidi"/>
            <w:sz w:val="22"/>
            <w:szCs w:val="22"/>
          </w:rPr>
          <w:tab/>
        </w:r>
        <w:r w:rsidR="002B10F4" w:rsidRPr="00AA0BBC">
          <w:rPr>
            <w:rStyle w:val="Hyperlink"/>
            <w:rFonts w:cs="Arial"/>
          </w:rPr>
          <w:t>Documents Referred</w:t>
        </w:r>
        <w:r w:rsidR="002B10F4">
          <w:rPr>
            <w:webHidden/>
          </w:rPr>
          <w:tab/>
        </w:r>
        <w:r>
          <w:rPr>
            <w:webHidden/>
          </w:rPr>
          <w:fldChar w:fldCharType="begin"/>
        </w:r>
        <w:r w:rsidR="002B10F4">
          <w:rPr>
            <w:webHidden/>
          </w:rPr>
          <w:instrText xml:space="preserve"> PAGEREF _Toc318367121 \h </w:instrText>
        </w:r>
        <w:r>
          <w:rPr>
            <w:webHidden/>
          </w:rPr>
        </w:r>
        <w:r>
          <w:rPr>
            <w:webHidden/>
          </w:rPr>
          <w:fldChar w:fldCharType="separate"/>
        </w:r>
        <w:r w:rsidR="002B10F4">
          <w:rPr>
            <w:webHidden/>
          </w:rPr>
          <w:t>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22" w:history="1">
        <w:r w:rsidR="002B10F4" w:rsidRPr="00AA0BBC">
          <w:rPr>
            <w:rStyle w:val="Hyperlink"/>
          </w:rPr>
          <w:t>1.5</w:t>
        </w:r>
        <w:r w:rsidR="002B10F4">
          <w:rPr>
            <w:rFonts w:asciiTheme="minorHAnsi" w:eastAsiaTheme="minorEastAsia" w:hAnsiTheme="minorHAnsi" w:cstheme="minorBidi"/>
            <w:sz w:val="22"/>
            <w:szCs w:val="22"/>
          </w:rPr>
          <w:tab/>
        </w:r>
        <w:r w:rsidR="002B10F4" w:rsidRPr="00AA0BBC">
          <w:rPr>
            <w:rStyle w:val="Hyperlink"/>
            <w:rFonts w:cs="Arial"/>
          </w:rPr>
          <w:t>Glossary</w:t>
        </w:r>
        <w:r w:rsidR="002B10F4">
          <w:rPr>
            <w:webHidden/>
          </w:rPr>
          <w:tab/>
        </w:r>
        <w:r>
          <w:rPr>
            <w:webHidden/>
          </w:rPr>
          <w:fldChar w:fldCharType="begin"/>
        </w:r>
        <w:r w:rsidR="002B10F4">
          <w:rPr>
            <w:webHidden/>
          </w:rPr>
          <w:instrText xml:space="preserve"> PAGEREF _Toc318367122 \h </w:instrText>
        </w:r>
        <w:r>
          <w:rPr>
            <w:webHidden/>
          </w:rPr>
        </w:r>
        <w:r>
          <w:rPr>
            <w:webHidden/>
          </w:rPr>
          <w:fldChar w:fldCharType="separate"/>
        </w:r>
        <w:r w:rsidR="002B10F4">
          <w:rPr>
            <w:webHidden/>
          </w:rPr>
          <w:t>4</w:t>
        </w:r>
        <w:r>
          <w:rPr>
            <w:webHidden/>
          </w:rPr>
          <w:fldChar w:fldCharType="end"/>
        </w:r>
      </w:hyperlink>
    </w:p>
    <w:p w:rsidR="002B10F4" w:rsidRDefault="009F67F7">
      <w:pPr>
        <w:pStyle w:val="TOC1"/>
        <w:tabs>
          <w:tab w:val="right" w:leader="dot" w:pos="9350"/>
        </w:tabs>
        <w:rPr>
          <w:rFonts w:asciiTheme="minorHAnsi" w:eastAsiaTheme="minorEastAsia" w:hAnsiTheme="minorHAnsi" w:cstheme="minorBidi"/>
          <w:b w:val="0"/>
          <w:noProof/>
          <w:sz w:val="22"/>
          <w:szCs w:val="22"/>
        </w:rPr>
      </w:pPr>
      <w:hyperlink w:anchor="_Toc318367123" w:history="1">
        <w:r w:rsidR="002B10F4" w:rsidRPr="00AA0BBC">
          <w:rPr>
            <w:rStyle w:val="Hyperlink"/>
            <w:rFonts w:ascii="Arial" w:hAnsi="Arial" w:cs="Arial"/>
            <w:noProof/>
          </w:rPr>
          <w:t>Overview</w:t>
        </w:r>
        <w:r w:rsidR="002B10F4">
          <w:rPr>
            <w:noProof/>
            <w:webHidden/>
          </w:rPr>
          <w:tab/>
        </w:r>
        <w:r>
          <w:rPr>
            <w:noProof/>
            <w:webHidden/>
          </w:rPr>
          <w:fldChar w:fldCharType="begin"/>
        </w:r>
        <w:r w:rsidR="002B10F4">
          <w:rPr>
            <w:noProof/>
            <w:webHidden/>
          </w:rPr>
          <w:instrText xml:space="preserve"> PAGEREF _Toc318367123 \h </w:instrText>
        </w:r>
        <w:r>
          <w:rPr>
            <w:noProof/>
            <w:webHidden/>
          </w:rPr>
        </w:r>
        <w:r>
          <w:rPr>
            <w:noProof/>
            <w:webHidden/>
          </w:rPr>
          <w:fldChar w:fldCharType="separate"/>
        </w:r>
        <w:r w:rsidR="002B10F4">
          <w:rPr>
            <w:noProof/>
            <w:webHidden/>
          </w:rPr>
          <w:t>5</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24" w:history="1">
        <w:r w:rsidR="002B10F4" w:rsidRPr="00AA0BBC">
          <w:rPr>
            <w:rStyle w:val="Hyperlink"/>
          </w:rPr>
          <w:t>1.6</w:t>
        </w:r>
        <w:r w:rsidR="002B10F4">
          <w:rPr>
            <w:rFonts w:asciiTheme="minorHAnsi" w:eastAsiaTheme="minorEastAsia" w:hAnsiTheme="minorHAnsi" w:cstheme="minorBidi"/>
            <w:sz w:val="22"/>
            <w:szCs w:val="22"/>
          </w:rPr>
          <w:tab/>
        </w:r>
        <w:r w:rsidR="002B10F4" w:rsidRPr="00AA0BBC">
          <w:rPr>
            <w:rStyle w:val="Hyperlink"/>
            <w:rFonts w:cs="Arial"/>
          </w:rPr>
          <w:t>Users</w:t>
        </w:r>
        <w:r w:rsidR="002B10F4">
          <w:rPr>
            <w:webHidden/>
          </w:rPr>
          <w:tab/>
        </w:r>
        <w:r>
          <w:rPr>
            <w:webHidden/>
          </w:rPr>
          <w:fldChar w:fldCharType="begin"/>
        </w:r>
        <w:r w:rsidR="002B10F4">
          <w:rPr>
            <w:webHidden/>
          </w:rPr>
          <w:instrText xml:space="preserve"> PAGEREF _Toc318367124 \h </w:instrText>
        </w:r>
        <w:r>
          <w:rPr>
            <w:webHidden/>
          </w:rPr>
        </w:r>
        <w:r>
          <w:rPr>
            <w:webHidden/>
          </w:rPr>
          <w:fldChar w:fldCharType="separate"/>
        </w:r>
        <w:r w:rsidR="002B10F4">
          <w:rPr>
            <w:webHidden/>
          </w:rPr>
          <w:t>8</w:t>
        </w:r>
        <w:r>
          <w:rPr>
            <w:webHidden/>
          </w:rPr>
          <w:fldChar w:fldCharType="end"/>
        </w:r>
      </w:hyperlink>
    </w:p>
    <w:p w:rsidR="002B10F4" w:rsidRDefault="009F67F7">
      <w:pPr>
        <w:pStyle w:val="TOC1"/>
        <w:tabs>
          <w:tab w:val="right" w:leader="dot" w:pos="9350"/>
        </w:tabs>
        <w:rPr>
          <w:rFonts w:asciiTheme="minorHAnsi" w:eastAsiaTheme="minorEastAsia" w:hAnsiTheme="minorHAnsi" w:cstheme="minorBidi"/>
          <w:b w:val="0"/>
          <w:noProof/>
          <w:sz w:val="22"/>
          <w:szCs w:val="22"/>
        </w:rPr>
      </w:pPr>
      <w:hyperlink w:anchor="_Toc318367125" w:history="1">
        <w:r w:rsidR="002B10F4" w:rsidRPr="00AA0BBC">
          <w:rPr>
            <w:rStyle w:val="Hyperlink"/>
            <w:rFonts w:ascii="Arial" w:hAnsi="Arial" w:cs="Arial"/>
            <w:noProof/>
          </w:rPr>
          <w:t>System Context</w:t>
        </w:r>
        <w:r w:rsidR="002B10F4">
          <w:rPr>
            <w:noProof/>
            <w:webHidden/>
          </w:rPr>
          <w:tab/>
        </w:r>
        <w:r>
          <w:rPr>
            <w:noProof/>
            <w:webHidden/>
          </w:rPr>
          <w:fldChar w:fldCharType="begin"/>
        </w:r>
        <w:r w:rsidR="002B10F4">
          <w:rPr>
            <w:noProof/>
            <w:webHidden/>
          </w:rPr>
          <w:instrText xml:space="preserve"> PAGEREF _Toc318367125 \h </w:instrText>
        </w:r>
        <w:r>
          <w:rPr>
            <w:noProof/>
            <w:webHidden/>
          </w:rPr>
        </w:r>
        <w:r>
          <w:rPr>
            <w:noProof/>
            <w:webHidden/>
          </w:rPr>
          <w:fldChar w:fldCharType="separate"/>
        </w:r>
        <w:r w:rsidR="002B10F4">
          <w:rPr>
            <w:noProof/>
            <w:webHidden/>
          </w:rPr>
          <w:t>10</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26" w:history="1">
        <w:r w:rsidR="002B10F4" w:rsidRPr="00AA0BBC">
          <w:rPr>
            <w:rStyle w:val="Hyperlink"/>
          </w:rPr>
          <w:t>1.7</w:t>
        </w:r>
        <w:r w:rsidR="002B10F4">
          <w:rPr>
            <w:rFonts w:asciiTheme="minorHAnsi" w:eastAsiaTheme="minorEastAsia" w:hAnsiTheme="minorHAnsi" w:cstheme="minorBidi"/>
            <w:sz w:val="22"/>
            <w:szCs w:val="22"/>
          </w:rPr>
          <w:tab/>
        </w:r>
        <w:r w:rsidR="002B10F4" w:rsidRPr="00AA0BBC">
          <w:rPr>
            <w:rStyle w:val="Hyperlink"/>
            <w:rFonts w:cs="Arial"/>
          </w:rPr>
          <w:t>System Perspective and Function</w:t>
        </w:r>
        <w:r w:rsidR="002B10F4">
          <w:rPr>
            <w:webHidden/>
          </w:rPr>
          <w:tab/>
        </w:r>
        <w:r>
          <w:rPr>
            <w:webHidden/>
          </w:rPr>
          <w:fldChar w:fldCharType="begin"/>
        </w:r>
        <w:r w:rsidR="002B10F4">
          <w:rPr>
            <w:webHidden/>
          </w:rPr>
          <w:instrText xml:space="preserve"> PAGEREF _Toc318367126 \h </w:instrText>
        </w:r>
        <w:r>
          <w:rPr>
            <w:webHidden/>
          </w:rPr>
        </w:r>
        <w:r>
          <w:rPr>
            <w:webHidden/>
          </w:rPr>
          <w:fldChar w:fldCharType="separate"/>
        </w:r>
        <w:r w:rsidR="002B10F4">
          <w:rPr>
            <w:webHidden/>
          </w:rPr>
          <w:t>10</w:t>
        </w:r>
        <w:r>
          <w:rPr>
            <w:webHidden/>
          </w:rPr>
          <w:fldChar w:fldCharType="end"/>
        </w:r>
      </w:hyperlink>
    </w:p>
    <w:p w:rsidR="002B10F4" w:rsidRDefault="009F67F7">
      <w:pPr>
        <w:pStyle w:val="TOC3"/>
        <w:rPr>
          <w:rFonts w:asciiTheme="minorHAnsi" w:eastAsiaTheme="minorEastAsia" w:hAnsiTheme="minorHAnsi" w:cstheme="minorBidi"/>
          <w:b w:val="0"/>
          <w:bCs w:val="0"/>
          <w:i w:val="0"/>
          <w:iCs w:val="0"/>
          <w:sz w:val="22"/>
          <w:szCs w:val="22"/>
        </w:rPr>
      </w:pPr>
      <w:hyperlink w:anchor="_Toc318367127" w:history="1">
        <w:r w:rsidR="002B10F4" w:rsidRPr="00AA0BBC">
          <w:rPr>
            <w:rStyle w:val="Hyperlink"/>
          </w:rPr>
          <w:t>1.7.1</w:t>
        </w:r>
        <w:r w:rsidR="002B10F4">
          <w:rPr>
            <w:rFonts w:asciiTheme="minorHAnsi" w:eastAsiaTheme="minorEastAsia" w:hAnsiTheme="minorHAnsi" w:cstheme="minorBidi"/>
            <w:b w:val="0"/>
            <w:bCs w:val="0"/>
            <w:i w:val="0"/>
            <w:iCs w:val="0"/>
            <w:sz w:val="22"/>
            <w:szCs w:val="22"/>
          </w:rPr>
          <w:tab/>
        </w:r>
        <w:r w:rsidR="002B10F4" w:rsidRPr="00AA0BBC">
          <w:rPr>
            <w:rStyle w:val="Hyperlink"/>
            <w:rFonts w:cs="Arial"/>
          </w:rPr>
          <w:t>System Overview &amp; Context Diagram</w:t>
        </w:r>
        <w:r w:rsidR="002B10F4">
          <w:rPr>
            <w:webHidden/>
          </w:rPr>
          <w:tab/>
        </w:r>
        <w:r>
          <w:rPr>
            <w:webHidden/>
          </w:rPr>
          <w:fldChar w:fldCharType="begin"/>
        </w:r>
        <w:r w:rsidR="002B10F4">
          <w:rPr>
            <w:webHidden/>
          </w:rPr>
          <w:instrText xml:space="preserve"> PAGEREF _Toc318367127 \h </w:instrText>
        </w:r>
        <w:r>
          <w:rPr>
            <w:webHidden/>
          </w:rPr>
        </w:r>
        <w:r>
          <w:rPr>
            <w:webHidden/>
          </w:rPr>
          <w:fldChar w:fldCharType="separate"/>
        </w:r>
        <w:r w:rsidR="002B10F4">
          <w:rPr>
            <w:webHidden/>
          </w:rPr>
          <w:t>10</w:t>
        </w:r>
        <w:r>
          <w:rPr>
            <w:webHidden/>
          </w:rPr>
          <w:fldChar w:fldCharType="end"/>
        </w:r>
      </w:hyperlink>
    </w:p>
    <w:p w:rsidR="002B10F4" w:rsidRDefault="009F67F7">
      <w:pPr>
        <w:pStyle w:val="TOC3"/>
        <w:rPr>
          <w:rFonts w:asciiTheme="minorHAnsi" w:eastAsiaTheme="minorEastAsia" w:hAnsiTheme="minorHAnsi" w:cstheme="minorBidi"/>
          <w:b w:val="0"/>
          <w:bCs w:val="0"/>
          <w:i w:val="0"/>
          <w:iCs w:val="0"/>
          <w:sz w:val="22"/>
          <w:szCs w:val="22"/>
        </w:rPr>
      </w:pPr>
      <w:hyperlink w:anchor="_Toc318367128" w:history="1">
        <w:r w:rsidR="002B10F4" w:rsidRPr="00AA0BBC">
          <w:rPr>
            <w:rStyle w:val="Hyperlink"/>
          </w:rPr>
          <w:t>1.7.2</w:t>
        </w:r>
        <w:r w:rsidR="002B10F4">
          <w:rPr>
            <w:rFonts w:asciiTheme="minorHAnsi" w:eastAsiaTheme="minorEastAsia" w:hAnsiTheme="minorHAnsi" w:cstheme="minorBidi"/>
            <w:b w:val="0"/>
            <w:bCs w:val="0"/>
            <w:i w:val="0"/>
            <w:iCs w:val="0"/>
            <w:sz w:val="22"/>
            <w:szCs w:val="22"/>
          </w:rPr>
          <w:tab/>
        </w:r>
        <w:r w:rsidR="002B10F4" w:rsidRPr="00AA0BBC">
          <w:rPr>
            <w:rStyle w:val="Hyperlink"/>
            <w:rFonts w:cs="Arial"/>
          </w:rPr>
          <w:t>Criticality of the System</w:t>
        </w:r>
        <w:r w:rsidR="002B10F4">
          <w:rPr>
            <w:webHidden/>
          </w:rPr>
          <w:tab/>
        </w:r>
        <w:r>
          <w:rPr>
            <w:webHidden/>
          </w:rPr>
          <w:fldChar w:fldCharType="begin"/>
        </w:r>
        <w:r w:rsidR="002B10F4">
          <w:rPr>
            <w:webHidden/>
          </w:rPr>
          <w:instrText xml:space="preserve"> PAGEREF _Toc318367128 \h </w:instrText>
        </w:r>
        <w:r>
          <w:rPr>
            <w:webHidden/>
          </w:rPr>
        </w:r>
        <w:r>
          <w:rPr>
            <w:webHidden/>
          </w:rPr>
          <w:fldChar w:fldCharType="separate"/>
        </w:r>
        <w:r w:rsidR="002B10F4">
          <w:rPr>
            <w:webHidden/>
          </w:rPr>
          <w:t>16</w:t>
        </w:r>
        <w:r>
          <w:rPr>
            <w:webHidden/>
          </w:rPr>
          <w:fldChar w:fldCharType="end"/>
        </w:r>
      </w:hyperlink>
    </w:p>
    <w:p w:rsidR="002B10F4" w:rsidRDefault="009F67F7">
      <w:pPr>
        <w:pStyle w:val="TOC3"/>
        <w:rPr>
          <w:rFonts w:asciiTheme="minorHAnsi" w:eastAsiaTheme="minorEastAsia" w:hAnsiTheme="minorHAnsi" w:cstheme="minorBidi"/>
          <w:b w:val="0"/>
          <w:bCs w:val="0"/>
          <w:i w:val="0"/>
          <w:iCs w:val="0"/>
          <w:sz w:val="22"/>
          <w:szCs w:val="22"/>
        </w:rPr>
      </w:pPr>
      <w:hyperlink w:anchor="_Toc318367129" w:history="1">
        <w:r w:rsidR="002B10F4" w:rsidRPr="00AA0BBC">
          <w:rPr>
            <w:rStyle w:val="Hyperlink"/>
          </w:rPr>
          <w:t>1.7.3</w:t>
        </w:r>
        <w:r w:rsidR="002B10F4">
          <w:rPr>
            <w:rFonts w:asciiTheme="minorHAnsi" w:eastAsiaTheme="minorEastAsia" w:hAnsiTheme="minorHAnsi" w:cstheme="minorBidi"/>
            <w:b w:val="0"/>
            <w:bCs w:val="0"/>
            <w:i w:val="0"/>
            <w:iCs w:val="0"/>
            <w:sz w:val="22"/>
            <w:szCs w:val="22"/>
          </w:rPr>
          <w:tab/>
        </w:r>
        <w:r w:rsidR="002B10F4" w:rsidRPr="00AA0BBC">
          <w:rPr>
            <w:rStyle w:val="Hyperlink"/>
            <w:rFonts w:cs="Arial"/>
          </w:rPr>
          <w:t>OQS-SimLog application is defined as “critical to business”. It is used to manage  all Training Devices.</w:t>
        </w:r>
        <w:r w:rsidR="002B10F4">
          <w:rPr>
            <w:webHidden/>
          </w:rPr>
          <w:tab/>
        </w:r>
        <w:r>
          <w:rPr>
            <w:webHidden/>
          </w:rPr>
          <w:fldChar w:fldCharType="begin"/>
        </w:r>
        <w:r w:rsidR="002B10F4">
          <w:rPr>
            <w:webHidden/>
          </w:rPr>
          <w:instrText xml:space="preserve"> PAGEREF _Toc318367129 \h </w:instrText>
        </w:r>
        <w:r>
          <w:rPr>
            <w:webHidden/>
          </w:rPr>
        </w:r>
        <w:r>
          <w:rPr>
            <w:webHidden/>
          </w:rPr>
          <w:fldChar w:fldCharType="separate"/>
        </w:r>
        <w:r w:rsidR="002B10F4">
          <w:rPr>
            <w:webHidden/>
          </w:rPr>
          <w:t>16</w:t>
        </w:r>
        <w:r>
          <w:rPr>
            <w:webHidden/>
          </w:rPr>
          <w:fldChar w:fldCharType="end"/>
        </w:r>
      </w:hyperlink>
    </w:p>
    <w:p w:rsidR="002B10F4" w:rsidRDefault="009F67F7">
      <w:pPr>
        <w:pStyle w:val="TOC3"/>
        <w:rPr>
          <w:rFonts w:asciiTheme="minorHAnsi" w:eastAsiaTheme="minorEastAsia" w:hAnsiTheme="minorHAnsi" w:cstheme="minorBidi"/>
          <w:b w:val="0"/>
          <w:bCs w:val="0"/>
          <w:i w:val="0"/>
          <w:iCs w:val="0"/>
          <w:sz w:val="22"/>
          <w:szCs w:val="22"/>
        </w:rPr>
      </w:pPr>
      <w:hyperlink w:anchor="_Toc318367130" w:history="1">
        <w:r w:rsidR="002B10F4" w:rsidRPr="00AA0BBC">
          <w:rPr>
            <w:rStyle w:val="Hyperlink"/>
          </w:rPr>
          <w:t>1.7.4</w:t>
        </w:r>
        <w:r w:rsidR="002B10F4">
          <w:rPr>
            <w:rFonts w:asciiTheme="minorHAnsi" w:eastAsiaTheme="minorEastAsia" w:hAnsiTheme="minorHAnsi" w:cstheme="minorBidi"/>
            <w:b w:val="0"/>
            <w:bCs w:val="0"/>
            <w:i w:val="0"/>
            <w:iCs w:val="0"/>
            <w:sz w:val="22"/>
            <w:szCs w:val="22"/>
          </w:rPr>
          <w:tab/>
        </w:r>
        <w:r w:rsidR="002B10F4" w:rsidRPr="00AA0BBC">
          <w:rPr>
            <w:rStyle w:val="Hyperlink"/>
            <w:rFonts w:cs="Arial"/>
          </w:rPr>
          <w:t>Hours of Support and Usage</w:t>
        </w:r>
        <w:r w:rsidR="002B10F4">
          <w:rPr>
            <w:webHidden/>
          </w:rPr>
          <w:tab/>
        </w:r>
        <w:r>
          <w:rPr>
            <w:webHidden/>
          </w:rPr>
          <w:fldChar w:fldCharType="begin"/>
        </w:r>
        <w:r w:rsidR="002B10F4">
          <w:rPr>
            <w:webHidden/>
          </w:rPr>
          <w:instrText xml:space="preserve"> PAGEREF _Toc318367130 \h </w:instrText>
        </w:r>
        <w:r>
          <w:rPr>
            <w:webHidden/>
          </w:rPr>
        </w:r>
        <w:r>
          <w:rPr>
            <w:webHidden/>
          </w:rPr>
          <w:fldChar w:fldCharType="separate"/>
        </w:r>
        <w:r w:rsidR="002B10F4">
          <w:rPr>
            <w:webHidden/>
          </w:rPr>
          <w:t>16</w:t>
        </w:r>
        <w:r>
          <w:rPr>
            <w:webHidden/>
          </w:rPr>
          <w:fldChar w:fldCharType="end"/>
        </w:r>
      </w:hyperlink>
    </w:p>
    <w:p w:rsidR="002B10F4" w:rsidRDefault="009F67F7">
      <w:pPr>
        <w:pStyle w:val="TOC3"/>
        <w:rPr>
          <w:rFonts w:asciiTheme="minorHAnsi" w:eastAsiaTheme="minorEastAsia" w:hAnsiTheme="minorHAnsi" w:cstheme="minorBidi"/>
          <w:b w:val="0"/>
          <w:bCs w:val="0"/>
          <w:i w:val="0"/>
          <w:iCs w:val="0"/>
          <w:sz w:val="22"/>
          <w:szCs w:val="22"/>
        </w:rPr>
      </w:pPr>
      <w:hyperlink w:anchor="_Toc318367131" w:history="1">
        <w:r w:rsidR="002B10F4" w:rsidRPr="00AA0BBC">
          <w:rPr>
            <w:rStyle w:val="Hyperlink"/>
          </w:rPr>
          <w:t>1.7.5</w:t>
        </w:r>
        <w:r w:rsidR="002B10F4">
          <w:rPr>
            <w:rFonts w:asciiTheme="minorHAnsi" w:eastAsiaTheme="minorEastAsia" w:hAnsiTheme="minorHAnsi" w:cstheme="minorBidi"/>
            <w:b w:val="0"/>
            <w:bCs w:val="0"/>
            <w:i w:val="0"/>
            <w:iCs w:val="0"/>
            <w:sz w:val="22"/>
            <w:szCs w:val="22"/>
          </w:rPr>
          <w:tab/>
        </w:r>
        <w:r w:rsidR="002B10F4" w:rsidRPr="00AA0BBC">
          <w:rPr>
            <w:rStyle w:val="Hyperlink"/>
            <w:rFonts w:cs="Arial"/>
          </w:rPr>
          <w:t>Users of the Systems</w:t>
        </w:r>
        <w:r w:rsidR="002B10F4">
          <w:rPr>
            <w:webHidden/>
          </w:rPr>
          <w:tab/>
        </w:r>
        <w:r>
          <w:rPr>
            <w:webHidden/>
          </w:rPr>
          <w:fldChar w:fldCharType="begin"/>
        </w:r>
        <w:r w:rsidR="002B10F4">
          <w:rPr>
            <w:webHidden/>
          </w:rPr>
          <w:instrText xml:space="preserve"> PAGEREF _Toc318367131 \h </w:instrText>
        </w:r>
        <w:r>
          <w:rPr>
            <w:webHidden/>
          </w:rPr>
        </w:r>
        <w:r>
          <w:rPr>
            <w:webHidden/>
          </w:rPr>
          <w:fldChar w:fldCharType="separate"/>
        </w:r>
        <w:r w:rsidR="002B10F4">
          <w:rPr>
            <w:webHidden/>
          </w:rPr>
          <w:t>16</w:t>
        </w:r>
        <w:r>
          <w:rPr>
            <w:webHidden/>
          </w:rPr>
          <w:fldChar w:fldCharType="end"/>
        </w:r>
      </w:hyperlink>
    </w:p>
    <w:p w:rsidR="002B10F4" w:rsidRDefault="009F67F7">
      <w:pPr>
        <w:pStyle w:val="TOC1"/>
        <w:tabs>
          <w:tab w:val="left" w:pos="567"/>
          <w:tab w:val="right" w:leader="dot" w:pos="9350"/>
        </w:tabs>
        <w:rPr>
          <w:rFonts w:asciiTheme="minorHAnsi" w:eastAsiaTheme="minorEastAsia" w:hAnsiTheme="minorHAnsi" w:cstheme="minorBidi"/>
          <w:b w:val="0"/>
          <w:noProof/>
          <w:sz w:val="22"/>
          <w:szCs w:val="22"/>
        </w:rPr>
      </w:pPr>
      <w:hyperlink w:anchor="_Toc318367132" w:history="1">
        <w:r w:rsidR="002B10F4" w:rsidRPr="00AA0BBC">
          <w:rPr>
            <w:rStyle w:val="Hyperlink"/>
            <w:rFonts w:ascii="Arial" w:hAnsi="Arial"/>
            <w:noProof/>
          </w:rPr>
          <w:t>2</w:t>
        </w:r>
        <w:r w:rsidR="002B10F4">
          <w:rPr>
            <w:rFonts w:asciiTheme="minorHAnsi" w:eastAsiaTheme="minorEastAsia" w:hAnsiTheme="minorHAnsi" w:cstheme="minorBidi"/>
            <w:b w:val="0"/>
            <w:noProof/>
            <w:sz w:val="22"/>
            <w:szCs w:val="22"/>
          </w:rPr>
          <w:tab/>
        </w:r>
        <w:r w:rsidR="002B10F4" w:rsidRPr="00AA0BBC">
          <w:rPr>
            <w:rStyle w:val="Hyperlink"/>
            <w:rFonts w:ascii="Arial" w:hAnsi="Arial" w:cs="Arial"/>
            <w:noProof/>
          </w:rPr>
          <w:t>Technical components detail</w:t>
        </w:r>
        <w:r w:rsidR="002B10F4">
          <w:rPr>
            <w:noProof/>
            <w:webHidden/>
          </w:rPr>
          <w:tab/>
        </w:r>
        <w:r>
          <w:rPr>
            <w:noProof/>
            <w:webHidden/>
          </w:rPr>
          <w:fldChar w:fldCharType="begin"/>
        </w:r>
        <w:r w:rsidR="002B10F4">
          <w:rPr>
            <w:noProof/>
            <w:webHidden/>
          </w:rPr>
          <w:instrText xml:space="preserve"> PAGEREF _Toc318367132 \h </w:instrText>
        </w:r>
        <w:r>
          <w:rPr>
            <w:noProof/>
            <w:webHidden/>
          </w:rPr>
        </w:r>
        <w:r>
          <w:rPr>
            <w:noProof/>
            <w:webHidden/>
          </w:rPr>
          <w:fldChar w:fldCharType="separate"/>
        </w:r>
        <w:r w:rsidR="002B10F4">
          <w:rPr>
            <w:noProof/>
            <w:webHidden/>
          </w:rPr>
          <w:t>17</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33" w:history="1">
        <w:r w:rsidR="002B10F4" w:rsidRPr="00AA0BBC">
          <w:rPr>
            <w:rStyle w:val="Hyperlink"/>
          </w:rPr>
          <w:t>2.1</w:t>
        </w:r>
        <w:r w:rsidR="002B10F4">
          <w:rPr>
            <w:rFonts w:asciiTheme="minorHAnsi" w:eastAsiaTheme="minorEastAsia" w:hAnsiTheme="minorHAnsi" w:cstheme="minorBidi"/>
            <w:sz w:val="22"/>
            <w:szCs w:val="22"/>
          </w:rPr>
          <w:tab/>
        </w:r>
        <w:r w:rsidR="002B10F4" w:rsidRPr="00AA0BBC">
          <w:rPr>
            <w:rStyle w:val="Hyperlink"/>
            <w:rFonts w:cs="Arial"/>
          </w:rPr>
          <w:t>Technical architecture (physical)</w:t>
        </w:r>
        <w:r w:rsidR="002B10F4">
          <w:rPr>
            <w:webHidden/>
          </w:rPr>
          <w:tab/>
        </w:r>
        <w:r>
          <w:rPr>
            <w:webHidden/>
          </w:rPr>
          <w:fldChar w:fldCharType="begin"/>
        </w:r>
        <w:r w:rsidR="002B10F4">
          <w:rPr>
            <w:webHidden/>
          </w:rPr>
          <w:instrText xml:space="preserve"> PAGEREF _Toc318367133 \h </w:instrText>
        </w:r>
        <w:r>
          <w:rPr>
            <w:webHidden/>
          </w:rPr>
        </w:r>
        <w:r>
          <w:rPr>
            <w:webHidden/>
          </w:rPr>
          <w:fldChar w:fldCharType="separate"/>
        </w:r>
        <w:r w:rsidR="002B10F4">
          <w:rPr>
            <w:webHidden/>
          </w:rPr>
          <w:t>17</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34" w:history="1">
        <w:r w:rsidR="002B10F4" w:rsidRPr="00AA0BBC">
          <w:rPr>
            <w:rStyle w:val="Hyperlink"/>
          </w:rPr>
          <w:t>2.2</w:t>
        </w:r>
        <w:r w:rsidR="002B10F4">
          <w:rPr>
            <w:rFonts w:asciiTheme="minorHAnsi" w:eastAsiaTheme="minorEastAsia" w:hAnsiTheme="minorHAnsi" w:cstheme="minorBidi"/>
            <w:sz w:val="22"/>
            <w:szCs w:val="22"/>
          </w:rPr>
          <w:tab/>
        </w:r>
        <w:r w:rsidR="002B10F4" w:rsidRPr="00AA0BBC">
          <w:rPr>
            <w:rStyle w:val="Hyperlink"/>
            <w:rFonts w:cs="Arial"/>
          </w:rPr>
          <w:t>Batch Process:</w:t>
        </w:r>
        <w:r w:rsidR="002B10F4">
          <w:rPr>
            <w:webHidden/>
          </w:rPr>
          <w:tab/>
        </w:r>
        <w:r>
          <w:rPr>
            <w:webHidden/>
          </w:rPr>
          <w:fldChar w:fldCharType="begin"/>
        </w:r>
        <w:r w:rsidR="002B10F4">
          <w:rPr>
            <w:webHidden/>
          </w:rPr>
          <w:instrText xml:space="preserve"> PAGEREF _Toc318367134 \h </w:instrText>
        </w:r>
        <w:r>
          <w:rPr>
            <w:webHidden/>
          </w:rPr>
        </w:r>
        <w:r>
          <w:rPr>
            <w:webHidden/>
          </w:rPr>
          <w:fldChar w:fldCharType="separate"/>
        </w:r>
        <w:r w:rsidR="002B10F4">
          <w:rPr>
            <w:webHidden/>
          </w:rPr>
          <w:t>20</w:t>
        </w:r>
        <w:r>
          <w:rPr>
            <w:webHidden/>
          </w:rPr>
          <w:fldChar w:fldCharType="end"/>
        </w:r>
      </w:hyperlink>
    </w:p>
    <w:p w:rsidR="002B10F4" w:rsidRDefault="009F67F7">
      <w:pPr>
        <w:pStyle w:val="TOC1"/>
        <w:tabs>
          <w:tab w:val="left" w:pos="567"/>
          <w:tab w:val="right" w:leader="dot" w:pos="9350"/>
        </w:tabs>
        <w:rPr>
          <w:rFonts w:asciiTheme="minorHAnsi" w:eastAsiaTheme="minorEastAsia" w:hAnsiTheme="minorHAnsi" w:cstheme="minorBidi"/>
          <w:b w:val="0"/>
          <w:noProof/>
          <w:sz w:val="22"/>
          <w:szCs w:val="22"/>
        </w:rPr>
      </w:pPr>
      <w:hyperlink w:anchor="_Toc318367135" w:history="1">
        <w:r w:rsidR="002B10F4" w:rsidRPr="00AA0BBC">
          <w:rPr>
            <w:rStyle w:val="Hyperlink"/>
            <w:rFonts w:ascii="Arial" w:hAnsi="Arial"/>
            <w:noProof/>
          </w:rPr>
          <w:t>3</w:t>
        </w:r>
        <w:r w:rsidR="002B10F4">
          <w:rPr>
            <w:rFonts w:asciiTheme="minorHAnsi" w:eastAsiaTheme="minorEastAsia" w:hAnsiTheme="minorHAnsi" w:cstheme="minorBidi"/>
            <w:b w:val="0"/>
            <w:noProof/>
            <w:sz w:val="22"/>
            <w:szCs w:val="22"/>
          </w:rPr>
          <w:tab/>
        </w:r>
        <w:r w:rsidR="002B10F4" w:rsidRPr="00AA0BBC">
          <w:rPr>
            <w:rStyle w:val="Hyperlink"/>
            <w:rFonts w:ascii="Arial" w:hAnsi="Arial" w:cs="Arial"/>
            <w:noProof/>
          </w:rPr>
          <w:t>Technical Environment</w:t>
        </w:r>
        <w:r w:rsidR="002B10F4">
          <w:rPr>
            <w:noProof/>
            <w:webHidden/>
          </w:rPr>
          <w:tab/>
        </w:r>
        <w:r>
          <w:rPr>
            <w:noProof/>
            <w:webHidden/>
          </w:rPr>
          <w:fldChar w:fldCharType="begin"/>
        </w:r>
        <w:r w:rsidR="002B10F4">
          <w:rPr>
            <w:noProof/>
            <w:webHidden/>
          </w:rPr>
          <w:instrText xml:space="preserve"> PAGEREF _Toc318367135 \h </w:instrText>
        </w:r>
        <w:r>
          <w:rPr>
            <w:noProof/>
            <w:webHidden/>
          </w:rPr>
        </w:r>
        <w:r>
          <w:rPr>
            <w:noProof/>
            <w:webHidden/>
          </w:rPr>
          <w:fldChar w:fldCharType="separate"/>
        </w:r>
        <w:r w:rsidR="002B10F4">
          <w:rPr>
            <w:noProof/>
            <w:webHidden/>
          </w:rPr>
          <w:t>21</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36" w:history="1">
        <w:r w:rsidR="002B10F4" w:rsidRPr="00AA0BBC">
          <w:rPr>
            <w:rStyle w:val="Hyperlink"/>
          </w:rPr>
          <w:t>3.1</w:t>
        </w:r>
        <w:r w:rsidR="002B10F4">
          <w:rPr>
            <w:rFonts w:asciiTheme="minorHAnsi" w:eastAsiaTheme="minorEastAsia" w:hAnsiTheme="minorHAnsi" w:cstheme="minorBidi"/>
            <w:sz w:val="22"/>
            <w:szCs w:val="22"/>
          </w:rPr>
          <w:tab/>
        </w:r>
        <w:r w:rsidR="002B10F4" w:rsidRPr="00AA0BBC">
          <w:rPr>
            <w:rStyle w:val="Hyperlink"/>
            <w:rFonts w:cs="Arial"/>
          </w:rPr>
          <w:t>System Production Environment &amp; Technical Diagram</w:t>
        </w:r>
        <w:r w:rsidR="002B10F4">
          <w:rPr>
            <w:webHidden/>
          </w:rPr>
          <w:tab/>
        </w:r>
        <w:r>
          <w:rPr>
            <w:webHidden/>
          </w:rPr>
          <w:fldChar w:fldCharType="begin"/>
        </w:r>
        <w:r w:rsidR="002B10F4">
          <w:rPr>
            <w:webHidden/>
          </w:rPr>
          <w:instrText xml:space="preserve"> PAGEREF _Toc318367136 \h </w:instrText>
        </w:r>
        <w:r>
          <w:rPr>
            <w:webHidden/>
          </w:rPr>
        </w:r>
        <w:r>
          <w:rPr>
            <w:webHidden/>
          </w:rPr>
          <w:fldChar w:fldCharType="separate"/>
        </w:r>
        <w:r w:rsidR="002B10F4">
          <w:rPr>
            <w:webHidden/>
          </w:rPr>
          <w:t>21</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37" w:history="1">
        <w:r w:rsidR="002B10F4" w:rsidRPr="00AA0BBC">
          <w:rPr>
            <w:rStyle w:val="Hyperlink"/>
          </w:rPr>
          <w:t>3.2</w:t>
        </w:r>
        <w:r w:rsidR="002B10F4">
          <w:rPr>
            <w:rFonts w:asciiTheme="minorHAnsi" w:eastAsiaTheme="minorEastAsia" w:hAnsiTheme="minorHAnsi" w:cstheme="minorBidi"/>
            <w:sz w:val="22"/>
            <w:szCs w:val="22"/>
          </w:rPr>
          <w:tab/>
        </w:r>
        <w:r w:rsidR="002B10F4" w:rsidRPr="00AA0BBC">
          <w:rPr>
            <w:rStyle w:val="Hyperlink"/>
            <w:rFonts w:cs="Arial"/>
          </w:rPr>
          <w:t>Development &amp; Testing Environment:</w:t>
        </w:r>
        <w:r w:rsidR="002B10F4">
          <w:rPr>
            <w:webHidden/>
          </w:rPr>
          <w:tab/>
        </w:r>
        <w:r>
          <w:rPr>
            <w:webHidden/>
          </w:rPr>
          <w:fldChar w:fldCharType="begin"/>
        </w:r>
        <w:r w:rsidR="002B10F4">
          <w:rPr>
            <w:webHidden/>
          </w:rPr>
          <w:instrText xml:space="preserve"> PAGEREF _Toc318367137 \h </w:instrText>
        </w:r>
        <w:r>
          <w:rPr>
            <w:webHidden/>
          </w:rPr>
        </w:r>
        <w:r>
          <w:rPr>
            <w:webHidden/>
          </w:rPr>
          <w:fldChar w:fldCharType="separate"/>
        </w:r>
        <w:r w:rsidR="002B10F4">
          <w:rPr>
            <w:webHidden/>
          </w:rPr>
          <w:t>21</w:t>
        </w:r>
        <w:r>
          <w:rPr>
            <w:webHidden/>
          </w:rPr>
          <w:fldChar w:fldCharType="end"/>
        </w:r>
      </w:hyperlink>
    </w:p>
    <w:p w:rsidR="002B10F4" w:rsidRDefault="009F67F7">
      <w:pPr>
        <w:pStyle w:val="TOC1"/>
        <w:tabs>
          <w:tab w:val="left" w:pos="567"/>
          <w:tab w:val="right" w:leader="dot" w:pos="9350"/>
        </w:tabs>
        <w:rPr>
          <w:rFonts w:asciiTheme="minorHAnsi" w:eastAsiaTheme="minorEastAsia" w:hAnsiTheme="minorHAnsi" w:cstheme="minorBidi"/>
          <w:b w:val="0"/>
          <w:noProof/>
          <w:sz w:val="22"/>
          <w:szCs w:val="22"/>
        </w:rPr>
      </w:pPr>
      <w:hyperlink w:anchor="_Toc318367138" w:history="1">
        <w:r w:rsidR="002B10F4" w:rsidRPr="00AA0BBC">
          <w:rPr>
            <w:rStyle w:val="Hyperlink"/>
            <w:rFonts w:ascii="Arial" w:hAnsi="Arial"/>
            <w:noProof/>
          </w:rPr>
          <w:t>4</w:t>
        </w:r>
        <w:r w:rsidR="002B10F4">
          <w:rPr>
            <w:rFonts w:asciiTheme="minorHAnsi" w:eastAsiaTheme="minorEastAsia" w:hAnsiTheme="minorHAnsi" w:cstheme="minorBidi"/>
            <w:b w:val="0"/>
            <w:noProof/>
            <w:sz w:val="22"/>
            <w:szCs w:val="22"/>
          </w:rPr>
          <w:tab/>
        </w:r>
        <w:r w:rsidR="002B10F4" w:rsidRPr="00AA0BBC">
          <w:rPr>
            <w:rStyle w:val="Hyperlink"/>
            <w:rFonts w:ascii="Arial" w:hAnsi="Arial" w:cs="Arial"/>
            <w:noProof/>
          </w:rPr>
          <w:t>Offshore requirements</w:t>
        </w:r>
        <w:r w:rsidR="002B10F4">
          <w:rPr>
            <w:noProof/>
            <w:webHidden/>
          </w:rPr>
          <w:tab/>
        </w:r>
        <w:r>
          <w:rPr>
            <w:noProof/>
            <w:webHidden/>
          </w:rPr>
          <w:fldChar w:fldCharType="begin"/>
        </w:r>
        <w:r w:rsidR="002B10F4">
          <w:rPr>
            <w:noProof/>
            <w:webHidden/>
          </w:rPr>
          <w:instrText xml:space="preserve"> PAGEREF _Toc318367138 \h </w:instrText>
        </w:r>
        <w:r>
          <w:rPr>
            <w:noProof/>
            <w:webHidden/>
          </w:rPr>
        </w:r>
        <w:r>
          <w:rPr>
            <w:noProof/>
            <w:webHidden/>
          </w:rPr>
          <w:fldChar w:fldCharType="separate"/>
        </w:r>
        <w:r w:rsidR="002B10F4">
          <w:rPr>
            <w:noProof/>
            <w:webHidden/>
          </w:rPr>
          <w:t>23</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39" w:history="1">
        <w:r w:rsidR="002B10F4" w:rsidRPr="00AA0BBC">
          <w:rPr>
            <w:rStyle w:val="Hyperlink"/>
          </w:rPr>
          <w:t>4.1</w:t>
        </w:r>
        <w:r w:rsidR="002B10F4">
          <w:rPr>
            <w:rFonts w:asciiTheme="minorHAnsi" w:eastAsiaTheme="minorEastAsia" w:hAnsiTheme="minorHAnsi" w:cstheme="minorBidi"/>
            <w:sz w:val="22"/>
            <w:szCs w:val="22"/>
          </w:rPr>
          <w:tab/>
        </w:r>
        <w:r w:rsidR="002B10F4" w:rsidRPr="00AA0BBC">
          <w:rPr>
            <w:rStyle w:val="Hyperlink"/>
            <w:rFonts w:cs="Arial"/>
          </w:rPr>
          <w:t>IT infrastructure required including development tools</w:t>
        </w:r>
        <w:r w:rsidR="002B10F4">
          <w:rPr>
            <w:webHidden/>
          </w:rPr>
          <w:tab/>
        </w:r>
        <w:r>
          <w:rPr>
            <w:webHidden/>
          </w:rPr>
          <w:fldChar w:fldCharType="begin"/>
        </w:r>
        <w:r w:rsidR="002B10F4">
          <w:rPr>
            <w:webHidden/>
          </w:rPr>
          <w:instrText xml:space="preserve"> PAGEREF _Toc318367139 \h </w:instrText>
        </w:r>
        <w:r>
          <w:rPr>
            <w:webHidden/>
          </w:rPr>
        </w:r>
        <w:r>
          <w:rPr>
            <w:webHidden/>
          </w:rPr>
          <w:fldChar w:fldCharType="separate"/>
        </w:r>
        <w:r w:rsidR="002B10F4">
          <w:rPr>
            <w:webHidden/>
          </w:rPr>
          <w:t>23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40" w:history="1">
        <w:r w:rsidR="002B10F4" w:rsidRPr="00AA0BBC">
          <w:rPr>
            <w:rStyle w:val="Hyperlink"/>
          </w:rPr>
          <w:t>4.2</w:t>
        </w:r>
        <w:r w:rsidR="002B10F4">
          <w:rPr>
            <w:rFonts w:asciiTheme="minorHAnsi" w:eastAsiaTheme="minorEastAsia" w:hAnsiTheme="minorHAnsi" w:cstheme="minorBidi"/>
            <w:sz w:val="22"/>
            <w:szCs w:val="22"/>
          </w:rPr>
          <w:tab/>
        </w:r>
        <w:r w:rsidR="002B10F4" w:rsidRPr="00AA0BBC">
          <w:rPr>
            <w:rStyle w:val="Hyperlink"/>
            <w:rFonts w:cs="Arial"/>
          </w:rPr>
          <w:t>Team skills and support hours</w:t>
        </w:r>
        <w:r w:rsidR="002B10F4">
          <w:rPr>
            <w:webHidden/>
          </w:rPr>
          <w:tab/>
        </w:r>
        <w:r>
          <w:rPr>
            <w:webHidden/>
          </w:rPr>
          <w:fldChar w:fldCharType="begin"/>
        </w:r>
        <w:r w:rsidR="002B10F4">
          <w:rPr>
            <w:webHidden/>
          </w:rPr>
          <w:instrText xml:space="preserve"> PAGEREF _Toc318367140 \h </w:instrText>
        </w:r>
        <w:r>
          <w:rPr>
            <w:webHidden/>
          </w:rPr>
        </w:r>
        <w:r>
          <w:rPr>
            <w:webHidden/>
          </w:rPr>
          <w:fldChar w:fldCharType="separate"/>
        </w:r>
        <w:r w:rsidR="002B10F4">
          <w:rPr>
            <w:webHidden/>
          </w:rPr>
          <w:t>23</w:t>
        </w:r>
        <w:r>
          <w:rPr>
            <w:webHidden/>
          </w:rPr>
          <w:fldChar w:fldCharType="end"/>
        </w:r>
      </w:hyperlink>
    </w:p>
    <w:p w:rsidR="002B10F4" w:rsidRDefault="009F67F7">
      <w:pPr>
        <w:pStyle w:val="TOC1"/>
        <w:tabs>
          <w:tab w:val="left" w:pos="567"/>
          <w:tab w:val="right" w:leader="dot" w:pos="9350"/>
        </w:tabs>
        <w:rPr>
          <w:rFonts w:asciiTheme="minorHAnsi" w:eastAsiaTheme="minorEastAsia" w:hAnsiTheme="minorHAnsi" w:cstheme="minorBidi"/>
          <w:b w:val="0"/>
          <w:noProof/>
          <w:sz w:val="22"/>
          <w:szCs w:val="22"/>
        </w:rPr>
      </w:pPr>
      <w:hyperlink w:anchor="_Toc318367141" w:history="1">
        <w:r w:rsidR="002B10F4" w:rsidRPr="00AA0BBC">
          <w:rPr>
            <w:rStyle w:val="Hyperlink"/>
            <w:rFonts w:ascii="Arial" w:hAnsi="Arial"/>
            <w:noProof/>
          </w:rPr>
          <w:t>5</w:t>
        </w:r>
        <w:r w:rsidR="002B10F4">
          <w:rPr>
            <w:rFonts w:asciiTheme="minorHAnsi" w:eastAsiaTheme="minorEastAsia" w:hAnsiTheme="minorHAnsi" w:cstheme="minorBidi"/>
            <w:b w:val="0"/>
            <w:noProof/>
            <w:sz w:val="22"/>
            <w:szCs w:val="22"/>
          </w:rPr>
          <w:tab/>
        </w:r>
        <w:r w:rsidR="002B10F4" w:rsidRPr="00AA0BBC">
          <w:rPr>
            <w:rStyle w:val="Hyperlink"/>
            <w:rFonts w:ascii="Arial" w:hAnsi="Arial" w:cs="Arial"/>
            <w:noProof/>
          </w:rPr>
          <w:t>Support Operational Details</w:t>
        </w:r>
        <w:r w:rsidR="002B10F4">
          <w:rPr>
            <w:noProof/>
            <w:webHidden/>
          </w:rPr>
          <w:tab/>
        </w:r>
        <w:r>
          <w:rPr>
            <w:noProof/>
            <w:webHidden/>
          </w:rPr>
          <w:fldChar w:fldCharType="begin"/>
        </w:r>
        <w:r w:rsidR="002B10F4">
          <w:rPr>
            <w:noProof/>
            <w:webHidden/>
          </w:rPr>
          <w:instrText xml:space="preserve"> PAGEREF _Toc318367141 \h </w:instrText>
        </w:r>
        <w:r>
          <w:rPr>
            <w:noProof/>
            <w:webHidden/>
          </w:rPr>
        </w:r>
        <w:r>
          <w:rPr>
            <w:noProof/>
            <w:webHidden/>
          </w:rPr>
          <w:fldChar w:fldCharType="separate"/>
        </w:r>
        <w:r w:rsidR="002B10F4">
          <w:rPr>
            <w:noProof/>
            <w:webHidden/>
          </w:rPr>
          <w:t>23</w:t>
        </w:r>
        <w:r>
          <w:rPr>
            <w:noProof/>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42" w:history="1">
        <w:r w:rsidR="002B10F4" w:rsidRPr="00AA0BBC">
          <w:rPr>
            <w:rStyle w:val="Hyperlink"/>
          </w:rPr>
          <w:t>5.1</w:t>
        </w:r>
        <w:r w:rsidR="002B10F4">
          <w:rPr>
            <w:rFonts w:asciiTheme="minorHAnsi" w:eastAsiaTheme="minorEastAsia" w:hAnsiTheme="minorHAnsi" w:cstheme="minorBidi"/>
            <w:sz w:val="22"/>
            <w:szCs w:val="22"/>
          </w:rPr>
          <w:tab/>
        </w:r>
        <w:r w:rsidR="002B10F4" w:rsidRPr="00AA0BBC">
          <w:rPr>
            <w:rStyle w:val="Hyperlink"/>
            <w:rFonts w:cs="Arial"/>
          </w:rPr>
          <w:t>History of tickets</w:t>
        </w:r>
        <w:r w:rsidR="002B10F4">
          <w:rPr>
            <w:webHidden/>
          </w:rPr>
          <w:tab/>
        </w:r>
        <w:r>
          <w:rPr>
            <w:webHidden/>
          </w:rPr>
          <w:fldChar w:fldCharType="begin"/>
        </w:r>
        <w:r w:rsidR="002B10F4">
          <w:rPr>
            <w:webHidden/>
          </w:rPr>
          <w:instrText xml:space="preserve"> PAGEREF _Toc318367142 \h </w:instrText>
        </w:r>
        <w:r>
          <w:rPr>
            <w:webHidden/>
          </w:rPr>
        </w:r>
        <w:r>
          <w:rPr>
            <w:webHidden/>
          </w:rPr>
          <w:fldChar w:fldCharType="separate"/>
        </w:r>
        <w:r w:rsidR="002B10F4">
          <w:rPr>
            <w:webHidden/>
          </w:rPr>
          <w:t>23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43" w:history="1">
        <w:r w:rsidR="002B10F4" w:rsidRPr="00AA0BBC">
          <w:rPr>
            <w:rStyle w:val="Hyperlink"/>
          </w:rPr>
          <w:t>5.2</w:t>
        </w:r>
        <w:r w:rsidR="002B10F4">
          <w:rPr>
            <w:rFonts w:asciiTheme="minorHAnsi" w:eastAsiaTheme="minorEastAsia" w:hAnsiTheme="minorHAnsi" w:cstheme="minorBidi"/>
            <w:sz w:val="22"/>
            <w:szCs w:val="22"/>
          </w:rPr>
          <w:tab/>
        </w:r>
        <w:r w:rsidR="002B10F4" w:rsidRPr="00AA0BBC">
          <w:rPr>
            <w:rStyle w:val="Hyperlink"/>
            <w:rFonts w:cs="Arial"/>
          </w:rPr>
          <w:t>Support of Interfaces</w:t>
        </w:r>
        <w:r w:rsidR="002B10F4">
          <w:rPr>
            <w:webHidden/>
          </w:rPr>
          <w:tab/>
        </w:r>
        <w:r>
          <w:rPr>
            <w:webHidden/>
          </w:rPr>
          <w:fldChar w:fldCharType="begin"/>
        </w:r>
        <w:r w:rsidR="002B10F4">
          <w:rPr>
            <w:webHidden/>
          </w:rPr>
          <w:instrText xml:space="preserve"> PAGEREF _Toc318367143 \h </w:instrText>
        </w:r>
        <w:r>
          <w:rPr>
            <w:webHidden/>
          </w:rPr>
        </w:r>
        <w:r>
          <w:rPr>
            <w:webHidden/>
          </w:rPr>
          <w:fldChar w:fldCharType="separate"/>
        </w:r>
        <w:r w:rsidR="002B10F4">
          <w:rPr>
            <w:webHidden/>
          </w:rPr>
          <w:t>23</w:t>
        </w:r>
        <w:r>
          <w:rPr>
            <w:webHidden/>
          </w:rPr>
          <w:fldChar w:fldCharType="end"/>
        </w:r>
      </w:hyperlink>
    </w:p>
    <w:p w:rsidR="002B10F4" w:rsidRDefault="009F67F7">
      <w:pPr>
        <w:pStyle w:val="TOC2"/>
        <w:rPr>
          <w:rFonts w:asciiTheme="minorHAnsi" w:eastAsiaTheme="minorEastAsia" w:hAnsiTheme="minorHAnsi" w:cstheme="minorBidi"/>
          <w:sz w:val="22"/>
          <w:szCs w:val="22"/>
        </w:rPr>
      </w:pPr>
      <w:hyperlink w:anchor="_Toc318367144" w:history="1">
        <w:r w:rsidR="002B10F4" w:rsidRPr="00AA0BBC">
          <w:rPr>
            <w:rStyle w:val="Hyperlink"/>
          </w:rPr>
          <w:t>5.3</w:t>
        </w:r>
        <w:r w:rsidR="002B10F4">
          <w:rPr>
            <w:rFonts w:asciiTheme="minorHAnsi" w:eastAsiaTheme="minorEastAsia" w:hAnsiTheme="minorHAnsi" w:cstheme="minorBidi"/>
            <w:sz w:val="22"/>
            <w:szCs w:val="22"/>
          </w:rPr>
          <w:tab/>
        </w:r>
        <w:r w:rsidR="002B10F4" w:rsidRPr="00AA0BBC">
          <w:rPr>
            <w:rStyle w:val="Hyperlink"/>
            <w:rFonts w:cs="Arial"/>
          </w:rPr>
          <w:t>Other relevant information</w:t>
        </w:r>
        <w:r w:rsidR="002B10F4">
          <w:rPr>
            <w:webHidden/>
          </w:rPr>
          <w:tab/>
        </w:r>
        <w:r>
          <w:rPr>
            <w:webHidden/>
          </w:rPr>
          <w:fldChar w:fldCharType="begin"/>
        </w:r>
        <w:r w:rsidR="002B10F4">
          <w:rPr>
            <w:webHidden/>
          </w:rPr>
          <w:instrText xml:space="preserve"> PAGEREF _Toc318367144 \h </w:instrText>
        </w:r>
        <w:r>
          <w:rPr>
            <w:webHidden/>
          </w:rPr>
        </w:r>
        <w:r>
          <w:rPr>
            <w:webHidden/>
          </w:rPr>
          <w:fldChar w:fldCharType="separate"/>
        </w:r>
        <w:r w:rsidR="002B10F4">
          <w:rPr>
            <w:webHidden/>
          </w:rPr>
          <w:t>24</w:t>
        </w:r>
        <w:r>
          <w:rPr>
            <w:webHidden/>
          </w:rPr>
          <w:fldChar w:fldCharType="end"/>
        </w:r>
      </w:hyperlink>
    </w:p>
    <w:p w:rsidR="000B00AB" w:rsidRPr="008B1376" w:rsidRDefault="009F67F7" w:rsidP="00D92A58">
      <w:pPr>
        <w:spacing w:before="120" w:after="120" w:line="240" w:lineRule="exact"/>
        <w:rPr>
          <w:rFonts w:ascii="Arial" w:hAnsi="Arial" w:cs="Arial"/>
        </w:rPr>
      </w:pPr>
      <w:r w:rsidRPr="008B1376">
        <w:rPr>
          <w:rFonts w:ascii="Arial" w:hAnsi="Arial" w:cs="Arial"/>
        </w:rPr>
        <w:fldChar w:fldCharType="end"/>
      </w:r>
    </w:p>
    <w:p w:rsidR="001D3917" w:rsidRDefault="001D3917">
      <w:pPr>
        <w:spacing w:before="0" w:after="0" w:line="240" w:lineRule="auto"/>
        <w:rPr>
          <w:rFonts w:ascii="Arial" w:hAnsi="Arial"/>
          <w:b/>
          <w:bCs/>
          <w:caps/>
          <w:spacing w:val="15"/>
          <w:sz w:val="22"/>
          <w:szCs w:val="22"/>
          <w:highlight w:val="lightGray"/>
        </w:rPr>
      </w:pPr>
      <w:bookmarkStart w:id="0" w:name="_Toc38348312"/>
      <w:r>
        <w:rPr>
          <w:rFonts w:ascii="Arial" w:hAnsi="Arial"/>
          <w:highlight w:val="lightGray"/>
        </w:rPr>
        <w:br w:type="page"/>
      </w:r>
    </w:p>
    <w:p w:rsidR="000B00AB" w:rsidRPr="008B1376" w:rsidRDefault="000B00AB" w:rsidP="001D3917">
      <w:pPr>
        <w:pStyle w:val="Heading1"/>
        <w:numPr>
          <w:ilvl w:val="0"/>
          <w:numId w:val="0"/>
        </w:numPr>
        <w:spacing w:before="120" w:after="120" w:line="240" w:lineRule="exact"/>
        <w:rPr>
          <w:rFonts w:ascii="Arial" w:hAnsi="Arial" w:cs="Arial"/>
          <w:color w:val="auto"/>
        </w:rPr>
      </w:pPr>
      <w:bookmarkStart w:id="1" w:name="_Toc318367117"/>
      <w:r w:rsidRPr="008B1376">
        <w:rPr>
          <w:rFonts w:ascii="Arial" w:hAnsi="Arial" w:cs="Arial"/>
          <w:color w:val="auto"/>
        </w:rPr>
        <w:t>Introduction</w:t>
      </w:r>
      <w:bookmarkEnd w:id="0"/>
      <w:bookmarkEnd w:id="1"/>
    </w:p>
    <w:p w:rsidR="000B00AB" w:rsidRPr="008B1376" w:rsidRDefault="000B00AB" w:rsidP="00D92A58">
      <w:pPr>
        <w:pStyle w:val="Heading2"/>
        <w:spacing w:before="120" w:after="120" w:line="240" w:lineRule="exact"/>
        <w:rPr>
          <w:rFonts w:ascii="Arial" w:hAnsi="Arial" w:cs="Arial"/>
          <w:sz w:val="20"/>
          <w:szCs w:val="20"/>
        </w:rPr>
      </w:pPr>
      <w:bookmarkStart w:id="2" w:name="_Toc38348313"/>
      <w:bookmarkStart w:id="3" w:name="_Toc318367118"/>
      <w:r w:rsidRPr="008B1376">
        <w:rPr>
          <w:rFonts w:ascii="Arial" w:hAnsi="Arial" w:cs="Arial"/>
          <w:sz w:val="20"/>
          <w:szCs w:val="20"/>
        </w:rPr>
        <w:t>Document Purpose</w:t>
      </w:r>
      <w:bookmarkEnd w:id="2"/>
      <w:bookmarkEnd w:id="3"/>
    </w:p>
    <w:p w:rsidR="00724965" w:rsidRPr="008B1376" w:rsidRDefault="000B00AB" w:rsidP="00D92A58">
      <w:pPr>
        <w:pStyle w:val="BodyText"/>
        <w:autoSpaceDE w:val="0"/>
        <w:autoSpaceDN w:val="0"/>
        <w:adjustRightInd w:val="0"/>
        <w:spacing w:line="240" w:lineRule="exact"/>
        <w:rPr>
          <w:rFonts w:cs="Arial"/>
          <w:sz w:val="20"/>
        </w:rPr>
      </w:pPr>
      <w:r w:rsidRPr="008B1376">
        <w:rPr>
          <w:rFonts w:cs="Arial"/>
          <w:sz w:val="20"/>
        </w:rPr>
        <w:t>The purpose of this document is to provide an overview of</w:t>
      </w:r>
      <w:r w:rsidR="00CE5212">
        <w:rPr>
          <w:rFonts w:cs="Arial"/>
          <w:sz w:val="20"/>
        </w:rPr>
        <w:t xml:space="preserve"> the OQS </w:t>
      </w:r>
      <w:r w:rsidR="007935E7">
        <w:rPr>
          <w:rFonts w:cs="Arial"/>
          <w:sz w:val="20"/>
        </w:rPr>
        <w:t>SimLog</w:t>
      </w:r>
      <w:r w:rsidR="00CE5212">
        <w:rPr>
          <w:rFonts w:cs="Arial"/>
          <w:sz w:val="20"/>
        </w:rPr>
        <w:t xml:space="preserve"> application.</w:t>
      </w:r>
      <w:r w:rsidRPr="008B1376">
        <w:rPr>
          <w:rFonts w:cs="Arial"/>
          <w:sz w:val="20"/>
        </w:rPr>
        <w:t xml:space="preserve"> It will be a common document used by both system support and system development. In particular, it will provide a quick start to new joiners in system maintenance and system delivery, hence minimizing training effort.</w:t>
      </w:r>
    </w:p>
    <w:p w:rsidR="000B00AB" w:rsidRPr="008B1376" w:rsidRDefault="000B00AB" w:rsidP="00D92A58">
      <w:pPr>
        <w:pStyle w:val="Heading2"/>
        <w:spacing w:before="120" w:after="120" w:line="240" w:lineRule="exact"/>
        <w:rPr>
          <w:rFonts w:ascii="Arial" w:hAnsi="Arial" w:cs="Arial"/>
          <w:sz w:val="20"/>
          <w:szCs w:val="20"/>
        </w:rPr>
      </w:pPr>
      <w:bookmarkStart w:id="4" w:name="_Toc318367119"/>
      <w:r w:rsidRPr="008B1376">
        <w:rPr>
          <w:rFonts w:ascii="Arial" w:hAnsi="Arial" w:cs="Arial"/>
          <w:sz w:val="20"/>
          <w:szCs w:val="20"/>
        </w:rPr>
        <w:t>Scope</w:t>
      </w:r>
      <w:bookmarkEnd w:id="4"/>
    </w:p>
    <w:p w:rsidR="000B00AB" w:rsidRPr="008B1376" w:rsidRDefault="000B00AB" w:rsidP="00D92A58">
      <w:pPr>
        <w:pStyle w:val="BodyText"/>
        <w:autoSpaceDE w:val="0"/>
        <w:autoSpaceDN w:val="0"/>
        <w:adjustRightInd w:val="0"/>
        <w:spacing w:line="240" w:lineRule="exact"/>
        <w:rPr>
          <w:rFonts w:cs="Arial"/>
          <w:sz w:val="20"/>
        </w:rPr>
      </w:pPr>
      <w:bookmarkStart w:id="5" w:name="_Toc193544062"/>
      <w:bookmarkStart w:id="6" w:name="_Toc38348314"/>
      <w:r w:rsidRPr="008B1376">
        <w:rPr>
          <w:rFonts w:cs="Arial"/>
          <w:sz w:val="20"/>
        </w:rPr>
        <w:t>The aim of this document is to cover top level functional and technical architecture</w:t>
      </w:r>
      <w:r w:rsidR="00B14880">
        <w:rPr>
          <w:rFonts w:cs="Arial"/>
          <w:sz w:val="20"/>
        </w:rPr>
        <w:t xml:space="preserve"> </w:t>
      </w:r>
      <w:r w:rsidRPr="008B1376">
        <w:rPr>
          <w:rFonts w:cs="Arial"/>
          <w:sz w:val="20"/>
        </w:rPr>
        <w:t xml:space="preserve">view of the </w:t>
      </w:r>
      <w:r w:rsidR="00102DB6" w:rsidRPr="008B1376">
        <w:rPr>
          <w:rFonts w:cs="Arial"/>
          <w:sz w:val="20"/>
        </w:rPr>
        <w:t>system</w:t>
      </w:r>
      <w:r w:rsidR="00EC3ED4">
        <w:rPr>
          <w:rFonts w:cs="Arial"/>
          <w:sz w:val="20"/>
        </w:rPr>
        <w:t xml:space="preserve"> </w:t>
      </w:r>
      <w:r w:rsidR="00CE5212">
        <w:rPr>
          <w:rFonts w:cs="Arial"/>
          <w:sz w:val="20"/>
        </w:rPr>
        <w:t>so that it can be used by the technical support team and business analysts to better understand the functioning of the system.</w:t>
      </w:r>
      <w:r w:rsidRPr="008B1376">
        <w:rPr>
          <w:rFonts w:cs="Arial"/>
          <w:sz w:val="20"/>
        </w:rPr>
        <w:t xml:space="preserve"> It would also provide a picture of the size, importance and complexity of the system.</w:t>
      </w:r>
    </w:p>
    <w:p w:rsidR="000B00AB" w:rsidRPr="008B1376" w:rsidRDefault="000B00AB" w:rsidP="00D92A58">
      <w:pPr>
        <w:pStyle w:val="Heading2"/>
        <w:spacing w:before="120" w:after="120" w:line="240" w:lineRule="exact"/>
        <w:rPr>
          <w:rFonts w:ascii="Arial" w:hAnsi="Arial" w:cs="Arial"/>
          <w:sz w:val="20"/>
          <w:szCs w:val="20"/>
        </w:rPr>
      </w:pPr>
      <w:bookmarkStart w:id="7" w:name="_Toc318367120"/>
      <w:bookmarkEnd w:id="5"/>
      <w:r w:rsidRPr="008B1376">
        <w:rPr>
          <w:rFonts w:ascii="Arial" w:hAnsi="Arial" w:cs="Arial"/>
          <w:sz w:val="20"/>
          <w:szCs w:val="20"/>
        </w:rPr>
        <w:t>Audience</w:t>
      </w:r>
      <w:bookmarkEnd w:id="6"/>
      <w:bookmarkEnd w:id="7"/>
    </w:p>
    <w:p w:rsidR="000B00AB" w:rsidRPr="008B1376" w:rsidRDefault="000B00AB" w:rsidP="00D92A58">
      <w:pPr>
        <w:pStyle w:val="BodyText"/>
        <w:autoSpaceDE w:val="0"/>
        <w:autoSpaceDN w:val="0"/>
        <w:adjustRightInd w:val="0"/>
        <w:spacing w:line="240" w:lineRule="exact"/>
        <w:rPr>
          <w:rFonts w:cs="Arial"/>
          <w:sz w:val="20"/>
        </w:rPr>
      </w:pPr>
      <w:r w:rsidRPr="008B1376">
        <w:rPr>
          <w:rFonts w:cs="Arial"/>
          <w:sz w:val="20"/>
        </w:rPr>
        <w:t xml:space="preserve">This overview document is to be used by management, business analysts, developers, testers, support personnel and anyone who needs a top level overview of </w:t>
      </w:r>
      <w:r w:rsidR="005B0A26" w:rsidRPr="008B1376">
        <w:rPr>
          <w:rFonts w:cs="Arial"/>
          <w:sz w:val="20"/>
        </w:rPr>
        <w:t>Operation</w:t>
      </w:r>
      <w:r w:rsidR="00102DB6" w:rsidRPr="008B1376">
        <w:rPr>
          <w:rFonts w:cs="Arial"/>
          <w:sz w:val="20"/>
        </w:rPr>
        <w:t>s</w:t>
      </w:r>
      <w:r w:rsidR="005B0A26" w:rsidRPr="008B1376">
        <w:rPr>
          <w:rFonts w:cs="Arial"/>
          <w:sz w:val="20"/>
        </w:rPr>
        <w:t xml:space="preserve"> Qualification System</w:t>
      </w:r>
      <w:r w:rsidR="001F582D" w:rsidRPr="008B1376">
        <w:rPr>
          <w:rFonts w:cs="Arial"/>
          <w:sz w:val="20"/>
        </w:rPr>
        <w:t xml:space="preserve"> </w:t>
      </w:r>
      <w:r w:rsidR="000450BF">
        <w:rPr>
          <w:rFonts w:cs="Arial"/>
          <w:sz w:val="20"/>
        </w:rPr>
        <w:t>OQS Sim</w:t>
      </w:r>
      <w:r w:rsidR="00B14880">
        <w:rPr>
          <w:rFonts w:cs="Arial"/>
          <w:sz w:val="20"/>
        </w:rPr>
        <w:t>L</w:t>
      </w:r>
      <w:r w:rsidR="000450BF">
        <w:rPr>
          <w:rFonts w:cs="Arial"/>
          <w:sz w:val="20"/>
        </w:rPr>
        <w:t>og</w:t>
      </w:r>
      <w:r w:rsidR="00B14880">
        <w:rPr>
          <w:rFonts w:cs="Arial"/>
          <w:sz w:val="20"/>
        </w:rPr>
        <w:t xml:space="preserve"> a</w:t>
      </w:r>
      <w:r w:rsidRPr="008B1376">
        <w:rPr>
          <w:rFonts w:cs="Arial"/>
          <w:sz w:val="20"/>
        </w:rPr>
        <w:t xml:space="preserve">pplication. In particular, it will serve as a baseline for anyone joining the </w:t>
      </w:r>
      <w:r w:rsidR="005B0A26" w:rsidRPr="008B1376">
        <w:rPr>
          <w:rFonts w:cs="Arial"/>
          <w:sz w:val="20"/>
        </w:rPr>
        <w:t>Operation</w:t>
      </w:r>
      <w:r w:rsidR="00102DB6" w:rsidRPr="008B1376">
        <w:rPr>
          <w:rFonts w:cs="Arial"/>
          <w:sz w:val="20"/>
        </w:rPr>
        <w:t>s</w:t>
      </w:r>
      <w:r w:rsidR="005B0A26" w:rsidRPr="008B1376">
        <w:rPr>
          <w:rFonts w:cs="Arial"/>
          <w:sz w:val="20"/>
        </w:rPr>
        <w:t xml:space="preserve"> Qualification System</w:t>
      </w:r>
      <w:r w:rsidR="00FA578F" w:rsidRPr="008B1376">
        <w:rPr>
          <w:rFonts w:cs="Arial"/>
          <w:sz w:val="20"/>
        </w:rPr>
        <w:t xml:space="preserve"> Support team.</w:t>
      </w:r>
    </w:p>
    <w:p w:rsidR="000B00AB" w:rsidRPr="008B1376" w:rsidRDefault="000B00AB" w:rsidP="00D92A58">
      <w:pPr>
        <w:pStyle w:val="Heading2"/>
        <w:spacing w:before="120" w:after="120" w:line="240" w:lineRule="exact"/>
        <w:rPr>
          <w:rFonts w:ascii="Arial" w:hAnsi="Arial" w:cs="Arial"/>
          <w:sz w:val="20"/>
          <w:szCs w:val="20"/>
        </w:rPr>
      </w:pPr>
      <w:bookmarkStart w:id="8" w:name="_Toc318367121"/>
      <w:r w:rsidRPr="008B1376">
        <w:rPr>
          <w:rFonts w:ascii="Arial" w:hAnsi="Arial" w:cs="Arial"/>
          <w:sz w:val="20"/>
          <w:szCs w:val="20"/>
        </w:rPr>
        <w:t>Documents Referred</w:t>
      </w:r>
      <w:bookmarkEnd w:id="8"/>
    </w:p>
    <w:p w:rsidR="000B00AB" w:rsidRPr="008B1376" w:rsidRDefault="000B00AB" w:rsidP="00D92A58">
      <w:pPr>
        <w:spacing w:before="120" w:after="120" w:line="240" w:lineRule="exact"/>
        <w:ind w:left="1080"/>
        <w:rPr>
          <w:rFonts w:ascii="Arial" w:hAnsi="Arial" w:cs="Arial"/>
        </w:rPr>
      </w:pPr>
    </w:p>
    <w:tbl>
      <w:tblPr>
        <w:tblW w:w="0" w:type="auto"/>
        <w:tblInd w:w="-7" w:type="dxa"/>
        <w:tblBorders>
          <w:top w:val="single" w:sz="4" w:space="0" w:color="auto"/>
          <w:left w:val="single" w:sz="4" w:space="0" w:color="auto"/>
          <w:bottom w:val="single" w:sz="4" w:space="0" w:color="auto"/>
          <w:right w:val="single" w:sz="4" w:space="0" w:color="auto"/>
        </w:tblBorders>
        <w:tblLayout w:type="fixed"/>
        <w:tblLook w:val="0000"/>
      </w:tblPr>
      <w:tblGrid>
        <w:gridCol w:w="2725"/>
        <w:gridCol w:w="3060"/>
        <w:gridCol w:w="2250"/>
        <w:gridCol w:w="1530"/>
      </w:tblGrid>
      <w:tr w:rsidR="000B00AB" w:rsidRPr="008B1376" w:rsidTr="001147F0">
        <w:trPr>
          <w:trHeight w:val="665"/>
        </w:trPr>
        <w:tc>
          <w:tcPr>
            <w:tcW w:w="2725" w:type="dxa"/>
            <w:tcBorders>
              <w:top w:val="single" w:sz="4" w:space="0" w:color="auto"/>
              <w:bottom w:val="single" w:sz="4" w:space="0" w:color="auto"/>
              <w:right w:val="single" w:sz="4" w:space="0" w:color="auto"/>
            </w:tcBorders>
            <w:shd w:val="clear" w:color="auto" w:fill="BFBFBF"/>
            <w:vAlign w:val="center"/>
          </w:tcPr>
          <w:p w:rsidR="000B00AB" w:rsidRPr="008B1376" w:rsidRDefault="000B00AB" w:rsidP="00D92A58">
            <w:pPr>
              <w:autoSpaceDE w:val="0"/>
              <w:autoSpaceDN w:val="0"/>
              <w:adjustRightInd w:val="0"/>
              <w:spacing w:before="120" w:after="120" w:line="240" w:lineRule="exact"/>
              <w:jc w:val="both"/>
              <w:rPr>
                <w:rFonts w:ascii="Arial" w:hAnsi="Arial" w:cs="Arial"/>
                <w:b/>
              </w:rPr>
            </w:pPr>
            <w:r w:rsidRPr="008B1376">
              <w:rPr>
                <w:rFonts w:ascii="Arial" w:hAnsi="Arial" w:cs="Arial"/>
                <w:b/>
              </w:rPr>
              <w:t>Document Name</w:t>
            </w:r>
          </w:p>
        </w:tc>
        <w:tc>
          <w:tcPr>
            <w:tcW w:w="3060" w:type="dxa"/>
            <w:tcBorders>
              <w:top w:val="single" w:sz="4" w:space="0" w:color="auto"/>
              <w:left w:val="single" w:sz="4" w:space="0" w:color="auto"/>
              <w:bottom w:val="single" w:sz="4" w:space="0" w:color="auto"/>
              <w:right w:val="single" w:sz="4" w:space="0" w:color="auto"/>
            </w:tcBorders>
            <w:shd w:val="clear" w:color="auto" w:fill="BFBFBF"/>
            <w:vAlign w:val="center"/>
          </w:tcPr>
          <w:p w:rsidR="000B00AB" w:rsidRPr="008B1376" w:rsidRDefault="000B00AB" w:rsidP="00D92A58">
            <w:pPr>
              <w:autoSpaceDE w:val="0"/>
              <w:autoSpaceDN w:val="0"/>
              <w:adjustRightInd w:val="0"/>
              <w:spacing w:before="120" w:after="120" w:line="240" w:lineRule="exact"/>
              <w:jc w:val="both"/>
              <w:rPr>
                <w:rFonts w:ascii="Arial" w:hAnsi="Arial" w:cs="Arial"/>
                <w:b/>
              </w:rPr>
            </w:pPr>
            <w:r w:rsidRPr="008B1376">
              <w:rPr>
                <w:rFonts w:ascii="Arial" w:hAnsi="Arial" w:cs="Arial"/>
                <w:b/>
              </w:rPr>
              <w:t>Description</w:t>
            </w:r>
          </w:p>
        </w:tc>
        <w:tc>
          <w:tcPr>
            <w:tcW w:w="2250" w:type="dxa"/>
            <w:tcBorders>
              <w:top w:val="single" w:sz="4" w:space="0" w:color="auto"/>
              <w:left w:val="single" w:sz="4" w:space="0" w:color="auto"/>
              <w:bottom w:val="single" w:sz="4" w:space="0" w:color="auto"/>
              <w:right w:val="single" w:sz="4" w:space="0" w:color="auto"/>
            </w:tcBorders>
            <w:shd w:val="clear" w:color="auto" w:fill="BFBFBF"/>
          </w:tcPr>
          <w:p w:rsidR="000B00AB" w:rsidRPr="008B1376" w:rsidRDefault="000B00AB" w:rsidP="00D92A58">
            <w:pPr>
              <w:autoSpaceDE w:val="0"/>
              <w:autoSpaceDN w:val="0"/>
              <w:adjustRightInd w:val="0"/>
              <w:spacing w:before="120" w:after="120" w:line="240" w:lineRule="exact"/>
              <w:jc w:val="both"/>
              <w:rPr>
                <w:rFonts w:ascii="Arial" w:hAnsi="Arial" w:cs="Arial"/>
                <w:b/>
              </w:rPr>
            </w:pPr>
            <w:r w:rsidRPr="008B1376">
              <w:rPr>
                <w:rFonts w:ascii="Arial" w:hAnsi="Arial" w:cs="Arial"/>
                <w:b/>
              </w:rPr>
              <w:t>Location</w:t>
            </w:r>
          </w:p>
        </w:tc>
        <w:tc>
          <w:tcPr>
            <w:tcW w:w="1530" w:type="dxa"/>
            <w:tcBorders>
              <w:top w:val="single" w:sz="4" w:space="0" w:color="auto"/>
              <w:left w:val="single" w:sz="4" w:space="0" w:color="auto"/>
              <w:bottom w:val="single" w:sz="4" w:space="0" w:color="auto"/>
            </w:tcBorders>
            <w:shd w:val="clear" w:color="auto" w:fill="BFBFBF"/>
          </w:tcPr>
          <w:p w:rsidR="000B00AB" w:rsidRPr="008B1376" w:rsidRDefault="000B00AB" w:rsidP="00D92A58">
            <w:pPr>
              <w:autoSpaceDE w:val="0"/>
              <w:autoSpaceDN w:val="0"/>
              <w:adjustRightInd w:val="0"/>
              <w:spacing w:before="120" w:after="120" w:line="240" w:lineRule="exact"/>
              <w:jc w:val="both"/>
              <w:rPr>
                <w:rFonts w:ascii="Arial" w:hAnsi="Arial" w:cs="Arial"/>
                <w:b/>
              </w:rPr>
            </w:pPr>
            <w:r w:rsidRPr="008B1376">
              <w:rPr>
                <w:rFonts w:ascii="Arial" w:hAnsi="Arial" w:cs="Arial"/>
                <w:b/>
              </w:rPr>
              <w:t>Version</w:t>
            </w:r>
          </w:p>
        </w:tc>
      </w:tr>
      <w:tr w:rsidR="000B00AB" w:rsidRPr="008B1376" w:rsidTr="004511D3">
        <w:trPr>
          <w:trHeight w:val="665"/>
        </w:trPr>
        <w:tc>
          <w:tcPr>
            <w:tcW w:w="2725" w:type="dxa"/>
            <w:tcBorders>
              <w:top w:val="single" w:sz="4" w:space="0" w:color="auto"/>
              <w:bottom w:val="single" w:sz="4" w:space="0" w:color="auto"/>
              <w:right w:val="single" w:sz="4" w:space="0" w:color="auto"/>
            </w:tcBorders>
            <w:vAlign w:val="center"/>
          </w:tcPr>
          <w:p w:rsidR="000B00AB" w:rsidRPr="008B1376" w:rsidRDefault="002B539A" w:rsidP="004511D3">
            <w:pPr>
              <w:autoSpaceDE w:val="0"/>
              <w:autoSpaceDN w:val="0"/>
              <w:adjustRightInd w:val="0"/>
              <w:spacing w:before="120" w:after="120" w:line="240" w:lineRule="exact"/>
              <w:rPr>
                <w:rFonts w:ascii="Arial" w:hAnsi="Arial" w:cs="Arial"/>
              </w:rPr>
            </w:pPr>
            <w:r w:rsidRPr="008B1376">
              <w:rPr>
                <w:rFonts w:ascii="Arial" w:hAnsi="Arial" w:cs="Arial"/>
              </w:rPr>
              <w:t>OQS Technical WIKI</w:t>
            </w:r>
          </w:p>
        </w:tc>
        <w:tc>
          <w:tcPr>
            <w:tcW w:w="3060" w:type="dxa"/>
            <w:tcBorders>
              <w:top w:val="single" w:sz="4" w:space="0" w:color="auto"/>
              <w:left w:val="single" w:sz="4" w:space="0" w:color="auto"/>
              <w:bottom w:val="single" w:sz="4" w:space="0" w:color="auto"/>
              <w:right w:val="single" w:sz="4" w:space="0" w:color="auto"/>
            </w:tcBorders>
            <w:vAlign w:val="center"/>
          </w:tcPr>
          <w:p w:rsidR="000B00AB" w:rsidRPr="008B1376" w:rsidRDefault="002B539A" w:rsidP="004511D3">
            <w:pPr>
              <w:autoSpaceDE w:val="0"/>
              <w:autoSpaceDN w:val="0"/>
              <w:adjustRightInd w:val="0"/>
              <w:spacing w:before="120" w:after="120" w:line="240" w:lineRule="exact"/>
              <w:rPr>
                <w:rFonts w:ascii="Arial" w:hAnsi="Arial" w:cs="Arial"/>
              </w:rPr>
            </w:pPr>
            <w:r w:rsidRPr="008B1376">
              <w:rPr>
                <w:rFonts w:ascii="Arial" w:hAnsi="Arial" w:cs="Arial"/>
              </w:rPr>
              <w:t>Contains the technical overview and system setup information</w:t>
            </w:r>
          </w:p>
        </w:tc>
        <w:tc>
          <w:tcPr>
            <w:tcW w:w="2250" w:type="dxa"/>
            <w:tcBorders>
              <w:top w:val="single" w:sz="4" w:space="0" w:color="auto"/>
              <w:left w:val="single" w:sz="4" w:space="0" w:color="auto"/>
              <w:bottom w:val="single" w:sz="4" w:space="0" w:color="auto"/>
              <w:right w:val="single" w:sz="4" w:space="0" w:color="auto"/>
            </w:tcBorders>
            <w:vAlign w:val="center"/>
          </w:tcPr>
          <w:p w:rsidR="000B00AB" w:rsidRPr="008B1376" w:rsidRDefault="002B539A" w:rsidP="004511D3">
            <w:pPr>
              <w:autoSpaceDE w:val="0"/>
              <w:autoSpaceDN w:val="0"/>
              <w:adjustRightInd w:val="0"/>
              <w:spacing w:before="120" w:after="120" w:line="240" w:lineRule="exact"/>
              <w:rPr>
                <w:rFonts w:ascii="Arial" w:hAnsi="Arial" w:cs="Arial"/>
              </w:rPr>
            </w:pPr>
            <w:r w:rsidRPr="008B1376">
              <w:rPr>
                <w:rFonts w:ascii="Arial" w:hAnsi="Arial" w:cs="Arial"/>
              </w:rPr>
              <w:t>https://wiki.swacorp.com/twiki/bin/view/Tech/OqsTeam</w:t>
            </w:r>
          </w:p>
        </w:tc>
        <w:tc>
          <w:tcPr>
            <w:tcW w:w="1530" w:type="dxa"/>
            <w:tcBorders>
              <w:top w:val="single" w:sz="4" w:space="0" w:color="auto"/>
              <w:left w:val="single" w:sz="4" w:space="0" w:color="auto"/>
              <w:bottom w:val="single" w:sz="4" w:space="0" w:color="auto"/>
            </w:tcBorders>
            <w:vAlign w:val="center"/>
          </w:tcPr>
          <w:p w:rsidR="000B00AB" w:rsidRPr="008B1376" w:rsidRDefault="000B00AB" w:rsidP="004511D3">
            <w:pPr>
              <w:autoSpaceDE w:val="0"/>
              <w:autoSpaceDN w:val="0"/>
              <w:adjustRightInd w:val="0"/>
              <w:spacing w:before="120" w:after="120" w:line="240" w:lineRule="exact"/>
              <w:rPr>
                <w:rFonts w:ascii="Arial" w:hAnsi="Arial" w:cs="Arial"/>
              </w:rPr>
            </w:pPr>
          </w:p>
        </w:tc>
      </w:tr>
      <w:tr w:rsidR="000B00AB" w:rsidRPr="008B1376" w:rsidTr="001147F0">
        <w:trPr>
          <w:trHeight w:val="665"/>
        </w:trPr>
        <w:tc>
          <w:tcPr>
            <w:tcW w:w="2725" w:type="dxa"/>
            <w:tcBorders>
              <w:top w:val="single" w:sz="4" w:space="0" w:color="auto"/>
              <w:bottom w:val="single" w:sz="4" w:space="0" w:color="auto"/>
              <w:right w:val="single" w:sz="4" w:space="0" w:color="auto"/>
            </w:tcBorders>
            <w:vAlign w:val="center"/>
          </w:tcPr>
          <w:p w:rsidR="000B00AB" w:rsidRPr="008B1376" w:rsidRDefault="002B539A" w:rsidP="004511D3">
            <w:pPr>
              <w:autoSpaceDE w:val="0"/>
              <w:autoSpaceDN w:val="0"/>
              <w:adjustRightInd w:val="0"/>
              <w:spacing w:before="120" w:after="120" w:line="240" w:lineRule="exact"/>
              <w:rPr>
                <w:rFonts w:ascii="Arial" w:hAnsi="Arial" w:cs="Arial"/>
              </w:rPr>
            </w:pPr>
            <w:r w:rsidRPr="008B1376">
              <w:rPr>
                <w:rFonts w:ascii="Arial" w:hAnsi="Arial" w:cs="Arial"/>
              </w:rPr>
              <w:t>OQS HL Business Process Flow 1-24-07.vsd</w:t>
            </w:r>
          </w:p>
        </w:tc>
        <w:tc>
          <w:tcPr>
            <w:tcW w:w="3060" w:type="dxa"/>
            <w:tcBorders>
              <w:top w:val="single" w:sz="4" w:space="0" w:color="auto"/>
              <w:left w:val="single" w:sz="4" w:space="0" w:color="auto"/>
              <w:bottom w:val="single" w:sz="4" w:space="0" w:color="auto"/>
              <w:right w:val="single" w:sz="4" w:space="0" w:color="auto"/>
            </w:tcBorders>
            <w:vAlign w:val="center"/>
          </w:tcPr>
          <w:p w:rsidR="000B00AB" w:rsidRPr="008B1376" w:rsidRDefault="002B539A" w:rsidP="004511D3">
            <w:pPr>
              <w:autoSpaceDE w:val="0"/>
              <w:autoSpaceDN w:val="0"/>
              <w:adjustRightInd w:val="0"/>
              <w:spacing w:before="120" w:after="120" w:line="240" w:lineRule="exact"/>
              <w:rPr>
                <w:rFonts w:ascii="Arial" w:hAnsi="Arial" w:cs="Arial"/>
              </w:rPr>
            </w:pPr>
            <w:r w:rsidRPr="008B1376">
              <w:rPr>
                <w:rFonts w:ascii="Arial" w:hAnsi="Arial" w:cs="Arial"/>
              </w:rPr>
              <w:t>Application Process Flow</w:t>
            </w:r>
          </w:p>
        </w:tc>
        <w:tc>
          <w:tcPr>
            <w:tcW w:w="2250" w:type="dxa"/>
            <w:tcBorders>
              <w:top w:val="single" w:sz="4" w:space="0" w:color="auto"/>
              <w:left w:val="single" w:sz="4" w:space="0" w:color="auto"/>
              <w:bottom w:val="single" w:sz="4" w:space="0" w:color="auto"/>
              <w:right w:val="single" w:sz="4" w:space="0" w:color="auto"/>
            </w:tcBorders>
            <w:vAlign w:val="center"/>
          </w:tcPr>
          <w:p w:rsidR="002B539A" w:rsidRPr="008B1376" w:rsidRDefault="002B539A" w:rsidP="002B539A">
            <w:pPr>
              <w:autoSpaceDE w:val="0"/>
              <w:autoSpaceDN w:val="0"/>
              <w:adjustRightInd w:val="0"/>
              <w:spacing w:before="120" w:after="120" w:line="240" w:lineRule="exact"/>
              <w:rPr>
                <w:rFonts w:ascii="Arial" w:hAnsi="Arial" w:cs="Arial"/>
              </w:rPr>
            </w:pPr>
            <w:r w:rsidRPr="008B1376">
              <w:rPr>
                <w:rFonts w:ascii="Arial" w:hAnsi="Arial" w:cs="Arial"/>
              </w:rPr>
              <w:t>Clearcase location</w:t>
            </w:r>
          </w:p>
          <w:p w:rsidR="000B00AB" w:rsidRPr="008B1376" w:rsidRDefault="002B539A" w:rsidP="002B539A">
            <w:pPr>
              <w:autoSpaceDE w:val="0"/>
              <w:autoSpaceDN w:val="0"/>
              <w:adjustRightInd w:val="0"/>
              <w:spacing w:before="120" w:after="120" w:line="240" w:lineRule="exact"/>
              <w:rPr>
                <w:rFonts w:ascii="Arial" w:hAnsi="Arial" w:cs="Arial"/>
              </w:rPr>
            </w:pPr>
            <w:r w:rsidRPr="008B1376">
              <w:rPr>
                <w:rFonts w:ascii="Arial" w:hAnsi="Arial" w:cs="Arial"/>
              </w:rPr>
              <w:t>Ifo/OQS/Documents/3.0 Design/Architecture</w:t>
            </w:r>
          </w:p>
        </w:tc>
        <w:tc>
          <w:tcPr>
            <w:tcW w:w="1530" w:type="dxa"/>
            <w:tcBorders>
              <w:top w:val="single" w:sz="4" w:space="0" w:color="auto"/>
              <w:left w:val="single" w:sz="4" w:space="0" w:color="auto"/>
              <w:bottom w:val="single" w:sz="4" w:space="0" w:color="auto"/>
            </w:tcBorders>
            <w:vAlign w:val="center"/>
          </w:tcPr>
          <w:p w:rsidR="000B00AB" w:rsidRPr="008B1376" w:rsidRDefault="000B00AB" w:rsidP="004511D3">
            <w:pPr>
              <w:autoSpaceDE w:val="0"/>
              <w:autoSpaceDN w:val="0"/>
              <w:adjustRightInd w:val="0"/>
              <w:spacing w:before="120" w:after="120" w:line="240" w:lineRule="exact"/>
              <w:rPr>
                <w:rFonts w:ascii="Arial" w:hAnsi="Arial" w:cs="Arial"/>
              </w:rPr>
            </w:pPr>
          </w:p>
        </w:tc>
      </w:tr>
      <w:tr w:rsidR="000B00AB" w:rsidRPr="008B1376" w:rsidTr="001147F0">
        <w:trPr>
          <w:trHeight w:val="665"/>
        </w:trPr>
        <w:tc>
          <w:tcPr>
            <w:tcW w:w="2725" w:type="dxa"/>
            <w:tcBorders>
              <w:top w:val="single" w:sz="4" w:space="0" w:color="auto"/>
              <w:bottom w:val="single" w:sz="4" w:space="0" w:color="auto"/>
              <w:right w:val="single" w:sz="4" w:space="0" w:color="auto"/>
            </w:tcBorders>
            <w:vAlign w:val="center"/>
          </w:tcPr>
          <w:p w:rsidR="000B00AB" w:rsidRPr="008B1376" w:rsidRDefault="002B539A" w:rsidP="00D0033B">
            <w:pPr>
              <w:autoSpaceDE w:val="0"/>
              <w:autoSpaceDN w:val="0"/>
              <w:adjustRightInd w:val="0"/>
              <w:spacing w:before="120" w:after="120" w:line="240" w:lineRule="exact"/>
              <w:rPr>
                <w:rFonts w:ascii="Arial" w:hAnsi="Arial" w:cs="Arial"/>
              </w:rPr>
            </w:pPr>
            <w:r w:rsidRPr="008B1376">
              <w:rPr>
                <w:rFonts w:ascii="Arial" w:hAnsi="Arial" w:cs="Arial"/>
              </w:rPr>
              <w:t xml:space="preserve">OQS App </w:t>
            </w:r>
            <w:r w:rsidR="00D0033B" w:rsidRPr="008B1376">
              <w:rPr>
                <w:rFonts w:ascii="Arial" w:hAnsi="Arial" w:cs="Arial"/>
              </w:rPr>
              <w:t xml:space="preserve">Support Documents </w:t>
            </w:r>
          </w:p>
        </w:tc>
        <w:tc>
          <w:tcPr>
            <w:tcW w:w="3060" w:type="dxa"/>
            <w:tcBorders>
              <w:top w:val="single" w:sz="4" w:space="0" w:color="auto"/>
              <w:left w:val="single" w:sz="4" w:space="0" w:color="auto"/>
              <w:bottom w:val="single" w:sz="4" w:space="0" w:color="auto"/>
              <w:right w:val="single" w:sz="4" w:space="0" w:color="auto"/>
            </w:tcBorders>
            <w:vAlign w:val="center"/>
          </w:tcPr>
          <w:p w:rsidR="000B00AB" w:rsidRPr="008B1376" w:rsidRDefault="002B539A" w:rsidP="004511D3">
            <w:pPr>
              <w:autoSpaceDE w:val="0"/>
              <w:autoSpaceDN w:val="0"/>
              <w:adjustRightInd w:val="0"/>
              <w:spacing w:before="120" w:after="120" w:line="240" w:lineRule="exact"/>
              <w:rPr>
                <w:rFonts w:ascii="Arial" w:hAnsi="Arial" w:cs="Arial"/>
              </w:rPr>
            </w:pPr>
            <w:r w:rsidRPr="008B1376">
              <w:rPr>
                <w:rFonts w:ascii="Arial" w:hAnsi="Arial" w:cs="Arial"/>
              </w:rPr>
              <w:t>System Interface with other applications and information flow</w:t>
            </w:r>
          </w:p>
        </w:tc>
        <w:tc>
          <w:tcPr>
            <w:tcW w:w="2250" w:type="dxa"/>
            <w:tcBorders>
              <w:top w:val="single" w:sz="4" w:space="0" w:color="auto"/>
              <w:left w:val="single" w:sz="4" w:space="0" w:color="auto"/>
              <w:bottom w:val="single" w:sz="4" w:space="0" w:color="auto"/>
              <w:right w:val="single" w:sz="4" w:space="0" w:color="auto"/>
            </w:tcBorders>
            <w:vAlign w:val="center"/>
          </w:tcPr>
          <w:p w:rsidR="000B00AB" w:rsidRPr="008B1376" w:rsidRDefault="00D0033B" w:rsidP="00B25075">
            <w:pPr>
              <w:autoSpaceDE w:val="0"/>
              <w:autoSpaceDN w:val="0"/>
              <w:adjustRightInd w:val="0"/>
              <w:spacing w:before="120" w:after="120" w:line="240" w:lineRule="exact"/>
              <w:rPr>
                <w:rFonts w:ascii="Arial" w:hAnsi="Arial" w:cs="Arial"/>
              </w:rPr>
            </w:pPr>
            <w:r w:rsidRPr="008B1376">
              <w:rPr>
                <w:rFonts w:ascii="Arial" w:hAnsi="Arial" w:cs="Arial"/>
              </w:rPr>
              <w:t>\\disk24\technology-shared\AMS Documentation\AOM\Crew Mgmt\OQS-</w:t>
            </w:r>
            <w:r w:rsidR="007935E7">
              <w:rPr>
                <w:rFonts w:ascii="Arial" w:hAnsi="Arial" w:cs="Arial"/>
              </w:rPr>
              <w:t>SimLog</w:t>
            </w:r>
            <w:r w:rsidRPr="008B1376">
              <w:rPr>
                <w:rFonts w:ascii="Arial" w:hAnsi="Arial" w:cs="Arial"/>
              </w:rPr>
              <w:t>\</w:t>
            </w:r>
          </w:p>
        </w:tc>
        <w:tc>
          <w:tcPr>
            <w:tcW w:w="1530" w:type="dxa"/>
            <w:tcBorders>
              <w:top w:val="single" w:sz="4" w:space="0" w:color="auto"/>
              <w:left w:val="single" w:sz="4" w:space="0" w:color="auto"/>
              <w:bottom w:val="single" w:sz="4" w:space="0" w:color="auto"/>
            </w:tcBorders>
            <w:vAlign w:val="center"/>
          </w:tcPr>
          <w:p w:rsidR="000B00AB" w:rsidRPr="008B1376" w:rsidRDefault="000B00AB" w:rsidP="004511D3">
            <w:pPr>
              <w:autoSpaceDE w:val="0"/>
              <w:autoSpaceDN w:val="0"/>
              <w:adjustRightInd w:val="0"/>
              <w:spacing w:before="120" w:after="120" w:line="240" w:lineRule="exact"/>
              <w:rPr>
                <w:rFonts w:ascii="Arial" w:hAnsi="Arial" w:cs="Arial"/>
              </w:rPr>
            </w:pPr>
          </w:p>
        </w:tc>
      </w:tr>
      <w:tr w:rsidR="000B00AB" w:rsidRPr="008B1376" w:rsidTr="001147F0">
        <w:trPr>
          <w:trHeight w:val="665"/>
        </w:trPr>
        <w:tc>
          <w:tcPr>
            <w:tcW w:w="2725" w:type="dxa"/>
            <w:tcBorders>
              <w:top w:val="single" w:sz="4" w:space="0" w:color="auto"/>
              <w:bottom w:val="single" w:sz="4" w:space="0" w:color="auto"/>
              <w:right w:val="single" w:sz="4" w:space="0" w:color="auto"/>
            </w:tcBorders>
            <w:vAlign w:val="center"/>
          </w:tcPr>
          <w:p w:rsidR="000B00AB" w:rsidRPr="008B1376" w:rsidRDefault="0036527E" w:rsidP="004511D3">
            <w:pPr>
              <w:autoSpaceDE w:val="0"/>
              <w:autoSpaceDN w:val="0"/>
              <w:adjustRightInd w:val="0"/>
              <w:spacing w:before="120" w:after="120" w:line="240" w:lineRule="exact"/>
              <w:rPr>
                <w:rFonts w:ascii="Arial" w:hAnsi="Arial" w:cs="Arial"/>
              </w:rPr>
            </w:pPr>
            <w:r w:rsidRPr="008B1376">
              <w:rPr>
                <w:rFonts w:ascii="Arial" w:hAnsi="Arial" w:cs="Arial"/>
              </w:rPr>
              <w:t>Environment Info.xlsx</w:t>
            </w:r>
          </w:p>
        </w:tc>
        <w:tc>
          <w:tcPr>
            <w:tcW w:w="3060" w:type="dxa"/>
            <w:tcBorders>
              <w:top w:val="single" w:sz="4" w:space="0" w:color="auto"/>
              <w:left w:val="single" w:sz="4" w:space="0" w:color="auto"/>
              <w:bottom w:val="single" w:sz="4" w:space="0" w:color="auto"/>
              <w:right w:val="single" w:sz="4" w:space="0" w:color="auto"/>
            </w:tcBorders>
            <w:vAlign w:val="center"/>
          </w:tcPr>
          <w:p w:rsidR="000B00AB" w:rsidRPr="008B1376" w:rsidRDefault="0036527E" w:rsidP="004511D3">
            <w:pPr>
              <w:autoSpaceDE w:val="0"/>
              <w:autoSpaceDN w:val="0"/>
              <w:adjustRightInd w:val="0"/>
              <w:spacing w:before="120" w:after="120" w:line="240" w:lineRule="exact"/>
              <w:rPr>
                <w:rFonts w:ascii="Arial" w:hAnsi="Arial" w:cs="Arial"/>
              </w:rPr>
            </w:pPr>
            <w:r w:rsidRPr="008B1376">
              <w:rPr>
                <w:rFonts w:ascii="Arial" w:hAnsi="Arial" w:cs="Arial"/>
              </w:rPr>
              <w:t xml:space="preserve">Environment, Servers, Build and Deployment information </w:t>
            </w:r>
          </w:p>
        </w:tc>
        <w:tc>
          <w:tcPr>
            <w:tcW w:w="2250" w:type="dxa"/>
            <w:tcBorders>
              <w:top w:val="single" w:sz="4" w:space="0" w:color="auto"/>
              <w:left w:val="single" w:sz="4" w:space="0" w:color="auto"/>
              <w:bottom w:val="single" w:sz="4" w:space="0" w:color="auto"/>
              <w:right w:val="single" w:sz="4" w:space="0" w:color="auto"/>
            </w:tcBorders>
            <w:vAlign w:val="center"/>
          </w:tcPr>
          <w:p w:rsidR="000B00AB" w:rsidRPr="008B1376" w:rsidRDefault="004A053B" w:rsidP="004511D3">
            <w:pPr>
              <w:autoSpaceDE w:val="0"/>
              <w:autoSpaceDN w:val="0"/>
              <w:adjustRightInd w:val="0"/>
              <w:spacing w:before="120" w:after="120" w:line="240" w:lineRule="exact"/>
              <w:rPr>
                <w:rFonts w:ascii="Arial" w:hAnsi="Arial" w:cs="Arial"/>
              </w:rPr>
            </w:pPr>
            <w:r w:rsidRPr="008B1376">
              <w:rPr>
                <w:rFonts w:ascii="Arial" w:hAnsi="Arial" w:cs="Arial"/>
              </w:rPr>
              <w:t>ifo/OQS/</w:t>
            </w:r>
            <w:r w:rsidR="0036527E" w:rsidRPr="008B1376">
              <w:rPr>
                <w:rFonts w:ascii="Arial" w:hAnsi="Arial" w:cs="Arial"/>
              </w:rPr>
              <w:t>Documents/Support</w:t>
            </w:r>
          </w:p>
        </w:tc>
        <w:tc>
          <w:tcPr>
            <w:tcW w:w="1530" w:type="dxa"/>
            <w:tcBorders>
              <w:top w:val="single" w:sz="4" w:space="0" w:color="auto"/>
              <w:left w:val="single" w:sz="4" w:space="0" w:color="auto"/>
              <w:bottom w:val="single" w:sz="4" w:space="0" w:color="auto"/>
            </w:tcBorders>
            <w:vAlign w:val="center"/>
          </w:tcPr>
          <w:p w:rsidR="000B00AB" w:rsidRPr="008B1376" w:rsidRDefault="000B00AB" w:rsidP="004511D3">
            <w:pPr>
              <w:autoSpaceDE w:val="0"/>
              <w:autoSpaceDN w:val="0"/>
              <w:adjustRightInd w:val="0"/>
              <w:spacing w:before="120" w:after="120" w:line="240" w:lineRule="exact"/>
              <w:rPr>
                <w:rFonts w:ascii="Arial" w:hAnsi="Arial" w:cs="Arial"/>
              </w:rPr>
            </w:pPr>
          </w:p>
        </w:tc>
      </w:tr>
    </w:tbl>
    <w:p w:rsidR="000B00AB" w:rsidRPr="008B1376" w:rsidRDefault="000B00AB" w:rsidP="00D92A58">
      <w:pPr>
        <w:pStyle w:val="BodyText"/>
        <w:spacing w:line="240" w:lineRule="exact"/>
        <w:rPr>
          <w:rFonts w:cs="Arial"/>
          <w:sz w:val="20"/>
        </w:rPr>
      </w:pPr>
    </w:p>
    <w:p w:rsidR="00470A98" w:rsidRPr="008B1376" w:rsidRDefault="00470A98" w:rsidP="00D92A58">
      <w:pPr>
        <w:pStyle w:val="BodyText"/>
        <w:spacing w:line="240" w:lineRule="exact"/>
        <w:rPr>
          <w:rFonts w:cs="Arial"/>
          <w:sz w:val="20"/>
        </w:rPr>
      </w:pPr>
    </w:p>
    <w:p w:rsidR="000B00AB" w:rsidRPr="008B1376" w:rsidRDefault="000B00AB" w:rsidP="00D92A58">
      <w:pPr>
        <w:pStyle w:val="Heading2"/>
        <w:spacing w:before="120" w:after="120" w:line="240" w:lineRule="exact"/>
        <w:rPr>
          <w:rFonts w:ascii="Arial" w:hAnsi="Arial" w:cs="Arial"/>
          <w:sz w:val="20"/>
          <w:szCs w:val="20"/>
        </w:rPr>
      </w:pPr>
      <w:bookmarkStart w:id="9" w:name="_Toc318367122"/>
      <w:r w:rsidRPr="008B1376">
        <w:rPr>
          <w:rFonts w:ascii="Arial" w:hAnsi="Arial" w:cs="Arial"/>
          <w:sz w:val="20"/>
          <w:szCs w:val="20"/>
        </w:rPr>
        <w:t>Glossary</w:t>
      </w:r>
      <w:bookmarkEnd w:id="9"/>
    </w:p>
    <w:p w:rsidR="000B00AB" w:rsidRPr="008B1376" w:rsidRDefault="000B00AB" w:rsidP="00D92A58">
      <w:pPr>
        <w:spacing w:before="120" w:after="120" w:line="240" w:lineRule="exact"/>
        <w:rPr>
          <w:rFonts w:ascii="Arial" w:hAnsi="Arial" w:cs="Arial"/>
        </w:rPr>
      </w:pPr>
    </w:p>
    <w:tbl>
      <w:tblPr>
        <w:tblW w:w="0" w:type="auto"/>
        <w:tblInd w:w="-7" w:type="dxa"/>
        <w:tblBorders>
          <w:top w:val="single" w:sz="4" w:space="0" w:color="auto"/>
          <w:left w:val="single" w:sz="4" w:space="0" w:color="auto"/>
          <w:bottom w:val="single" w:sz="4" w:space="0" w:color="auto"/>
          <w:right w:val="single" w:sz="4" w:space="0" w:color="auto"/>
        </w:tblBorders>
        <w:tblLayout w:type="fixed"/>
        <w:tblLook w:val="0000"/>
      </w:tblPr>
      <w:tblGrid>
        <w:gridCol w:w="2161"/>
        <w:gridCol w:w="7299"/>
      </w:tblGrid>
      <w:tr w:rsidR="000B00AB" w:rsidRPr="008B1376" w:rsidTr="00E93B05">
        <w:trPr>
          <w:trHeight w:val="372"/>
        </w:trPr>
        <w:tc>
          <w:tcPr>
            <w:tcW w:w="2161" w:type="dxa"/>
            <w:tcBorders>
              <w:top w:val="single" w:sz="4" w:space="0" w:color="auto"/>
              <w:bottom w:val="single" w:sz="4" w:space="0" w:color="auto"/>
              <w:right w:val="single" w:sz="4" w:space="0" w:color="auto"/>
            </w:tcBorders>
            <w:shd w:val="clear" w:color="auto" w:fill="BFBFBF"/>
            <w:vAlign w:val="center"/>
          </w:tcPr>
          <w:p w:rsidR="000B00AB" w:rsidRPr="008B1376" w:rsidRDefault="000B00AB" w:rsidP="00D92A58">
            <w:pPr>
              <w:autoSpaceDE w:val="0"/>
              <w:autoSpaceDN w:val="0"/>
              <w:adjustRightInd w:val="0"/>
              <w:spacing w:before="120" w:after="120" w:line="240" w:lineRule="exact"/>
              <w:jc w:val="both"/>
              <w:rPr>
                <w:rFonts w:ascii="Arial" w:hAnsi="Arial" w:cs="Arial"/>
                <w:b/>
              </w:rPr>
            </w:pPr>
            <w:r w:rsidRPr="008B1376">
              <w:rPr>
                <w:rFonts w:ascii="Arial" w:hAnsi="Arial" w:cs="Arial"/>
                <w:b/>
              </w:rPr>
              <w:t>Term</w:t>
            </w:r>
          </w:p>
        </w:tc>
        <w:tc>
          <w:tcPr>
            <w:tcW w:w="7299" w:type="dxa"/>
            <w:tcBorders>
              <w:top w:val="single" w:sz="4" w:space="0" w:color="auto"/>
              <w:left w:val="single" w:sz="4" w:space="0" w:color="auto"/>
              <w:bottom w:val="single" w:sz="4" w:space="0" w:color="auto"/>
            </w:tcBorders>
            <w:shd w:val="clear" w:color="auto" w:fill="BFBFBF"/>
            <w:vAlign w:val="center"/>
          </w:tcPr>
          <w:p w:rsidR="000B00AB" w:rsidRPr="008B1376" w:rsidRDefault="000B00AB" w:rsidP="00D92A58">
            <w:pPr>
              <w:autoSpaceDE w:val="0"/>
              <w:autoSpaceDN w:val="0"/>
              <w:adjustRightInd w:val="0"/>
              <w:spacing w:before="120" w:after="120" w:line="240" w:lineRule="exact"/>
              <w:jc w:val="both"/>
              <w:rPr>
                <w:rFonts w:ascii="Arial" w:hAnsi="Arial" w:cs="Arial"/>
                <w:b/>
              </w:rPr>
            </w:pPr>
            <w:r w:rsidRPr="008B1376">
              <w:rPr>
                <w:rFonts w:ascii="Arial" w:hAnsi="Arial" w:cs="Arial"/>
                <w:b/>
              </w:rPr>
              <w:t>Description</w:t>
            </w:r>
          </w:p>
        </w:tc>
      </w:tr>
      <w:tr w:rsidR="00D34657" w:rsidRPr="008B1376" w:rsidTr="00EF7FC0">
        <w:trPr>
          <w:trHeight w:val="250"/>
        </w:trPr>
        <w:tc>
          <w:tcPr>
            <w:tcW w:w="2161" w:type="dxa"/>
            <w:tcBorders>
              <w:top w:val="single" w:sz="4" w:space="0" w:color="auto"/>
              <w:bottom w:val="single" w:sz="4" w:space="0" w:color="auto"/>
              <w:right w:val="single" w:sz="4" w:space="0" w:color="auto"/>
            </w:tcBorders>
          </w:tcPr>
          <w:p w:rsidR="00D34657" w:rsidRPr="008B1376" w:rsidRDefault="00D34657" w:rsidP="00D34657">
            <w:pPr>
              <w:autoSpaceDE w:val="0"/>
              <w:autoSpaceDN w:val="0"/>
              <w:adjustRightInd w:val="0"/>
              <w:spacing w:before="120" w:after="120" w:line="240" w:lineRule="exact"/>
              <w:jc w:val="both"/>
              <w:rPr>
                <w:rFonts w:ascii="Arial" w:hAnsi="Arial" w:cs="Arial"/>
              </w:rPr>
            </w:pPr>
            <w:r w:rsidRPr="008B1376">
              <w:rPr>
                <w:rFonts w:ascii="Arial" w:hAnsi="Arial" w:cs="Arial"/>
              </w:rPr>
              <w:t xml:space="preserve">Discrepancy </w:t>
            </w:r>
          </w:p>
        </w:tc>
        <w:tc>
          <w:tcPr>
            <w:tcW w:w="7299" w:type="dxa"/>
            <w:tcBorders>
              <w:top w:val="single" w:sz="4" w:space="0" w:color="auto"/>
              <w:left w:val="single" w:sz="4" w:space="0" w:color="auto"/>
              <w:bottom w:val="single" w:sz="4" w:space="0" w:color="auto"/>
            </w:tcBorders>
            <w:vAlign w:val="center"/>
          </w:tcPr>
          <w:p w:rsidR="00D34657" w:rsidRPr="008B1376" w:rsidRDefault="00D34657" w:rsidP="00C57644">
            <w:pPr>
              <w:autoSpaceDE w:val="0"/>
              <w:autoSpaceDN w:val="0"/>
              <w:adjustRightInd w:val="0"/>
              <w:spacing w:before="120" w:after="120" w:line="240" w:lineRule="exact"/>
              <w:jc w:val="both"/>
              <w:rPr>
                <w:rFonts w:ascii="Arial" w:hAnsi="Arial" w:cs="Arial"/>
              </w:rPr>
            </w:pPr>
            <w:r w:rsidRPr="008B1376">
              <w:rPr>
                <w:rFonts w:ascii="Arial" w:hAnsi="Arial" w:cs="Arial"/>
              </w:rPr>
              <w:t xml:space="preserve">Any </w:t>
            </w:r>
            <w:r w:rsidR="001824AF" w:rsidRPr="008B1376">
              <w:rPr>
                <w:rFonts w:ascii="Arial" w:hAnsi="Arial" w:cs="Arial"/>
              </w:rPr>
              <w:t xml:space="preserve">defect that </w:t>
            </w:r>
            <w:r w:rsidR="00C57644" w:rsidRPr="008B1376">
              <w:rPr>
                <w:rFonts w:ascii="Arial" w:hAnsi="Arial" w:cs="Arial"/>
              </w:rPr>
              <w:t>is identified</w:t>
            </w:r>
            <w:r w:rsidR="001824AF" w:rsidRPr="008B1376">
              <w:rPr>
                <w:rFonts w:ascii="Arial" w:hAnsi="Arial" w:cs="Arial"/>
              </w:rPr>
              <w:t xml:space="preserve"> in the hardware or the software area of a Simulator </w:t>
            </w:r>
            <w:r w:rsidR="00C57644" w:rsidRPr="008B1376">
              <w:rPr>
                <w:rFonts w:ascii="Arial" w:hAnsi="Arial" w:cs="Arial"/>
              </w:rPr>
              <w:t xml:space="preserve">or other training device </w:t>
            </w:r>
            <w:r w:rsidR="001824AF" w:rsidRPr="008B1376">
              <w:rPr>
                <w:rFonts w:ascii="Arial" w:hAnsi="Arial" w:cs="Arial"/>
              </w:rPr>
              <w:t xml:space="preserve">is </w:t>
            </w:r>
            <w:r w:rsidR="00680F5E" w:rsidRPr="008B1376">
              <w:rPr>
                <w:rFonts w:ascii="Arial" w:hAnsi="Arial" w:cs="Arial"/>
              </w:rPr>
              <w:t xml:space="preserve">entered into OQS SimLog as </w:t>
            </w:r>
            <w:r w:rsidR="001824AF" w:rsidRPr="008B1376">
              <w:rPr>
                <w:rFonts w:ascii="Arial" w:hAnsi="Arial" w:cs="Arial"/>
              </w:rPr>
              <w:t>a discrepancy.</w:t>
            </w:r>
          </w:p>
        </w:tc>
      </w:tr>
      <w:tr w:rsidR="00D34657" w:rsidRPr="008B1376" w:rsidTr="00EF7FC0">
        <w:trPr>
          <w:trHeight w:val="594"/>
        </w:trPr>
        <w:tc>
          <w:tcPr>
            <w:tcW w:w="2161" w:type="dxa"/>
            <w:tcBorders>
              <w:top w:val="single" w:sz="4" w:space="0" w:color="auto"/>
              <w:bottom w:val="single" w:sz="4" w:space="0" w:color="auto"/>
              <w:right w:val="single" w:sz="4" w:space="0" w:color="auto"/>
            </w:tcBorders>
          </w:tcPr>
          <w:p w:rsidR="00D34657" w:rsidRPr="008B1376" w:rsidRDefault="00D34657" w:rsidP="00D34657">
            <w:pPr>
              <w:autoSpaceDE w:val="0"/>
              <w:autoSpaceDN w:val="0"/>
              <w:adjustRightInd w:val="0"/>
              <w:spacing w:before="120" w:after="120" w:line="240" w:lineRule="exact"/>
              <w:jc w:val="both"/>
              <w:rPr>
                <w:rFonts w:ascii="Arial" w:hAnsi="Arial" w:cs="Arial"/>
              </w:rPr>
            </w:pPr>
            <w:r w:rsidRPr="008B1376">
              <w:rPr>
                <w:rFonts w:ascii="Arial" w:hAnsi="Arial" w:cs="Arial"/>
              </w:rPr>
              <w:t>Preflight</w:t>
            </w:r>
          </w:p>
        </w:tc>
        <w:tc>
          <w:tcPr>
            <w:tcW w:w="7299" w:type="dxa"/>
            <w:tcBorders>
              <w:top w:val="single" w:sz="4" w:space="0" w:color="auto"/>
              <w:left w:val="single" w:sz="4" w:space="0" w:color="auto"/>
              <w:bottom w:val="single" w:sz="4" w:space="0" w:color="auto"/>
            </w:tcBorders>
            <w:vAlign w:val="center"/>
          </w:tcPr>
          <w:p w:rsidR="004D25A9" w:rsidRPr="008B1376" w:rsidRDefault="001824AF" w:rsidP="000D0793">
            <w:pPr>
              <w:autoSpaceDE w:val="0"/>
              <w:autoSpaceDN w:val="0"/>
              <w:adjustRightInd w:val="0"/>
              <w:spacing w:before="120" w:after="120" w:line="240" w:lineRule="exact"/>
              <w:jc w:val="both"/>
              <w:rPr>
                <w:rFonts w:ascii="Arial" w:hAnsi="Arial" w:cs="Arial"/>
              </w:rPr>
            </w:pPr>
            <w:r w:rsidRPr="008B1376">
              <w:rPr>
                <w:rFonts w:ascii="Arial" w:hAnsi="Arial" w:cs="Arial"/>
              </w:rPr>
              <w:t xml:space="preserve">A daily check that is </w:t>
            </w:r>
            <w:r w:rsidR="00305B01" w:rsidRPr="008B1376">
              <w:rPr>
                <w:rFonts w:ascii="Arial" w:hAnsi="Arial" w:cs="Arial"/>
              </w:rPr>
              <w:t>recorded</w:t>
            </w:r>
            <w:r w:rsidR="000D0793" w:rsidRPr="008B1376">
              <w:rPr>
                <w:rFonts w:ascii="Arial" w:hAnsi="Arial" w:cs="Arial"/>
              </w:rPr>
              <w:t xml:space="preserve"> </w:t>
            </w:r>
            <w:r w:rsidR="00680F5E" w:rsidRPr="008B1376">
              <w:rPr>
                <w:rFonts w:ascii="Arial" w:hAnsi="Arial" w:cs="Arial"/>
              </w:rPr>
              <w:t xml:space="preserve">in OQS SimLog </w:t>
            </w:r>
            <w:r w:rsidR="000D0793" w:rsidRPr="008B1376">
              <w:rPr>
                <w:rFonts w:ascii="Arial" w:hAnsi="Arial" w:cs="Arial"/>
              </w:rPr>
              <w:t>to indicate that the Simulator has passed the daily preflight check and is ready to be used for training</w:t>
            </w:r>
            <w:r w:rsidRPr="008B1376">
              <w:rPr>
                <w:rFonts w:ascii="Arial" w:hAnsi="Arial" w:cs="Arial"/>
              </w:rPr>
              <w:t>.</w:t>
            </w:r>
            <w:r w:rsidR="00680F5E" w:rsidRPr="008B1376">
              <w:rPr>
                <w:rFonts w:ascii="Arial" w:hAnsi="Arial" w:cs="Arial"/>
              </w:rPr>
              <w:t xml:space="preserve"> </w:t>
            </w:r>
          </w:p>
          <w:p w:rsidR="00413F26" w:rsidRPr="008B1376" w:rsidRDefault="00E41EEA" w:rsidP="007F774B">
            <w:pPr>
              <w:autoSpaceDE w:val="0"/>
              <w:autoSpaceDN w:val="0"/>
              <w:adjustRightInd w:val="0"/>
              <w:spacing w:before="120" w:after="120" w:line="240" w:lineRule="exact"/>
              <w:jc w:val="both"/>
              <w:rPr>
                <w:rFonts w:ascii="Arial" w:hAnsi="Arial" w:cs="Arial"/>
                <w:color w:val="002060"/>
              </w:rPr>
            </w:pPr>
            <w:r w:rsidRPr="008B1376">
              <w:rPr>
                <w:rFonts w:ascii="Arial" w:hAnsi="Arial" w:cs="Arial"/>
              </w:rPr>
              <w:t>Not all training devices require a daily preflight</w:t>
            </w:r>
            <w:r w:rsidR="004D25A9" w:rsidRPr="008B1376">
              <w:rPr>
                <w:rFonts w:ascii="Arial" w:hAnsi="Arial" w:cs="Arial"/>
              </w:rPr>
              <w:t xml:space="preserve">. The system allows </w:t>
            </w:r>
            <w:r w:rsidR="000450BF">
              <w:rPr>
                <w:rFonts w:ascii="Arial" w:hAnsi="Arial" w:cs="Arial"/>
              </w:rPr>
              <w:t xml:space="preserve">the </w:t>
            </w:r>
            <w:r w:rsidR="007F774B">
              <w:rPr>
                <w:rFonts w:ascii="Arial" w:hAnsi="Arial" w:cs="Arial"/>
              </w:rPr>
              <w:t>technical team</w:t>
            </w:r>
            <w:r w:rsidR="000450BF" w:rsidRPr="008B1376">
              <w:rPr>
                <w:rFonts w:ascii="Arial" w:hAnsi="Arial" w:cs="Arial"/>
              </w:rPr>
              <w:t xml:space="preserve"> </w:t>
            </w:r>
            <w:r w:rsidR="004D25A9" w:rsidRPr="008B1376">
              <w:rPr>
                <w:rFonts w:ascii="Arial" w:hAnsi="Arial" w:cs="Arial"/>
              </w:rPr>
              <w:t xml:space="preserve">to define whether a preflight is required and </w:t>
            </w:r>
            <w:r w:rsidR="000450BF">
              <w:rPr>
                <w:rFonts w:ascii="Arial" w:hAnsi="Arial" w:cs="Arial"/>
              </w:rPr>
              <w:t>also</w:t>
            </w:r>
            <w:r w:rsidR="007F774B">
              <w:rPr>
                <w:rFonts w:ascii="Arial" w:hAnsi="Arial" w:cs="Arial"/>
              </w:rPr>
              <w:t xml:space="preserve"> to </w:t>
            </w:r>
            <w:r w:rsidR="004D25A9" w:rsidRPr="008B1376">
              <w:rPr>
                <w:rFonts w:ascii="Arial" w:hAnsi="Arial" w:cs="Arial"/>
              </w:rPr>
              <w:t>specify the frequency (e.g. daily, or weekly).</w:t>
            </w:r>
          </w:p>
        </w:tc>
      </w:tr>
      <w:tr w:rsidR="00D34657" w:rsidRPr="008B1376" w:rsidTr="00EF7FC0">
        <w:trPr>
          <w:trHeight w:val="594"/>
        </w:trPr>
        <w:tc>
          <w:tcPr>
            <w:tcW w:w="2161" w:type="dxa"/>
            <w:tcBorders>
              <w:top w:val="single" w:sz="4" w:space="0" w:color="auto"/>
              <w:bottom w:val="single" w:sz="4" w:space="0" w:color="auto"/>
              <w:right w:val="single" w:sz="4" w:space="0" w:color="auto"/>
            </w:tcBorders>
          </w:tcPr>
          <w:p w:rsidR="00D34657" w:rsidRPr="008B1376" w:rsidRDefault="00D34657" w:rsidP="00D34657">
            <w:pPr>
              <w:autoSpaceDE w:val="0"/>
              <w:autoSpaceDN w:val="0"/>
              <w:adjustRightInd w:val="0"/>
              <w:spacing w:before="120" w:after="120" w:line="240" w:lineRule="exact"/>
              <w:jc w:val="both"/>
              <w:rPr>
                <w:rFonts w:ascii="Arial" w:hAnsi="Arial" w:cs="Arial"/>
              </w:rPr>
            </w:pPr>
            <w:r w:rsidRPr="008B1376">
              <w:rPr>
                <w:rFonts w:ascii="Arial" w:hAnsi="Arial" w:cs="Arial"/>
              </w:rPr>
              <w:t>Device Status</w:t>
            </w:r>
          </w:p>
        </w:tc>
        <w:tc>
          <w:tcPr>
            <w:tcW w:w="7299" w:type="dxa"/>
            <w:tcBorders>
              <w:top w:val="single" w:sz="4" w:space="0" w:color="auto"/>
              <w:left w:val="single" w:sz="4" w:space="0" w:color="auto"/>
              <w:bottom w:val="single" w:sz="4" w:space="0" w:color="auto"/>
            </w:tcBorders>
            <w:vAlign w:val="center"/>
          </w:tcPr>
          <w:p w:rsidR="00C8659E" w:rsidRPr="008B1376" w:rsidRDefault="007E1E12" w:rsidP="007E1E12">
            <w:pPr>
              <w:autoSpaceDE w:val="0"/>
              <w:autoSpaceDN w:val="0"/>
              <w:adjustRightInd w:val="0"/>
              <w:spacing w:before="120" w:after="120" w:line="240" w:lineRule="exact"/>
              <w:jc w:val="both"/>
              <w:rPr>
                <w:rFonts w:ascii="Arial" w:hAnsi="Arial" w:cs="Arial"/>
              </w:rPr>
            </w:pPr>
            <w:r w:rsidRPr="008B1376">
              <w:rPr>
                <w:rFonts w:ascii="Arial" w:hAnsi="Arial" w:cs="Arial"/>
              </w:rPr>
              <w:t xml:space="preserve">This </w:t>
            </w:r>
            <w:r w:rsidR="00C8659E" w:rsidRPr="008B1376">
              <w:rPr>
                <w:rFonts w:ascii="Arial" w:hAnsi="Arial" w:cs="Arial"/>
              </w:rPr>
              <w:t xml:space="preserve">indicates </w:t>
            </w:r>
            <w:r w:rsidRPr="008B1376">
              <w:rPr>
                <w:rFonts w:ascii="Arial" w:hAnsi="Arial" w:cs="Arial"/>
              </w:rPr>
              <w:t>the status of the device i.e. UP or Down and is displayed by the bordering color code</w:t>
            </w:r>
            <w:r w:rsidR="00C8659E" w:rsidRPr="008B1376">
              <w:rPr>
                <w:rFonts w:ascii="Arial" w:hAnsi="Arial" w:cs="Arial"/>
              </w:rPr>
              <w:t xml:space="preserve"> on the home screen (red for DOWN, green for UP). If a device status is down, it cannot be used for training.</w:t>
            </w:r>
          </w:p>
          <w:p w:rsidR="00413F26" w:rsidRPr="008B1376" w:rsidRDefault="00C8659E" w:rsidP="007E1E12">
            <w:pPr>
              <w:autoSpaceDE w:val="0"/>
              <w:autoSpaceDN w:val="0"/>
              <w:adjustRightInd w:val="0"/>
              <w:spacing w:before="120" w:after="120" w:line="240" w:lineRule="exact"/>
              <w:jc w:val="both"/>
              <w:rPr>
                <w:rFonts w:ascii="Arial" w:hAnsi="Arial" w:cs="Arial"/>
              </w:rPr>
            </w:pPr>
            <w:r w:rsidRPr="008B1376">
              <w:rPr>
                <w:rFonts w:ascii="Arial" w:hAnsi="Arial" w:cs="Arial"/>
              </w:rPr>
              <w:t>If</w:t>
            </w:r>
            <w:r w:rsidR="00104A57" w:rsidRPr="008B1376">
              <w:rPr>
                <w:rFonts w:ascii="Arial" w:hAnsi="Arial" w:cs="Arial"/>
              </w:rPr>
              <w:t xml:space="preserve"> </w:t>
            </w:r>
            <w:r w:rsidR="001B24DC" w:rsidRPr="008B1376">
              <w:rPr>
                <w:rFonts w:ascii="Arial" w:hAnsi="Arial" w:cs="Arial"/>
              </w:rPr>
              <w:t xml:space="preserve">a device </w:t>
            </w:r>
            <w:r w:rsidRPr="008B1376">
              <w:rPr>
                <w:rFonts w:ascii="Arial" w:hAnsi="Arial" w:cs="Arial"/>
              </w:rPr>
              <w:t xml:space="preserve">is due for a preflight, the border is yellow.. </w:t>
            </w:r>
          </w:p>
        </w:tc>
      </w:tr>
      <w:tr w:rsidR="00D34657" w:rsidRPr="008B1376" w:rsidTr="00EF7FC0">
        <w:trPr>
          <w:trHeight w:val="594"/>
        </w:trPr>
        <w:tc>
          <w:tcPr>
            <w:tcW w:w="2161" w:type="dxa"/>
            <w:tcBorders>
              <w:top w:val="single" w:sz="4" w:space="0" w:color="auto"/>
              <w:bottom w:val="single" w:sz="4" w:space="0" w:color="auto"/>
              <w:right w:val="single" w:sz="4" w:space="0" w:color="auto"/>
            </w:tcBorders>
          </w:tcPr>
          <w:p w:rsidR="00D34657" w:rsidRPr="008B1376" w:rsidRDefault="0094522B" w:rsidP="00D34657">
            <w:pPr>
              <w:autoSpaceDE w:val="0"/>
              <w:autoSpaceDN w:val="0"/>
              <w:adjustRightInd w:val="0"/>
              <w:spacing w:before="120" w:after="120" w:line="240" w:lineRule="exact"/>
              <w:jc w:val="both"/>
              <w:rPr>
                <w:rFonts w:ascii="Arial" w:hAnsi="Arial" w:cs="Arial"/>
              </w:rPr>
            </w:pPr>
            <w:r>
              <w:rPr>
                <w:rFonts w:ascii="Arial" w:hAnsi="Arial" w:cs="Arial"/>
              </w:rPr>
              <w:t>Time L</w:t>
            </w:r>
            <w:r w:rsidR="00D34657" w:rsidRPr="008B1376">
              <w:rPr>
                <w:rFonts w:ascii="Arial" w:hAnsi="Arial" w:cs="Arial"/>
              </w:rPr>
              <w:t>og</w:t>
            </w:r>
          </w:p>
        </w:tc>
        <w:tc>
          <w:tcPr>
            <w:tcW w:w="7299" w:type="dxa"/>
            <w:tcBorders>
              <w:top w:val="single" w:sz="4" w:space="0" w:color="auto"/>
              <w:left w:val="single" w:sz="4" w:space="0" w:color="auto"/>
              <w:bottom w:val="single" w:sz="4" w:space="0" w:color="auto"/>
            </w:tcBorders>
            <w:vAlign w:val="center"/>
          </w:tcPr>
          <w:p w:rsidR="00D34657" w:rsidRPr="008B1376" w:rsidRDefault="00112FBC" w:rsidP="007F774B">
            <w:pPr>
              <w:autoSpaceDE w:val="0"/>
              <w:autoSpaceDN w:val="0"/>
              <w:adjustRightInd w:val="0"/>
              <w:spacing w:before="120" w:after="120" w:line="240" w:lineRule="exact"/>
              <w:jc w:val="both"/>
              <w:rPr>
                <w:rFonts w:ascii="Arial" w:hAnsi="Arial" w:cs="Arial"/>
              </w:rPr>
            </w:pPr>
            <w:r w:rsidRPr="008B1376">
              <w:rPr>
                <w:rFonts w:ascii="Arial" w:hAnsi="Arial" w:cs="Arial"/>
              </w:rPr>
              <w:t xml:space="preserve">This is a record of the </w:t>
            </w:r>
            <w:r w:rsidR="00305B01" w:rsidRPr="008B1376">
              <w:rPr>
                <w:rFonts w:ascii="Arial" w:hAnsi="Arial" w:cs="Arial"/>
              </w:rPr>
              <w:t xml:space="preserve">details entered for any training conducted on the </w:t>
            </w:r>
            <w:r w:rsidR="007F774B">
              <w:rPr>
                <w:rFonts w:ascii="Arial" w:hAnsi="Arial" w:cs="Arial"/>
              </w:rPr>
              <w:t>Training</w:t>
            </w:r>
            <w:r w:rsidR="00305B01" w:rsidRPr="008B1376">
              <w:rPr>
                <w:rFonts w:ascii="Arial" w:hAnsi="Arial" w:cs="Arial"/>
              </w:rPr>
              <w:t xml:space="preserve"> devices</w:t>
            </w:r>
            <w:r w:rsidR="00ED25E4" w:rsidRPr="008B1376">
              <w:rPr>
                <w:rFonts w:ascii="Arial" w:hAnsi="Arial" w:cs="Arial"/>
              </w:rPr>
              <w:t>.</w:t>
            </w:r>
            <w:r w:rsidRPr="008B1376">
              <w:rPr>
                <w:rFonts w:ascii="Arial" w:hAnsi="Arial" w:cs="Arial"/>
              </w:rPr>
              <w:t xml:space="preserve"> For example, the names of the Instructor and Pilot Trainees in Simulator 1, in Time Period A (0700 – 1100) are captured in the Time Log screen.</w:t>
            </w:r>
          </w:p>
        </w:tc>
      </w:tr>
    </w:tbl>
    <w:p w:rsidR="001D3917" w:rsidRDefault="001D3917">
      <w:pPr>
        <w:spacing w:before="0" w:after="0" w:line="240" w:lineRule="auto"/>
        <w:rPr>
          <w:rFonts w:ascii="Arial" w:hAnsi="Arial"/>
          <w:b/>
          <w:bCs/>
          <w:caps/>
          <w:spacing w:val="15"/>
          <w:sz w:val="22"/>
          <w:szCs w:val="22"/>
          <w:highlight w:val="lightGray"/>
        </w:rPr>
      </w:pPr>
      <w:r>
        <w:rPr>
          <w:rFonts w:ascii="Arial" w:hAnsi="Arial"/>
          <w:highlight w:val="lightGray"/>
        </w:rPr>
        <w:br w:type="page"/>
      </w:r>
    </w:p>
    <w:p w:rsidR="000B00AB" w:rsidRPr="008B1376" w:rsidRDefault="000B00AB" w:rsidP="001D3917">
      <w:pPr>
        <w:pStyle w:val="Heading1"/>
        <w:numPr>
          <w:ilvl w:val="0"/>
          <w:numId w:val="0"/>
        </w:numPr>
        <w:spacing w:before="120" w:after="120" w:line="240" w:lineRule="exact"/>
        <w:rPr>
          <w:rFonts w:ascii="Arial" w:hAnsi="Arial" w:cs="Arial"/>
          <w:color w:val="auto"/>
        </w:rPr>
      </w:pPr>
      <w:bookmarkStart w:id="10" w:name="_Toc318367123"/>
      <w:r w:rsidRPr="008B1376">
        <w:rPr>
          <w:rFonts w:ascii="Arial" w:hAnsi="Arial" w:cs="Arial"/>
          <w:color w:val="auto"/>
        </w:rPr>
        <w:t>Overview</w:t>
      </w:r>
      <w:bookmarkEnd w:id="10"/>
    </w:p>
    <w:p w:rsidR="00FA578F" w:rsidRPr="008B1376" w:rsidRDefault="00FA578F" w:rsidP="005B4B4E">
      <w:pPr>
        <w:pStyle w:val="NoSpacing1"/>
        <w:jc w:val="both"/>
        <w:rPr>
          <w:rFonts w:ascii="Arial" w:hAnsi="Arial" w:cs="Arial"/>
        </w:rPr>
      </w:pPr>
    </w:p>
    <w:p w:rsidR="0013550E" w:rsidRPr="008B1376" w:rsidRDefault="000B00AB" w:rsidP="00481DEC">
      <w:pPr>
        <w:pStyle w:val="NoSpacing1"/>
        <w:jc w:val="both"/>
        <w:rPr>
          <w:rFonts w:ascii="Arial" w:hAnsi="Arial" w:cs="Arial"/>
        </w:rPr>
      </w:pPr>
      <w:r w:rsidRPr="008B1376">
        <w:rPr>
          <w:rFonts w:ascii="Arial" w:hAnsi="Arial" w:cs="Arial"/>
        </w:rPr>
        <w:t xml:space="preserve">Figure 1 provides the complete overview of </w:t>
      </w:r>
      <w:r w:rsidR="005B0A26" w:rsidRPr="008B1376">
        <w:rPr>
          <w:rFonts w:ascii="Arial" w:hAnsi="Arial" w:cs="Arial"/>
        </w:rPr>
        <w:t>Operation</w:t>
      </w:r>
      <w:r w:rsidR="002D4D07" w:rsidRPr="008B1376">
        <w:rPr>
          <w:rFonts w:ascii="Arial" w:hAnsi="Arial" w:cs="Arial"/>
        </w:rPr>
        <w:t>s</w:t>
      </w:r>
      <w:r w:rsidR="005B0A26" w:rsidRPr="008B1376">
        <w:rPr>
          <w:rFonts w:ascii="Arial" w:hAnsi="Arial" w:cs="Arial"/>
        </w:rPr>
        <w:t xml:space="preserve"> Qualification System</w:t>
      </w:r>
      <w:r w:rsidR="00B433A3" w:rsidRPr="008B1376">
        <w:rPr>
          <w:rFonts w:ascii="Arial" w:hAnsi="Arial" w:cs="Arial"/>
        </w:rPr>
        <w:t xml:space="preserve"> </w:t>
      </w:r>
      <w:r w:rsidR="007935E7">
        <w:rPr>
          <w:rFonts w:ascii="Arial" w:hAnsi="Arial" w:cs="Arial"/>
        </w:rPr>
        <w:t>SimLog</w:t>
      </w:r>
      <w:r w:rsidRPr="008B1376">
        <w:rPr>
          <w:rFonts w:ascii="Arial" w:hAnsi="Arial" w:cs="Arial"/>
        </w:rPr>
        <w:t xml:space="preserve"> application. Level </w:t>
      </w:r>
      <w:r w:rsidR="00481DEC">
        <w:rPr>
          <w:rFonts w:ascii="Arial" w:hAnsi="Arial" w:cs="Arial"/>
        </w:rPr>
        <w:t>2</w:t>
      </w:r>
      <w:r w:rsidRPr="008B1376">
        <w:rPr>
          <w:rFonts w:ascii="Arial" w:hAnsi="Arial" w:cs="Arial"/>
        </w:rPr>
        <w:t xml:space="preserve"> identifies the system’s major components and each of them is distributed into processes which are defined in Level </w:t>
      </w:r>
      <w:r w:rsidR="00481DEC">
        <w:rPr>
          <w:rFonts w:ascii="Arial" w:hAnsi="Arial" w:cs="Arial"/>
        </w:rPr>
        <w:t>3</w:t>
      </w:r>
      <w:r w:rsidRPr="008B1376">
        <w:rPr>
          <w:rFonts w:ascii="Arial" w:hAnsi="Arial" w:cs="Arial"/>
        </w:rPr>
        <w:t xml:space="preserve">. </w:t>
      </w:r>
    </w:p>
    <w:p w:rsidR="000B00AB" w:rsidRPr="008B1376" w:rsidRDefault="000B00AB" w:rsidP="00672752">
      <w:pPr>
        <w:jc w:val="both"/>
        <w:rPr>
          <w:rFonts w:ascii="Arial" w:hAnsi="Arial" w:cs="Arial"/>
        </w:rPr>
      </w:pPr>
      <w:r w:rsidRPr="008B1376">
        <w:rPr>
          <w:rFonts w:ascii="Arial" w:hAnsi="Arial" w:cs="Arial"/>
        </w:rPr>
        <w:t>The processes are defined as a top-down approach where big blocks are its major processes and the rest of the levels are broken down into details.</w:t>
      </w:r>
    </w:p>
    <w:p w:rsidR="00FA578F" w:rsidRPr="008B1376" w:rsidRDefault="00EA05CC" w:rsidP="00672752">
      <w:pPr>
        <w:jc w:val="both"/>
        <w:rPr>
          <w:rFonts w:ascii="Arial" w:hAnsi="Arial" w:cs="Arial"/>
        </w:rPr>
      </w:pPr>
      <w:r>
        <w:rPr>
          <w:rFonts w:ascii="Arial" w:hAnsi="Arial" w:cs="Arial"/>
          <w:noProof/>
        </w:rPr>
        <w:drawing>
          <wp:inline distT="0" distB="0" distL="0" distR="0">
            <wp:extent cx="5943600" cy="3681095"/>
            <wp:effectExtent l="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1804" cy="4999153"/>
                      <a:chOff x="536098" y="995248"/>
                      <a:chExt cx="8071804" cy="4999153"/>
                    </a:xfrm>
                  </a:grpSpPr>
                  <a:pic>
                    <a:nvPicPr>
                      <a:cNvPr id="45" name="table"/>
                      <a:cNvPicPr>
                        <a:picLocks noChangeAspect="1"/>
                      </a:cNvPicPr>
                    </a:nvPicPr>
                    <a:blipFill>
                      <a:blip r:embed="rId16"/>
                      <a:stretch>
                        <a:fillRect/>
                      </a:stretch>
                    </a:blipFill>
                    <a:spPr>
                      <a:xfrm>
                        <a:off x="536098" y="995248"/>
                        <a:ext cx="8071804" cy="4999153"/>
                      </a:xfrm>
                      <a:prstGeom prst="rect">
                        <a:avLst/>
                      </a:prstGeom>
                    </a:spPr>
                  </a:pic>
                  <a:sp>
                    <a:nvSpPr>
                      <a:cNvPr id="46" name="Flowchart: Alternate Process 45"/>
                      <a:cNvSpPr/>
                    </a:nvSpPr>
                    <a:spPr bwMode="auto">
                      <a:xfrm>
                        <a:off x="3431698" y="1198448"/>
                        <a:ext cx="2286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r>
                            <a:rPr lang="en-US" sz="2800" dirty="0" smtClean="0"/>
                            <a:t>Simlog</a:t>
                          </a:r>
                          <a:endParaRPr kumimoji="0" lang="en-US" sz="2800" b="0" i="0" u="none" strike="noStrike" cap="none" normalizeH="0" baseline="0" dirty="0" smtClean="0">
                            <a:ln>
                              <a:noFill/>
                            </a:ln>
                            <a:solidFill>
                              <a:schemeClr val="tx1"/>
                            </a:solidFill>
                            <a:effectLst/>
                            <a:latin typeface="Arial" charset="0"/>
                          </a:endParaRPr>
                        </a:p>
                      </a:txBody>
                      <a:useSpRect/>
                    </a:txSp>
                  </a:sp>
                  <a:sp>
                    <a:nvSpPr>
                      <a:cNvPr id="47" name="Flowchart: Alternate Process 46"/>
                      <a:cNvSpPr/>
                    </a:nvSpPr>
                    <a:spPr bwMode="auto">
                      <a:xfrm>
                        <a:off x="1755298" y="2265248"/>
                        <a:ext cx="1295400" cy="7620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600" b="1" dirty="0" smtClean="0"/>
                            <a:t>Training </a:t>
                          </a:r>
                        </a:p>
                        <a:p>
                          <a:pPr algn="ctr"/>
                          <a:r>
                            <a:rPr lang="en-US" sz="1600" b="1" dirty="0" smtClean="0"/>
                            <a:t>Resource </a:t>
                          </a:r>
                        </a:p>
                      </a:txBody>
                      <a:useSpRect/>
                    </a:txSp>
                  </a:sp>
                  <a:sp>
                    <a:nvSpPr>
                      <a:cNvPr id="48" name="Flowchart: Alternate Process 47"/>
                      <a:cNvSpPr/>
                    </a:nvSpPr>
                    <a:spPr bwMode="auto">
                      <a:xfrm>
                        <a:off x="1602898" y="34082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Managing</a:t>
                          </a:r>
                        </a:p>
                        <a:p>
                          <a:r>
                            <a:rPr lang="en-US" sz="1200" dirty="0" smtClean="0"/>
                            <a:t>Discrepancies </a:t>
                          </a:r>
                        </a:p>
                      </a:txBody>
                      <a:useSpRect/>
                    </a:txSp>
                  </a:sp>
                  <a:sp>
                    <a:nvSpPr>
                      <a:cNvPr id="49" name="Flowchart: Alternate Process 48"/>
                      <a:cNvSpPr/>
                    </a:nvSpPr>
                    <a:spPr bwMode="auto">
                      <a:xfrm>
                        <a:off x="1602898" y="40178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Managing </a:t>
                          </a:r>
                        </a:p>
                        <a:p>
                          <a:r>
                            <a:rPr lang="en-US" sz="1200" dirty="0" smtClean="0"/>
                            <a:t>Device Status </a:t>
                          </a:r>
                        </a:p>
                        <a:p>
                          <a:pPr marL="0" marR="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charset="0"/>
                          </a:endParaRPr>
                        </a:p>
                      </a:txBody>
                      <a:useSpRect/>
                    </a:txSp>
                  </a:sp>
                  <a:sp>
                    <a:nvSpPr>
                      <a:cNvPr id="50" name="Flowchart: Alternate Process 49"/>
                      <a:cNvSpPr/>
                    </a:nvSpPr>
                    <a:spPr bwMode="auto">
                      <a:xfrm>
                        <a:off x="1602898" y="46274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Preflight</a:t>
                          </a:r>
                        </a:p>
                      </a:txBody>
                      <a:useSpRect/>
                    </a:txSp>
                  </a:sp>
                  <a:sp>
                    <a:nvSpPr>
                      <a:cNvPr id="51" name="Flowchart: Alternate Process 50"/>
                      <a:cNvSpPr/>
                    </a:nvSpPr>
                    <a:spPr bwMode="auto">
                      <a:xfrm>
                        <a:off x="1602898" y="52370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Managing </a:t>
                          </a:r>
                        </a:p>
                        <a:p>
                          <a:r>
                            <a:rPr lang="en-US" sz="1200" dirty="0" smtClean="0"/>
                            <a:t>Time Log </a:t>
                          </a:r>
                        </a:p>
                      </a:txBody>
                      <a:useSpRect/>
                    </a:txSp>
                  </a:sp>
                  <a:sp>
                    <a:nvSpPr>
                      <a:cNvPr id="52" name="Flowchart: Alternate Process 51"/>
                      <a:cNvSpPr/>
                    </a:nvSpPr>
                    <a:spPr bwMode="auto">
                      <a:xfrm>
                        <a:off x="4114800" y="2265248"/>
                        <a:ext cx="1295400" cy="7620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r>
                            <a:rPr lang="en-US" sz="1600" b="1" dirty="0" smtClean="0"/>
                            <a:t>Admin</a:t>
                          </a:r>
                        </a:p>
                      </a:txBody>
                      <a:useSpRect/>
                    </a:txSp>
                  </a:sp>
                  <a:sp>
                    <a:nvSpPr>
                      <a:cNvPr id="53" name="Flowchart: Alternate Process 52"/>
                      <a:cNvSpPr/>
                    </a:nvSpPr>
                    <a:spPr bwMode="auto">
                      <a:xfrm>
                        <a:off x="7165498" y="2265248"/>
                        <a:ext cx="1295400" cy="7620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600" b="1" dirty="0" smtClean="0"/>
                            <a:t>ATOM</a:t>
                          </a:r>
                          <a:endParaRPr kumimoji="0" lang="en-US" sz="3600" b="0" i="0" u="none" strike="noStrike" cap="none" normalizeH="0" baseline="0" dirty="0" smtClean="0">
                            <a:ln>
                              <a:noFill/>
                            </a:ln>
                            <a:solidFill>
                              <a:schemeClr val="tx1"/>
                            </a:solidFill>
                            <a:effectLst/>
                            <a:latin typeface="Arial" charset="0"/>
                          </a:endParaRPr>
                        </a:p>
                      </a:txBody>
                      <a:useSpRect/>
                    </a:txSp>
                  </a:sp>
                  <a:cxnSp>
                    <a:nvCxnSpPr>
                      <a:cNvPr id="54" name="Straight Connector 53"/>
                      <a:cNvCxnSpPr>
                        <a:stCxn id="47" idx="3"/>
                      </a:cNvCxnSpPr>
                    </a:nvCxnSpPr>
                    <a:spPr bwMode="auto">
                      <a:xfrm>
                        <a:off x="3050698" y="2646248"/>
                        <a:ext cx="0" cy="2971800"/>
                      </a:xfrm>
                      <a:prstGeom prst="line">
                        <a:avLst/>
                      </a:prstGeom>
                      <a:solidFill>
                        <a:schemeClr val="accent1"/>
                      </a:solidFill>
                      <a:ln w="3175" cap="flat" cmpd="sng" algn="ctr">
                        <a:solidFill>
                          <a:srgbClr val="850909"/>
                        </a:solidFill>
                        <a:prstDash val="solid"/>
                        <a:miter lim="800000"/>
                        <a:headEnd type="none" w="sm" len="sm"/>
                        <a:tailEnd type="triangle" w="med" len="med"/>
                      </a:ln>
                      <a:effectLst/>
                    </a:spPr>
                  </a:cxnSp>
                  <a:cxnSp>
                    <a:nvCxnSpPr>
                      <a:cNvPr id="55" name="Straight Arrow Connector 54"/>
                      <a:cNvCxnSpPr/>
                    </a:nvCxnSpPr>
                    <a:spPr bwMode="auto">
                      <a:xfrm flipH="1">
                        <a:off x="2745898" y="3713048"/>
                        <a:ext cx="3048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6" name="Straight Arrow Connector 55"/>
                      <a:cNvCxnSpPr/>
                    </a:nvCxnSpPr>
                    <a:spPr bwMode="auto">
                      <a:xfrm flipH="1">
                        <a:off x="2745898" y="4322648"/>
                        <a:ext cx="3048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7" name="Straight Arrow Connector 56"/>
                      <a:cNvCxnSpPr/>
                    </a:nvCxnSpPr>
                    <a:spPr bwMode="auto">
                      <a:xfrm flipH="1">
                        <a:off x="2745898" y="4932248"/>
                        <a:ext cx="3048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8" name="Straight Arrow Connector 57"/>
                      <a:cNvCxnSpPr/>
                    </a:nvCxnSpPr>
                    <a:spPr bwMode="auto">
                      <a:xfrm flipH="1">
                        <a:off x="2745898" y="5618048"/>
                        <a:ext cx="3048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9" name="Straight Arrow Connector 58"/>
                      <a:cNvCxnSpPr>
                        <a:stCxn id="46" idx="2"/>
                      </a:cNvCxnSpPr>
                    </a:nvCxnSpPr>
                    <a:spPr bwMode="auto">
                      <a:xfrm flipH="1">
                        <a:off x="2288698" y="1808048"/>
                        <a:ext cx="2286000" cy="4572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0" name="Straight Arrow Connector 59"/>
                      <a:cNvCxnSpPr>
                        <a:stCxn id="46" idx="2"/>
                        <a:endCxn id="52" idx="0"/>
                      </a:cNvCxnSpPr>
                    </a:nvCxnSpPr>
                    <a:spPr bwMode="auto">
                      <a:xfrm rot="16200000" flipH="1">
                        <a:off x="4439999" y="1942747"/>
                        <a:ext cx="457200" cy="187802"/>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1" name="Straight Arrow Connector 60"/>
                      <a:cNvCxnSpPr>
                        <a:stCxn id="46" idx="2"/>
                      </a:cNvCxnSpPr>
                    </a:nvCxnSpPr>
                    <a:spPr bwMode="auto">
                      <a:xfrm>
                        <a:off x="4574698" y="1808048"/>
                        <a:ext cx="1524000" cy="4572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2" name="Straight Arrow Connector 61"/>
                      <a:cNvCxnSpPr>
                        <a:stCxn id="46" idx="2"/>
                      </a:cNvCxnSpPr>
                    </a:nvCxnSpPr>
                    <a:spPr bwMode="auto">
                      <a:xfrm>
                        <a:off x="4574698" y="1808048"/>
                        <a:ext cx="3276600" cy="4572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sp>
                    <a:nvSpPr>
                      <a:cNvPr id="63" name="Flowchart: Alternate Process 62"/>
                      <a:cNvSpPr/>
                    </a:nvSpPr>
                    <a:spPr bwMode="auto">
                      <a:xfrm>
                        <a:off x="4114800" y="34082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Part </a:t>
                          </a:r>
                        </a:p>
                        <a:p>
                          <a:pPr algn="ctr"/>
                          <a:r>
                            <a:rPr lang="en-US" sz="1200" dirty="0" smtClean="0"/>
                            <a:t>&amp;</a:t>
                          </a:r>
                        </a:p>
                        <a:p>
                          <a:pPr algn="ctr"/>
                          <a:r>
                            <a:rPr lang="en-US" sz="1200" dirty="0" smtClean="0"/>
                            <a:t>Components</a:t>
                          </a:r>
                        </a:p>
                      </a:txBody>
                      <a:useSpRect/>
                    </a:txSp>
                  </a:sp>
                  <a:sp>
                    <a:nvSpPr>
                      <a:cNvPr id="64" name="Flowchart: Alternate Process 63"/>
                      <a:cNvSpPr/>
                    </a:nvSpPr>
                    <a:spPr bwMode="auto">
                      <a:xfrm>
                        <a:off x="4114800" y="40178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Component</a:t>
                          </a:r>
                        </a:p>
                        <a:p>
                          <a:r>
                            <a:rPr lang="en-US" sz="1200" dirty="0" smtClean="0"/>
                            <a:t>Repair</a:t>
                          </a:r>
                          <a:endParaRPr kumimoji="0" lang="en-US" sz="1200" b="0" i="0" u="none" strike="noStrike" cap="none" normalizeH="0" baseline="0" dirty="0" smtClean="0">
                            <a:ln>
                              <a:noFill/>
                            </a:ln>
                            <a:solidFill>
                              <a:schemeClr val="tx1"/>
                            </a:solidFill>
                            <a:effectLst/>
                            <a:latin typeface="Arial" charset="0"/>
                          </a:endParaRPr>
                        </a:p>
                      </a:txBody>
                      <a:useSpRect/>
                    </a:txSp>
                  </a:sp>
                  <a:sp>
                    <a:nvSpPr>
                      <a:cNvPr id="65" name="Flowchart: Alternate Process 64"/>
                      <a:cNvSpPr/>
                    </a:nvSpPr>
                    <a:spPr bwMode="auto">
                      <a:xfrm>
                        <a:off x="4114800" y="46274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Vendors</a:t>
                          </a:r>
                        </a:p>
                        <a:p>
                          <a:pPr algn="ctr"/>
                          <a:r>
                            <a:rPr lang="en-US" sz="1200" dirty="0" smtClean="0"/>
                            <a:t>Administration</a:t>
                          </a:r>
                        </a:p>
                      </a:txBody>
                      <a:useSpRect/>
                    </a:txSp>
                  </a:sp>
                  <a:cxnSp>
                    <a:nvCxnSpPr>
                      <a:cNvPr id="66" name="Straight Connector 65"/>
                      <a:cNvCxnSpPr/>
                    </a:nvCxnSpPr>
                    <a:spPr bwMode="auto">
                      <a:xfrm>
                        <a:off x="5410200" y="2570048"/>
                        <a:ext cx="0" cy="2286000"/>
                      </a:xfrm>
                      <a:prstGeom prst="line">
                        <a:avLst/>
                      </a:prstGeom>
                      <a:solidFill>
                        <a:schemeClr val="accent1"/>
                      </a:solidFill>
                      <a:ln w="3175" cap="flat" cmpd="sng" algn="ctr">
                        <a:solidFill>
                          <a:srgbClr val="850909"/>
                        </a:solidFill>
                        <a:prstDash val="solid"/>
                        <a:miter lim="800000"/>
                        <a:headEnd type="none" w="sm" len="sm"/>
                        <a:tailEnd type="triangle" w="med" len="med"/>
                      </a:ln>
                      <a:effectLst/>
                    </a:spPr>
                  </a:cxnSp>
                  <a:cxnSp>
                    <a:nvCxnSpPr>
                      <a:cNvPr id="67" name="Straight Arrow Connector 66"/>
                      <a:cNvCxnSpPr/>
                    </a:nvCxnSpPr>
                    <a:spPr bwMode="auto">
                      <a:xfrm flipH="1">
                        <a:off x="5257800" y="3636848"/>
                        <a:ext cx="1524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8" name="Straight Arrow Connector 67"/>
                      <a:cNvCxnSpPr/>
                    </a:nvCxnSpPr>
                    <a:spPr bwMode="auto">
                      <a:xfrm flipH="1">
                        <a:off x="5257800" y="4246448"/>
                        <a:ext cx="1524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9" name="Straight Arrow Connector 68"/>
                      <a:cNvCxnSpPr/>
                    </a:nvCxnSpPr>
                    <a:spPr bwMode="auto">
                      <a:xfrm flipH="1">
                        <a:off x="5257800" y="4856048"/>
                        <a:ext cx="1524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sp>
                    <a:nvSpPr>
                      <a:cNvPr id="70" name="Flowchart: Alternate Process 69"/>
                      <a:cNvSpPr/>
                    </a:nvSpPr>
                    <a:spPr bwMode="auto">
                      <a:xfrm>
                        <a:off x="7165498" y="34082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Class Plan </a:t>
                          </a:r>
                        </a:p>
                        <a:p>
                          <a:pPr algn="ctr"/>
                          <a:r>
                            <a:rPr lang="en-US" sz="1200" dirty="0" smtClean="0"/>
                            <a:t>Mgmt</a:t>
                          </a:r>
                        </a:p>
                      </a:txBody>
                      <a:useSpRect/>
                    </a:txSp>
                  </a:sp>
                  <a:sp>
                    <a:nvSpPr>
                      <a:cNvPr id="71" name="Flowchart: Alternate Process 70"/>
                      <a:cNvSpPr/>
                    </a:nvSpPr>
                    <a:spPr bwMode="auto">
                      <a:xfrm>
                        <a:off x="7165498" y="4017848"/>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Class Roster</a:t>
                          </a:r>
                        </a:p>
                        <a:p>
                          <a:r>
                            <a:rPr lang="en-US" sz="1200" dirty="0" smtClean="0"/>
                            <a:t>Mgmt</a:t>
                          </a:r>
                          <a:endParaRPr kumimoji="0" lang="en-US" sz="1200" b="0" i="0" u="none" strike="noStrike" cap="none" normalizeH="0" baseline="0" dirty="0" smtClean="0">
                            <a:ln>
                              <a:noFill/>
                            </a:ln>
                            <a:solidFill>
                              <a:schemeClr val="tx1"/>
                            </a:solidFill>
                            <a:effectLst/>
                            <a:latin typeface="Arial" charset="0"/>
                          </a:endParaRPr>
                        </a:p>
                      </a:txBody>
                      <a:useSpRect/>
                    </a:txSp>
                  </a:sp>
                  <a:cxnSp>
                    <a:nvCxnSpPr>
                      <a:cNvPr id="72" name="Straight Connector 71"/>
                      <a:cNvCxnSpPr/>
                    </a:nvCxnSpPr>
                    <a:spPr bwMode="auto">
                      <a:xfrm>
                        <a:off x="8460898" y="2570048"/>
                        <a:ext cx="0" cy="1676400"/>
                      </a:xfrm>
                      <a:prstGeom prst="line">
                        <a:avLst/>
                      </a:prstGeom>
                      <a:solidFill>
                        <a:schemeClr val="accent1"/>
                      </a:solidFill>
                      <a:ln w="3175" cap="flat" cmpd="sng" algn="ctr">
                        <a:solidFill>
                          <a:srgbClr val="850909"/>
                        </a:solidFill>
                        <a:prstDash val="solid"/>
                        <a:miter lim="800000"/>
                        <a:headEnd type="none" w="sm" len="sm"/>
                        <a:tailEnd type="triangle" w="med" len="med"/>
                      </a:ln>
                      <a:effectLst/>
                    </a:spPr>
                  </a:cxnSp>
                  <a:cxnSp>
                    <a:nvCxnSpPr>
                      <a:cNvPr id="73" name="Straight Arrow Connector 72"/>
                      <a:cNvCxnSpPr/>
                    </a:nvCxnSpPr>
                    <a:spPr bwMode="auto">
                      <a:xfrm flipH="1">
                        <a:off x="8308498" y="3636848"/>
                        <a:ext cx="1524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74" name="Straight Arrow Connector 73"/>
                      <a:cNvCxnSpPr/>
                    </a:nvCxnSpPr>
                    <a:spPr bwMode="auto">
                      <a:xfrm flipH="1">
                        <a:off x="8308498" y="4246448"/>
                        <a:ext cx="152400" cy="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lc:lockedCanvas>
              </a:graphicData>
            </a:graphic>
          </wp:inline>
        </w:drawing>
      </w:r>
    </w:p>
    <w:p w:rsidR="000B4481" w:rsidRPr="008B1376" w:rsidRDefault="000B4481" w:rsidP="000B4481">
      <w:pPr>
        <w:jc w:val="center"/>
        <w:rPr>
          <w:rFonts w:ascii="Arial" w:hAnsi="Arial" w:cs="Arial"/>
          <w:b/>
          <w:sz w:val="18"/>
        </w:rPr>
      </w:pPr>
      <w:r w:rsidRPr="008B1376">
        <w:rPr>
          <w:rFonts w:ascii="Arial" w:hAnsi="Arial" w:cs="Arial"/>
          <w:b/>
          <w:sz w:val="18"/>
        </w:rPr>
        <w:t>Figure 1</w:t>
      </w:r>
    </w:p>
    <w:p w:rsidR="00481DEC" w:rsidRDefault="005B0F54" w:rsidP="00481DEC">
      <w:r w:rsidRPr="008B1376">
        <w:rPr>
          <w:rFonts w:ascii="Arial" w:hAnsi="Arial" w:cs="Arial"/>
        </w:rPr>
        <w:t xml:space="preserve">The main </w:t>
      </w:r>
      <w:r w:rsidR="00211A77" w:rsidRPr="008B1376">
        <w:rPr>
          <w:rFonts w:ascii="Arial" w:hAnsi="Arial" w:cs="Arial"/>
        </w:rPr>
        <w:t xml:space="preserve">purpose </w:t>
      </w:r>
      <w:r w:rsidRPr="008B1376">
        <w:rPr>
          <w:rFonts w:ascii="Arial" w:hAnsi="Arial" w:cs="Arial"/>
        </w:rPr>
        <w:t xml:space="preserve">of the system </w:t>
      </w:r>
      <w:r w:rsidR="00AE462C" w:rsidRPr="008B1376">
        <w:rPr>
          <w:rFonts w:ascii="Arial" w:hAnsi="Arial" w:cs="Arial"/>
        </w:rPr>
        <w:t xml:space="preserve">is </w:t>
      </w:r>
      <w:r w:rsidRPr="008B1376">
        <w:rPr>
          <w:rFonts w:ascii="Arial" w:hAnsi="Arial" w:cs="Arial"/>
        </w:rPr>
        <w:t xml:space="preserve">to </w:t>
      </w:r>
      <w:r w:rsidR="00AE462C" w:rsidRPr="008B1376">
        <w:rPr>
          <w:rFonts w:ascii="Arial" w:hAnsi="Arial" w:cs="Arial"/>
        </w:rPr>
        <w:t>m</w:t>
      </w:r>
      <w:r w:rsidRPr="008B1376">
        <w:rPr>
          <w:rFonts w:ascii="Arial" w:hAnsi="Arial" w:cs="Arial"/>
        </w:rPr>
        <w:t xml:space="preserve">aintain </w:t>
      </w:r>
      <w:r w:rsidR="00CC7EEE" w:rsidRPr="008B1376">
        <w:rPr>
          <w:rFonts w:ascii="Arial" w:hAnsi="Arial" w:cs="Arial"/>
        </w:rPr>
        <w:t xml:space="preserve">records for </w:t>
      </w:r>
      <w:r w:rsidRPr="008B1376">
        <w:rPr>
          <w:rFonts w:ascii="Arial" w:hAnsi="Arial" w:cs="Arial"/>
        </w:rPr>
        <w:t>the training device</w:t>
      </w:r>
      <w:r w:rsidR="00AE462C" w:rsidRPr="008B1376">
        <w:rPr>
          <w:rFonts w:ascii="Arial" w:hAnsi="Arial" w:cs="Arial"/>
        </w:rPr>
        <w:t>s</w:t>
      </w:r>
      <w:r w:rsidR="0094522B">
        <w:rPr>
          <w:rFonts w:ascii="Arial" w:hAnsi="Arial" w:cs="Arial"/>
        </w:rPr>
        <w:t xml:space="preserve">, </w:t>
      </w:r>
      <w:r w:rsidR="00211A77" w:rsidRPr="008B1376">
        <w:rPr>
          <w:rFonts w:ascii="Arial" w:hAnsi="Arial" w:cs="Arial"/>
        </w:rPr>
        <w:t xml:space="preserve">such </w:t>
      </w:r>
      <w:r w:rsidR="00CC7EEE" w:rsidRPr="008B1376">
        <w:rPr>
          <w:rFonts w:ascii="Arial" w:hAnsi="Arial" w:cs="Arial"/>
        </w:rPr>
        <w:t xml:space="preserve">as defects in the devices, </w:t>
      </w:r>
      <w:r w:rsidRPr="008B1376">
        <w:rPr>
          <w:rFonts w:ascii="Arial" w:hAnsi="Arial" w:cs="Arial"/>
        </w:rPr>
        <w:t xml:space="preserve">who </w:t>
      </w:r>
      <w:r w:rsidR="00AE462C" w:rsidRPr="008B1376">
        <w:rPr>
          <w:rFonts w:ascii="Arial" w:hAnsi="Arial" w:cs="Arial"/>
        </w:rPr>
        <w:t xml:space="preserve">are the users, when and </w:t>
      </w:r>
      <w:r w:rsidRPr="008B1376">
        <w:rPr>
          <w:rFonts w:ascii="Arial" w:hAnsi="Arial" w:cs="Arial"/>
        </w:rPr>
        <w:t>which device</w:t>
      </w:r>
      <w:r w:rsidR="00AE462C" w:rsidRPr="008B1376">
        <w:rPr>
          <w:rFonts w:ascii="Arial" w:hAnsi="Arial" w:cs="Arial"/>
        </w:rPr>
        <w:t>s</w:t>
      </w:r>
      <w:r w:rsidRPr="008B1376">
        <w:rPr>
          <w:rFonts w:ascii="Arial" w:hAnsi="Arial" w:cs="Arial"/>
        </w:rPr>
        <w:t xml:space="preserve"> </w:t>
      </w:r>
      <w:r w:rsidR="00AE462C" w:rsidRPr="008B1376">
        <w:rPr>
          <w:rFonts w:ascii="Arial" w:hAnsi="Arial" w:cs="Arial"/>
        </w:rPr>
        <w:t xml:space="preserve">are </w:t>
      </w:r>
      <w:proofErr w:type="gramStart"/>
      <w:r w:rsidR="00AE462C" w:rsidRPr="008B1376">
        <w:rPr>
          <w:rFonts w:ascii="Arial" w:hAnsi="Arial" w:cs="Arial"/>
        </w:rPr>
        <w:t xml:space="preserve">used </w:t>
      </w:r>
      <w:r w:rsidR="00481DEC">
        <w:rPr>
          <w:rFonts w:ascii="Arial" w:hAnsi="Arial" w:cs="Arial"/>
        </w:rPr>
        <w:t xml:space="preserve"> and</w:t>
      </w:r>
      <w:proofErr w:type="gramEnd"/>
      <w:r w:rsidR="00481DEC">
        <w:rPr>
          <w:rFonts w:ascii="Arial" w:hAnsi="Arial" w:cs="Arial"/>
        </w:rPr>
        <w:t xml:space="preserve"> what was the status of the Device  on the specific time.</w:t>
      </w:r>
    </w:p>
    <w:p w:rsidR="005B0F54" w:rsidRPr="008B1376" w:rsidRDefault="005B0F54" w:rsidP="005B0F54">
      <w:pPr>
        <w:pStyle w:val="NoSpacing1"/>
        <w:jc w:val="both"/>
        <w:rPr>
          <w:rFonts w:ascii="Arial" w:hAnsi="Arial" w:cs="Arial"/>
        </w:rPr>
      </w:pPr>
      <w:r w:rsidRPr="008B1376">
        <w:rPr>
          <w:rFonts w:ascii="Arial" w:hAnsi="Arial" w:cs="Arial"/>
        </w:rPr>
        <w:t>This will help  manage the training devices in</w:t>
      </w:r>
      <w:r w:rsidR="00211A77" w:rsidRPr="008B1376">
        <w:rPr>
          <w:rFonts w:ascii="Arial" w:hAnsi="Arial" w:cs="Arial"/>
        </w:rPr>
        <w:t xml:space="preserve"> a</w:t>
      </w:r>
      <w:r w:rsidRPr="008B1376">
        <w:rPr>
          <w:rFonts w:ascii="Arial" w:hAnsi="Arial" w:cs="Arial"/>
        </w:rPr>
        <w:t xml:space="preserve"> more efficient way </w:t>
      </w:r>
      <w:r w:rsidR="00604B8A" w:rsidRPr="008B1376">
        <w:rPr>
          <w:rFonts w:ascii="Arial" w:hAnsi="Arial" w:cs="Arial"/>
        </w:rPr>
        <w:t>and help</w:t>
      </w:r>
      <w:r w:rsidRPr="008B1376">
        <w:rPr>
          <w:rFonts w:ascii="Arial" w:hAnsi="Arial" w:cs="Arial"/>
        </w:rPr>
        <w:t xml:space="preserve"> to provide better availability of the training devices. </w:t>
      </w:r>
    </w:p>
    <w:p w:rsidR="005B0F54" w:rsidRPr="008B1376" w:rsidRDefault="005B0F54" w:rsidP="005B0F54">
      <w:pPr>
        <w:pStyle w:val="NoSpacing1"/>
        <w:jc w:val="both"/>
        <w:rPr>
          <w:rFonts w:ascii="Arial" w:hAnsi="Arial" w:cs="Arial"/>
        </w:rPr>
      </w:pPr>
    </w:p>
    <w:p w:rsidR="005D58D5" w:rsidRDefault="005D58D5">
      <w:pPr>
        <w:spacing w:before="0" w:after="0" w:line="240" w:lineRule="auto"/>
        <w:rPr>
          <w:rFonts w:ascii="Arial" w:hAnsi="Arial" w:cs="Arial"/>
        </w:rPr>
      </w:pPr>
      <w:r>
        <w:rPr>
          <w:rFonts w:ascii="Arial" w:hAnsi="Arial" w:cs="Arial"/>
        </w:rPr>
        <w:br w:type="page"/>
      </w:r>
    </w:p>
    <w:p w:rsidR="005B0F54" w:rsidRPr="008B1376" w:rsidRDefault="005B0F54" w:rsidP="005B0F54">
      <w:pPr>
        <w:pStyle w:val="NoSpacing1"/>
        <w:jc w:val="both"/>
        <w:rPr>
          <w:rFonts w:ascii="Arial" w:hAnsi="Arial" w:cs="Arial"/>
        </w:rPr>
      </w:pPr>
      <w:r w:rsidRPr="008B1376">
        <w:rPr>
          <w:rFonts w:ascii="Arial" w:hAnsi="Arial" w:cs="Arial"/>
        </w:rPr>
        <w:t>Main use</w:t>
      </w:r>
      <w:r w:rsidR="00AE462C" w:rsidRPr="008B1376">
        <w:rPr>
          <w:rFonts w:ascii="Arial" w:hAnsi="Arial" w:cs="Arial"/>
        </w:rPr>
        <w:t>s</w:t>
      </w:r>
      <w:r w:rsidRPr="008B1376">
        <w:rPr>
          <w:rFonts w:ascii="Arial" w:hAnsi="Arial" w:cs="Arial"/>
        </w:rPr>
        <w:t xml:space="preserve"> of </w:t>
      </w:r>
      <w:r w:rsidR="00604B8A" w:rsidRPr="008B1376">
        <w:rPr>
          <w:rFonts w:ascii="Arial" w:hAnsi="Arial" w:cs="Arial"/>
        </w:rPr>
        <w:t>the application</w:t>
      </w:r>
      <w:r w:rsidRPr="008B1376">
        <w:rPr>
          <w:rFonts w:ascii="Arial" w:hAnsi="Arial" w:cs="Arial"/>
        </w:rPr>
        <w:t xml:space="preserve"> are as </w:t>
      </w:r>
      <w:r w:rsidR="00604B8A" w:rsidRPr="008B1376">
        <w:rPr>
          <w:rFonts w:ascii="Arial" w:hAnsi="Arial" w:cs="Arial"/>
        </w:rPr>
        <w:t>below:</w:t>
      </w:r>
    </w:p>
    <w:p w:rsidR="005B0F54" w:rsidRPr="008B1376" w:rsidRDefault="005B0F54" w:rsidP="005B0F54">
      <w:pPr>
        <w:pStyle w:val="NoSpacing1"/>
        <w:jc w:val="both"/>
        <w:rPr>
          <w:rFonts w:ascii="Arial" w:hAnsi="Arial" w:cs="Arial"/>
        </w:rPr>
      </w:pPr>
    </w:p>
    <w:p w:rsidR="005B0F54" w:rsidRPr="008B1376" w:rsidRDefault="005B0F54" w:rsidP="005B0F54">
      <w:pPr>
        <w:pStyle w:val="NoSpacing1"/>
        <w:jc w:val="both"/>
        <w:rPr>
          <w:rFonts w:ascii="Arial" w:hAnsi="Arial" w:cs="Arial"/>
          <w:b/>
        </w:rPr>
      </w:pPr>
      <w:r w:rsidRPr="008B1376">
        <w:rPr>
          <w:rFonts w:ascii="Arial" w:hAnsi="Arial" w:cs="Arial"/>
          <w:b/>
        </w:rPr>
        <w:t xml:space="preserve">Record Discrepancies: </w:t>
      </w:r>
      <w:r w:rsidRPr="008B1376">
        <w:rPr>
          <w:rFonts w:ascii="Arial" w:hAnsi="Arial" w:cs="Arial"/>
        </w:rPr>
        <w:t>Sim</w:t>
      </w:r>
      <w:r w:rsidR="00D37728">
        <w:rPr>
          <w:rFonts w:ascii="Arial" w:hAnsi="Arial" w:cs="Arial"/>
        </w:rPr>
        <w:t xml:space="preserve"> </w:t>
      </w:r>
      <w:r w:rsidRPr="008B1376">
        <w:rPr>
          <w:rFonts w:ascii="Arial" w:hAnsi="Arial" w:cs="Arial"/>
        </w:rPr>
        <w:t>Tech</w:t>
      </w:r>
      <w:r w:rsidR="00D37728">
        <w:rPr>
          <w:rFonts w:ascii="Arial" w:hAnsi="Arial" w:cs="Arial"/>
        </w:rPr>
        <w:t>s</w:t>
      </w:r>
      <w:r w:rsidRPr="008B1376">
        <w:rPr>
          <w:rFonts w:ascii="Arial" w:hAnsi="Arial" w:cs="Arial"/>
        </w:rPr>
        <w:t xml:space="preserve"> &amp; </w:t>
      </w:r>
      <w:r w:rsidR="004D25A9" w:rsidRPr="008B1376">
        <w:rPr>
          <w:rFonts w:ascii="Arial" w:hAnsi="Arial" w:cs="Arial"/>
        </w:rPr>
        <w:t>Instructors</w:t>
      </w:r>
      <w:r w:rsidRPr="008B1376">
        <w:rPr>
          <w:rFonts w:ascii="Arial" w:hAnsi="Arial" w:cs="Arial"/>
        </w:rPr>
        <w:t xml:space="preserve"> can </w:t>
      </w:r>
      <w:r w:rsidR="00F71701" w:rsidRPr="008B1376">
        <w:rPr>
          <w:rFonts w:ascii="Arial" w:hAnsi="Arial" w:cs="Arial"/>
        </w:rPr>
        <w:t xml:space="preserve">enter </w:t>
      </w:r>
      <w:r w:rsidR="00211A77" w:rsidRPr="008B1376">
        <w:rPr>
          <w:rFonts w:ascii="Arial" w:hAnsi="Arial" w:cs="Arial"/>
        </w:rPr>
        <w:t xml:space="preserve">a </w:t>
      </w:r>
      <w:r w:rsidRPr="008B1376">
        <w:rPr>
          <w:rFonts w:ascii="Arial" w:hAnsi="Arial" w:cs="Arial"/>
        </w:rPr>
        <w:t xml:space="preserve">discrepancy for any device if they </w:t>
      </w:r>
      <w:r w:rsidR="00211A77" w:rsidRPr="008B1376">
        <w:rPr>
          <w:rFonts w:ascii="Arial" w:hAnsi="Arial" w:cs="Arial"/>
        </w:rPr>
        <w:t xml:space="preserve">find </w:t>
      </w:r>
      <w:r w:rsidRPr="008B1376">
        <w:rPr>
          <w:rFonts w:ascii="Arial" w:hAnsi="Arial" w:cs="Arial"/>
        </w:rPr>
        <w:t xml:space="preserve">any deviation in the </w:t>
      </w:r>
      <w:r w:rsidR="00211A77" w:rsidRPr="008B1376">
        <w:rPr>
          <w:rFonts w:ascii="Arial" w:hAnsi="Arial" w:cs="Arial"/>
        </w:rPr>
        <w:t>normal operations of a device.</w:t>
      </w:r>
      <w:r w:rsidRPr="008B1376">
        <w:rPr>
          <w:rFonts w:ascii="Arial" w:hAnsi="Arial" w:cs="Arial"/>
        </w:rPr>
        <w:t xml:space="preserve">   </w:t>
      </w:r>
    </w:p>
    <w:p w:rsidR="005B0F54" w:rsidRPr="008B1376" w:rsidRDefault="005B0F54" w:rsidP="005B0F54">
      <w:pPr>
        <w:pStyle w:val="NoSpacing1"/>
        <w:jc w:val="both"/>
        <w:rPr>
          <w:rFonts w:ascii="Arial" w:hAnsi="Arial" w:cs="Arial"/>
        </w:rPr>
      </w:pPr>
    </w:p>
    <w:p w:rsidR="00202344" w:rsidRDefault="009271F1">
      <w:pPr>
        <w:rPr>
          <w:rFonts w:ascii="Arial" w:hAnsi="Arial" w:cs="Arial"/>
        </w:rPr>
      </w:pPr>
      <w:r>
        <w:rPr>
          <w:rFonts w:ascii="Arial" w:hAnsi="Arial" w:cs="Arial"/>
          <w:b/>
        </w:rPr>
        <w:t xml:space="preserve">Complete </w:t>
      </w:r>
      <w:r w:rsidR="005B0F54" w:rsidRPr="008B1376">
        <w:rPr>
          <w:rFonts w:ascii="Arial" w:hAnsi="Arial" w:cs="Arial"/>
          <w:b/>
        </w:rPr>
        <w:t>Preflight:</w:t>
      </w:r>
      <w:r w:rsidR="005B0F54" w:rsidRPr="008B1376">
        <w:rPr>
          <w:rFonts w:ascii="Arial" w:hAnsi="Arial" w:cs="Arial"/>
        </w:rPr>
        <w:t xml:space="preserve"> </w:t>
      </w:r>
      <w:r w:rsidR="006F4E02">
        <w:rPr>
          <w:rFonts w:ascii="Arial" w:hAnsi="Arial" w:cs="Arial"/>
        </w:rPr>
        <w:t xml:space="preserve">Sim Techs complete a daily preflight check of </w:t>
      </w:r>
      <w:r w:rsidR="0094522B">
        <w:rPr>
          <w:rFonts w:ascii="Arial" w:hAnsi="Arial" w:cs="Arial"/>
        </w:rPr>
        <w:t xml:space="preserve">Flight Ops </w:t>
      </w:r>
      <w:r w:rsidR="006F4E02">
        <w:rPr>
          <w:rFonts w:ascii="Arial" w:hAnsi="Arial" w:cs="Arial"/>
        </w:rPr>
        <w:t>training devices</w:t>
      </w:r>
      <w:r w:rsidR="0094522B">
        <w:rPr>
          <w:rFonts w:ascii="Arial" w:hAnsi="Arial" w:cs="Arial"/>
        </w:rPr>
        <w:t xml:space="preserve"> defined to require a daily preflight</w:t>
      </w:r>
      <w:r w:rsidR="006F4E02">
        <w:rPr>
          <w:rFonts w:ascii="Arial" w:hAnsi="Arial" w:cs="Arial"/>
        </w:rPr>
        <w:t xml:space="preserve"> between 4 AM and 6 AM </w:t>
      </w:r>
      <w:proofErr w:type="gramStart"/>
      <w:r w:rsidR="006F4E02">
        <w:rPr>
          <w:rFonts w:ascii="Arial" w:hAnsi="Arial" w:cs="Arial"/>
        </w:rPr>
        <w:t>daily  to</w:t>
      </w:r>
      <w:proofErr w:type="gramEnd"/>
      <w:r w:rsidR="006F4E02">
        <w:rPr>
          <w:rFonts w:ascii="Arial" w:hAnsi="Arial" w:cs="Arial"/>
        </w:rPr>
        <w:t xml:space="preserve"> confirm that the devices are performing per the standards and guidelines provided by the FAA.</w:t>
      </w:r>
      <w:r w:rsidR="00A33181">
        <w:rPr>
          <w:rFonts w:ascii="Arial" w:hAnsi="Arial" w:cs="Arial"/>
        </w:rPr>
        <w:t xml:space="preserve"> After they perform their preflight checklist, they update the Preflight status to Complete</w:t>
      </w:r>
      <w:r w:rsidR="004C5578">
        <w:rPr>
          <w:rFonts w:ascii="Arial" w:hAnsi="Arial" w:cs="Arial"/>
        </w:rPr>
        <w:t xml:space="preserve"> in OQS </w:t>
      </w:r>
      <w:r w:rsidR="007935E7">
        <w:rPr>
          <w:rFonts w:ascii="Arial" w:hAnsi="Arial" w:cs="Arial"/>
        </w:rPr>
        <w:t>SimL</w:t>
      </w:r>
      <w:r w:rsidR="004C5578">
        <w:rPr>
          <w:rFonts w:ascii="Arial" w:hAnsi="Arial" w:cs="Arial"/>
        </w:rPr>
        <w:t>og</w:t>
      </w:r>
      <w:r w:rsidR="00A33181">
        <w:rPr>
          <w:rFonts w:ascii="Arial" w:hAnsi="Arial" w:cs="Arial"/>
        </w:rPr>
        <w:t xml:space="preserve"> to indicate that the device is ready for training for the day</w:t>
      </w:r>
      <w:r w:rsidR="006F4E02">
        <w:rPr>
          <w:rFonts w:ascii="Arial" w:hAnsi="Arial" w:cs="Arial"/>
        </w:rPr>
        <w:t xml:space="preserve">.  </w:t>
      </w:r>
    </w:p>
    <w:p w:rsidR="000F2044" w:rsidRDefault="000F2044" w:rsidP="005B0F54">
      <w:pPr>
        <w:pStyle w:val="NoSpacing1"/>
        <w:jc w:val="both"/>
        <w:rPr>
          <w:rFonts w:ascii="Arial" w:hAnsi="Arial" w:cs="Arial"/>
          <w:b/>
        </w:rPr>
      </w:pPr>
    </w:p>
    <w:p w:rsidR="005B0F54" w:rsidRPr="008B1376" w:rsidRDefault="009271F1" w:rsidP="005B0F54">
      <w:pPr>
        <w:pStyle w:val="NoSpacing1"/>
        <w:jc w:val="both"/>
        <w:rPr>
          <w:rFonts w:ascii="Arial" w:hAnsi="Arial" w:cs="Arial"/>
        </w:rPr>
      </w:pPr>
      <w:r>
        <w:rPr>
          <w:rFonts w:ascii="Arial" w:hAnsi="Arial" w:cs="Arial"/>
          <w:b/>
        </w:rPr>
        <w:t xml:space="preserve">Enter </w:t>
      </w:r>
      <w:r w:rsidR="005B0F54" w:rsidRPr="008B1376">
        <w:rPr>
          <w:rFonts w:ascii="Arial" w:hAnsi="Arial" w:cs="Arial"/>
          <w:b/>
        </w:rPr>
        <w:t xml:space="preserve">Time Log: </w:t>
      </w:r>
      <w:r w:rsidR="005B0F54" w:rsidRPr="008B1376">
        <w:rPr>
          <w:rFonts w:ascii="Arial" w:hAnsi="Arial" w:cs="Arial"/>
        </w:rPr>
        <w:t xml:space="preserve"> </w:t>
      </w:r>
      <w:r w:rsidR="004C5578">
        <w:rPr>
          <w:rFonts w:ascii="Arial" w:hAnsi="Arial" w:cs="Arial"/>
        </w:rPr>
        <w:t xml:space="preserve">Instructors and Check </w:t>
      </w:r>
      <w:r w:rsidR="00F62C62">
        <w:rPr>
          <w:rFonts w:ascii="Arial" w:hAnsi="Arial" w:cs="Arial"/>
        </w:rPr>
        <w:t>Pilots</w:t>
      </w:r>
      <w:r w:rsidR="004C5578">
        <w:rPr>
          <w:rFonts w:ascii="Arial" w:hAnsi="Arial" w:cs="Arial"/>
        </w:rPr>
        <w:t xml:space="preserve"> enter information in </w:t>
      </w:r>
      <w:r w:rsidR="005B0F54" w:rsidRPr="008B1376">
        <w:rPr>
          <w:rFonts w:ascii="Arial" w:hAnsi="Arial" w:cs="Arial"/>
        </w:rPr>
        <w:t>OQS Sim</w:t>
      </w:r>
      <w:r w:rsidR="007935E7">
        <w:rPr>
          <w:rFonts w:ascii="Arial" w:hAnsi="Arial" w:cs="Arial"/>
        </w:rPr>
        <w:t>L</w:t>
      </w:r>
      <w:r w:rsidR="005B0F54" w:rsidRPr="008B1376">
        <w:rPr>
          <w:rFonts w:ascii="Arial" w:hAnsi="Arial" w:cs="Arial"/>
        </w:rPr>
        <w:t xml:space="preserve">og System </w:t>
      </w:r>
      <w:r w:rsidR="004C5578">
        <w:rPr>
          <w:rFonts w:ascii="Arial" w:hAnsi="Arial" w:cs="Arial"/>
        </w:rPr>
        <w:t>to</w:t>
      </w:r>
      <w:r w:rsidR="004C5578" w:rsidRPr="008B1376">
        <w:rPr>
          <w:rFonts w:ascii="Arial" w:hAnsi="Arial" w:cs="Arial"/>
        </w:rPr>
        <w:t xml:space="preserve"> </w:t>
      </w:r>
      <w:r w:rsidR="00211A77" w:rsidRPr="008B1376">
        <w:rPr>
          <w:rFonts w:ascii="Arial" w:hAnsi="Arial" w:cs="Arial"/>
        </w:rPr>
        <w:t>track the</w:t>
      </w:r>
      <w:r w:rsidR="005B0F54" w:rsidRPr="008B1376">
        <w:rPr>
          <w:rFonts w:ascii="Arial" w:hAnsi="Arial" w:cs="Arial"/>
        </w:rPr>
        <w:t xml:space="preserve"> training conducted in the simulators. </w:t>
      </w:r>
    </w:p>
    <w:p w:rsidR="005B0F54" w:rsidRPr="008B1376" w:rsidRDefault="005B0F54" w:rsidP="005B0F54">
      <w:pPr>
        <w:pStyle w:val="NoSpacing1"/>
        <w:jc w:val="both"/>
        <w:rPr>
          <w:rFonts w:ascii="Arial" w:hAnsi="Arial" w:cs="Arial"/>
        </w:rPr>
      </w:pPr>
    </w:p>
    <w:p w:rsidR="00255A1C" w:rsidRPr="008B1376" w:rsidRDefault="009271F1" w:rsidP="005B0F54">
      <w:pPr>
        <w:pStyle w:val="NoSpacing1"/>
        <w:jc w:val="both"/>
        <w:rPr>
          <w:rFonts w:ascii="Arial" w:hAnsi="Arial" w:cs="Arial"/>
        </w:rPr>
      </w:pPr>
      <w:r>
        <w:rPr>
          <w:rFonts w:ascii="Arial" w:hAnsi="Arial" w:cs="Arial"/>
          <w:b/>
        </w:rPr>
        <w:t xml:space="preserve">Manage </w:t>
      </w:r>
      <w:r w:rsidR="005B0F54" w:rsidRPr="008B1376">
        <w:rPr>
          <w:rFonts w:ascii="Arial" w:hAnsi="Arial" w:cs="Arial"/>
          <w:b/>
        </w:rPr>
        <w:t xml:space="preserve">Training Device Status: </w:t>
      </w:r>
      <w:r w:rsidR="005B0F54" w:rsidRPr="008B1376">
        <w:rPr>
          <w:rFonts w:ascii="Arial" w:hAnsi="Arial" w:cs="Arial"/>
        </w:rPr>
        <w:t xml:space="preserve"> </w:t>
      </w:r>
      <w:r w:rsidR="00702DB7" w:rsidRPr="008B1376">
        <w:rPr>
          <w:rFonts w:ascii="Arial" w:hAnsi="Arial" w:cs="Arial"/>
        </w:rPr>
        <w:t>D</w:t>
      </w:r>
      <w:r w:rsidR="005B0F54" w:rsidRPr="008B1376">
        <w:rPr>
          <w:rFonts w:ascii="Arial" w:hAnsi="Arial" w:cs="Arial"/>
        </w:rPr>
        <w:t xml:space="preserve">evice status </w:t>
      </w:r>
      <w:r w:rsidR="00255A1C" w:rsidRPr="008B1376">
        <w:rPr>
          <w:rFonts w:ascii="Arial" w:hAnsi="Arial" w:cs="Arial"/>
        </w:rPr>
        <w:t>displays the status of the device i.e. UP or Down</w:t>
      </w:r>
      <w:r w:rsidR="00244410">
        <w:rPr>
          <w:rFonts w:ascii="Arial" w:hAnsi="Arial" w:cs="Arial"/>
        </w:rPr>
        <w:t xml:space="preserve">. </w:t>
      </w:r>
      <w:r w:rsidR="00255A1C" w:rsidRPr="008B1376">
        <w:rPr>
          <w:rFonts w:ascii="Arial" w:hAnsi="Arial" w:cs="Arial"/>
        </w:rPr>
        <w:t xml:space="preserve"> </w:t>
      </w:r>
    </w:p>
    <w:p w:rsidR="00EC2C74" w:rsidRPr="008B1376" w:rsidRDefault="00EC2C74" w:rsidP="005B0F54">
      <w:pPr>
        <w:pStyle w:val="NoSpacing1"/>
        <w:jc w:val="both"/>
        <w:rPr>
          <w:rFonts w:ascii="Arial" w:hAnsi="Arial" w:cs="Arial"/>
        </w:rPr>
      </w:pPr>
    </w:p>
    <w:p w:rsidR="00255A1C" w:rsidRPr="008B1376" w:rsidRDefault="00255A1C" w:rsidP="005B0F54">
      <w:pPr>
        <w:pStyle w:val="NoSpacing1"/>
        <w:jc w:val="both"/>
        <w:rPr>
          <w:rFonts w:ascii="Arial" w:hAnsi="Arial" w:cs="Arial"/>
        </w:rPr>
      </w:pPr>
    </w:p>
    <w:p w:rsidR="005B0F54" w:rsidRPr="008B1376" w:rsidRDefault="005B0F54" w:rsidP="005B0F54">
      <w:pPr>
        <w:pStyle w:val="NoSpacing1"/>
        <w:jc w:val="both"/>
        <w:rPr>
          <w:rFonts w:ascii="Arial" w:hAnsi="Arial" w:cs="Arial"/>
        </w:rPr>
      </w:pPr>
      <w:r w:rsidRPr="008B1376">
        <w:rPr>
          <w:rFonts w:ascii="Arial" w:hAnsi="Arial" w:cs="Arial"/>
          <w:b/>
        </w:rPr>
        <w:t xml:space="preserve">Manage Inventory: </w:t>
      </w:r>
      <w:r w:rsidRPr="008B1376">
        <w:rPr>
          <w:rFonts w:ascii="Arial" w:hAnsi="Arial" w:cs="Arial"/>
        </w:rPr>
        <w:t xml:space="preserve"> This functionality helps </w:t>
      </w:r>
      <w:r w:rsidR="000A28F2">
        <w:rPr>
          <w:rFonts w:ascii="Arial" w:hAnsi="Arial" w:cs="Arial"/>
        </w:rPr>
        <w:t xml:space="preserve">the </w:t>
      </w:r>
      <w:r w:rsidR="00021374">
        <w:rPr>
          <w:rFonts w:ascii="Arial" w:hAnsi="Arial" w:cs="Arial"/>
        </w:rPr>
        <w:t>Sim Techs</w:t>
      </w:r>
      <w:r w:rsidR="000A28F2">
        <w:rPr>
          <w:rFonts w:ascii="Arial" w:hAnsi="Arial" w:cs="Arial"/>
        </w:rPr>
        <w:t xml:space="preserve"> </w:t>
      </w:r>
      <w:r w:rsidRPr="008B1376">
        <w:rPr>
          <w:rFonts w:ascii="Arial" w:hAnsi="Arial" w:cs="Arial"/>
        </w:rPr>
        <w:t xml:space="preserve">maintain </w:t>
      </w:r>
      <w:r w:rsidR="00021374">
        <w:rPr>
          <w:rFonts w:ascii="Arial" w:hAnsi="Arial" w:cs="Arial"/>
        </w:rPr>
        <w:t xml:space="preserve">an </w:t>
      </w:r>
      <w:r w:rsidRPr="008B1376">
        <w:rPr>
          <w:rFonts w:ascii="Arial" w:hAnsi="Arial" w:cs="Arial"/>
        </w:rPr>
        <w:t xml:space="preserve">inventory </w:t>
      </w:r>
      <w:r w:rsidR="006D0113" w:rsidRPr="008B1376">
        <w:rPr>
          <w:rFonts w:ascii="Arial" w:hAnsi="Arial" w:cs="Arial"/>
        </w:rPr>
        <w:t xml:space="preserve">of </w:t>
      </w:r>
      <w:r w:rsidRPr="008B1376">
        <w:rPr>
          <w:rFonts w:ascii="Arial" w:hAnsi="Arial" w:cs="Arial"/>
        </w:rPr>
        <w:t xml:space="preserve">the </w:t>
      </w:r>
      <w:r w:rsidR="00D349D1">
        <w:rPr>
          <w:rFonts w:ascii="Arial" w:hAnsi="Arial" w:cs="Arial"/>
        </w:rPr>
        <w:t xml:space="preserve">parts used on the </w:t>
      </w:r>
      <w:r w:rsidRPr="008B1376">
        <w:rPr>
          <w:rFonts w:ascii="Arial" w:hAnsi="Arial" w:cs="Arial"/>
        </w:rPr>
        <w:t xml:space="preserve">training devices.. </w:t>
      </w:r>
    </w:p>
    <w:p w:rsidR="005B0F54" w:rsidRPr="008B1376" w:rsidRDefault="005B0F54" w:rsidP="005B0F54">
      <w:pPr>
        <w:pStyle w:val="NoSpacing1"/>
        <w:jc w:val="both"/>
        <w:rPr>
          <w:rFonts w:ascii="Arial" w:hAnsi="Arial" w:cs="Arial"/>
        </w:rPr>
      </w:pPr>
    </w:p>
    <w:p w:rsidR="005B0F54" w:rsidRPr="008B1376" w:rsidRDefault="009271F1" w:rsidP="005B0F54">
      <w:pPr>
        <w:pStyle w:val="NoSpacing1"/>
        <w:jc w:val="both"/>
        <w:rPr>
          <w:rFonts w:ascii="Arial" w:hAnsi="Arial" w:cs="Arial"/>
        </w:rPr>
      </w:pPr>
      <w:r>
        <w:rPr>
          <w:rFonts w:ascii="Arial" w:hAnsi="Arial" w:cs="Arial"/>
          <w:b/>
        </w:rPr>
        <w:t xml:space="preserve">Generate </w:t>
      </w:r>
      <w:r w:rsidR="005B0F54" w:rsidRPr="008B1376">
        <w:rPr>
          <w:rFonts w:ascii="Arial" w:hAnsi="Arial" w:cs="Arial"/>
          <w:b/>
        </w:rPr>
        <w:t xml:space="preserve">Reports : </w:t>
      </w:r>
      <w:r w:rsidR="00255A1C" w:rsidRPr="008B1376">
        <w:rPr>
          <w:rFonts w:ascii="Arial" w:hAnsi="Arial" w:cs="Arial"/>
        </w:rPr>
        <w:t>W</w:t>
      </w:r>
      <w:r w:rsidR="005B0F54" w:rsidRPr="008B1376">
        <w:rPr>
          <w:rFonts w:ascii="Arial" w:hAnsi="Arial" w:cs="Arial"/>
        </w:rPr>
        <w:t>e have two types of report</w:t>
      </w:r>
      <w:r w:rsidR="00255A1C" w:rsidRPr="008B1376">
        <w:rPr>
          <w:rFonts w:ascii="Arial" w:hAnsi="Arial" w:cs="Arial"/>
        </w:rPr>
        <w:t>s as detailed in the figure below:</w:t>
      </w:r>
    </w:p>
    <w:p w:rsidR="005B0F54" w:rsidRDefault="005B0F54" w:rsidP="005B0F54">
      <w:pPr>
        <w:pStyle w:val="NoSpacing1"/>
        <w:numPr>
          <w:ilvl w:val="0"/>
          <w:numId w:val="40"/>
        </w:numPr>
        <w:jc w:val="both"/>
        <w:rPr>
          <w:rFonts w:ascii="Arial" w:hAnsi="Arial" w:cs="Arial"/>
        </w:rPr>
      </w:pPr>
      <w:r w:rsidRPr="008B1376">
        <w:rPr>
          <w:rFonts w:ascii="Arial" w:hAnsi="Arial" w:cs="Arial"/>
        </w:rPr>
        <w:t xml:space="preserve">Device/Training  </w:t>
      </w:r>
      <w:r w:rsidR="00EC2C74" w:rsidRPr="008B1376">
        <w:rPr>
          <w:rFonts w:ascii="Arial" w:hAnsi="Arial" w:cs="Arial"/>
        </w:rPr>
        <w:t>Resource</w:t>
      </w:r>
      <w:r w:rsidR="001B4DD1">
        <w:rPr>
          <w:rFonts w:ascii="Arial" w:hAnsi="Arial" w:cs="Arial"/>
        </w:rPr>
        <w:t>-</w:t>
      </w:r>
      <w:r w:rsidRPr="008B1376">
        <w:rPr>
          <w:rFonts w:ascii="Arial" w:hAnsi="Arial" w:cs="Arial"/>
        </w:rPr>
        <w:t>related Reports</w:t>
      </w:r>
    </w:p>
    <w:p w:rsidR="009064EB" w:rsidRPr="008B1376" w:rsidRDefault="009064EB" w:rsidP="005B0F54">
      <w:pPr>
        <w:pStyle w:val="NoSpacing1"/>
        <w:numPr>
          <w:ilvl w:val="0"/>
          <w:numId w:val="40"/>
        </w:numPr>
        <w:jc w:val="both"/>
        <w:rPr>
          <w:rFonts w:ascii="Arial" w:hAnsi="Arial" w:cs="Arial"/>
        </w:rPr>
      </w:pPr>
      <w:r>
        <w:rPr>
          <w:rFonts w:ascii="Arial" w:hAnsi="Arial" w:cs="Arial"/>
        </w:rPr>
        <w:t>Inventory related reports</w:t>
      </w:r>
    </w:p>
    <w:p w:rsidR="009064EB" w:rsidRDefault="009064EB" w:rsidP="009064EB">
      <w:pPr>
        <w:pStyle w:val="NoSpacing1"/>
        <w:jc w:val="both"/>
        <w:rPr>
          <w:rFonts w:ascii="Arial" w:hAnsi="Arial" w:cs="Arial"/>
        </w:rPr>
      </w:pPr>
    </w:p>
    <w:p w:rsidR="00A32428" w:rsidRPr="008B1376" w:rsidRDefault="005B0F54" w:rsidP="00A32428">
      <w:pPr>
        <w:pStyle w:val="NoSpacing1"/>
        <w:jc w:val="both"/>
        <w:rPr>
          <w:rFonts w:ascii="Arial" w:hAnsi="Arial" w:cs="Arial"/>
        </w:rPr>
      </w:pPr>
      <w:r w:rsidRPr="008B1376">
        <w:rPr>
          <w:rFonts w:ascii="Arial" w:hAnsi="Arial" w:cs="Arial"/>
        </w:rPr>
        <w:t xml:space="preserve">   </w:t>
      </w:r>
      <w:r w:rsidR="00413F26" w:rsidRPr="008B1376">
        <w:rPr>
          <w:rFonts w:ascii="Arial" w:hAnsi="Arial" w:cs="Arial"/>
          <w:noProof/>
        </w:rPr>
        <w:drawing>
          <wp:inline distT="0" distB="0" distL="0" distR="0">
            <wp:extent cx="5943600" cy="598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943600" cy="5982335"/>
                    </a:xfrm>
                    <a:prstGeom prst="rect">
                      <a:avLst/>
                    </a:prstGeom>
                    <a:noFill/>
                    <a:ln w="9525">
                      <a:noFill/>
                      <a:miter lim="800000"/>
                      <a:headEnd/>
                      <a:tailEnd/>
                    </a:ln>
                  </pic:spPr>
                </pic:pic>
              </a:graphicData>
            </a:graphic>
          </wp:inline>
        </w:drawing>
      </w:r>
    </w:p>
    <w:p w:rsidR="00A32428" w:rsidRPr="008B1376" w:rsidRDefault="00A32428" w:rsidP="00A32428">
      <w:pPr>
        <w:pStyle w:val="NoSpacing1"/>
        <w:jc w:val="both"/>
        <w:rPr>
          <w:rFonts w:ascii="Arial" w:hAnsi="Arial" w:cs="Arial"/>
        </w:rPr>
      </w:pPr>
    </w:p>
    <w:p w:rsidR="00A32428" w:rsidRPr="008B1376" w:rsidRDefault="00A32428" w:rsidP="00A32428">
      <w:pPr>
        <w:pStyle w:val="NoSpacing1"/>
        <w:jc w:val="both"/>
        <w:rPr>
          <w:rFonts w:ascii="Arial" w:hAnsi="Arial" w:cs="Arial"/>
        </w:rPr>
      </w:pPr>
      <w:r w:rsidRPr="008B1376">
        <w:rPr>
          <w:rFonts w:ascii="Arial" w:hAnsi="Arial" w:cs="Arial"/>
          <w:b/>
        </w:rPr>
        <w:t>ATOM</w:t>
      </w:r>
      <w:r w:rsidRPr="008B1376">
        <w:rPr>
          <w:rFonts w:ascii="Arial" w:hAnsi="Arial" w:cs="Arial"/>
        </w:rPr>
        <w:t xml:space="preserve"> </w:t>
      </w:r>
      <w:r w:rsidRPr="008B1376">
        <w:rPr>
          <w:rFonts w:ascii="Arial" w:hAnsi="Arial" w:cs="Arial"/>
          <w:b/>
        </w:rPr>
        <w:t>Feature</w:t>
      </w:r>
      <w:r w:rsidRPr="008B1376">
        <w:rPr>
          <w:rFonts w:ascii="Arial" w:hAnsi="Arial" w:cs="Arial"/>
        </w:rPr>
        <w:t xml:space="preserve"> : After the merger with Air</w:t>
      </w:r>
      <w:r w:rsidR="00552F83">
        <w:rPr>
          <w:rFonts w:ascii="Arial" w:hAnsi="Arial" w:cs="Arial"/>
        </w:rPr>
        <w:t>Tran</w:t>
      </w:r>
      <w:r w:rsidRPr="008B1376">
        <w:rPr>
          <w:rFonts w:ascii="Arial" w:hAnsi="Arial" w:cs="Arial"/>
        </w:rPr>
        <w:t xml:space="preserve">, </w:t>
      </w:r>
      <w:r w:rsidR="001106FF">
        <w:rPr>
          <w:rFonts w:ascii="Arial" w:hAnsi="Arial" w:cs="Arial"/>
        </w:rPr>
        <w:t xml:space="preserve">there were new requirements for adding class plans.  </w:t>
      </w:r>
      <w:r w:rsidRPr="008B1376">
        <w:rPr>
          <w:rFonts w:ascii="Arial" w:hAnsi="Arial" w:cs="Arial"/>
        </w:rPr>
        <w:t>ATOM</w:t>
      </w:r>
      <w:r w:rsidR="001106FF">
        <w:rPr>
          <w:rFonts w:ascii="Arial" w:hAnsi="Arial" w:cs="Arial"/>
        </w:rPr>
        <w:t xml:space="preserve">, the application used to manage existing class plans was not designed to support the addition of new class plans. Instead of trying to implement the new functionality into ATOM, which uses outdated and </w:t>
      </w:r>
      <w:r w:rsidR="0094522B">
        <w:rPr>
          <w:rFonts w:ascii="Arial" w:hAnsi="Arial" w:cs="Arial"/>
        </w:rPr>
        <w:t xml:space="preserve">unsupported </w:t>
      </w:r>
      <w:r w:rsidR="001106FF">
        <w:rPr>
          <w:rFonts w:ascii="Arial" w:hAnsi="Arial" w:cs="Arial"/>
        </w:rPr>
        <w:t xml:space="preserve">technology, it was decided to add the new class plan functionality to OQS SimLog. </w:t>
      </w:r>
    </w:p>
    <w:p w:rsidR="00A32428" w:rsidRPr="008B1376" w:rsidRDefault="00A32428" w:rsidP="00A32428">
      <w:pPr>
        <w:pStyle w:val="NoSpacing1"/>
        <w:jc w:val="both"/>
        <w:rPr>
          <w:rFonts w:ascii="Arial" w:hAnsi="Arial" w:cs="Arial"/>
        </w:rPr>
      </w:pPr>
    </w:p>
    <w:p w:rsidR="00A32428" w:rsidRPr="008B1376" w:rsidRDefault="00A32428" w:rsidP="00A32428">
      <w:pPr>
        <w:pStyle w:val="NoSpacing1"/>
        <w:jc w:val="both"/>
        <w:rPr>
          <w:rFonts w:ascii="Arial" w:hAnsi="Arial" w:cs="Arial"/>
        </w:rPr>
      </w:pPr>
    </w:p>
    <w:p w:rsidR="008829B1" w:rsidRPr="008B1376" w:rsidRDefault="008829B1" w:rsidP="008829B1">
      <w:pPr>
        <w:pStyle w:val="Heading2"/>
        <w:rPr>
          <w:rFonts w:ascii="Arial" w:hAnsi="Arial" w:cs="Arial"/>
          <w:color w:val="000000"/>
        </w:rPr>
      </w:pPr>
      <w:bookmarkStart w:id="11" w:name="_Toc318367124"/>
      <w:r w:rsidRPr="008B1376">
        <w:rPr>
          <w:rFonts w:ascii="Arial" w:hAnsi="Arial" w:cs="Arial"/>
        </w:rPr>
        <w:t>Users</w:t>
      </w:r>
      <w:bookmarkEnd w:id="11"/>
    </w:p>
    <w:p w:rsidR="003440CA" w:rsidRPr="008B1376" w:rsidRDefault="0081578A" w:rsidP="003440CA">
      <w:pPr>
        <w:spacing w:line="260" w:lineRule="atLeast"/>
        <w:jc w:val="both"/>
        <w:rPr>
          <w:rFonts w:ascii="Arial" w:hAnsi="Arial" w:cs="Arial"/>
          <w:color w:val="000000"/>
        </w:rPr>
      </w:pPr>
      <w:r w:rsidRPr="008B1376">
        <w:rPr>
          <w:rFonts w:ascii="Arial" w:hAnsi="Arial" w:cs="Arial"/>
          <w:color w:val="000000"/>
        </w:rPr>
        <w:t>As shown in Figure 2, some of the main u</w:t>
      </w:r>
      <w:r w:rsidR="003440CA" w:rsidRPr="008B1376">
        <w:rPr>
          <w:rFonts w:ascii="Arial" w:hAnsi="Arial" w:cs="Arial"/>
          <w:color w:val="000000"/>
        </w:rPr>
        <w:t xml:space="preserve">sers of this application </w:t>
      </w:r>
      <w:r w:rsidR="00471921" w:rsidRPr="008B1376">
        <w:rPr>
          <w:rFonts w:ascii="Arial" w:hAnsi="Arial" w:cs="Arial"/>
          <w:color w:val="000000"/>
        </w:rPr>
        <w:t xml:space="preserve">are </w:t>
      </w:r>
      <w:r w:rsidR="003440CA" w:rsidRPr="008B1376">
        <w:rPr>
          <w:rFonts w:ascii="Arial" w:hAnsi="Arial" w:cs="Arial"/>
          <w:color w:val="000000"/>
        </w:rPr>
        <w:t>Sim</w:t>
      </w:r>
      <w:r w:rsidR="006664B6">
        <w:rPr>
          <w:rFonts w:ascii="Arial" w:hAnsi="Arial" w:cs="Arial"/>
          <w:color w:val="000000"/>
        </w:rPr>
        <w:t>ulator</w:t>
      </w:r>
      <w:r w:rsidR="003440CA" w:rsidRPr="008B1376">
        <w:rPr>
          <w:rFonts w:ascii="Arial" w:hAnsi="Arial" w:cs="Arial"/>
          <w:color w:val="000000"/>
        </w:rPr>
        <w:t xml:space="preserve"> Technician</w:t>
      </w:r>
      <w:r w:rsidR="006664B6">
        <w:rPr>
          <w:rFonts w:ascii="Arial" w:hAnsi="Arial" w:cs="Arial"/>
          <w:color w:val="000000"/>
        </w:rPr>
        <w:t>s</w:t>
      </w:r>
      <w:r w:rsidR="00532AE4">
        <w:rPr>
          <w:rFonts w:ascii="Arial" w:hAnsi="Arial" w:cs="Arial"/>
          <w:color w:val="000000"/>
        </w:rPr>
        <w:t xml:space="preserve"> (also known as Sim Techs)</w:t>
      </w:r>
      <w:r w:rsidR="003440CA" w:rsidRPr="008B1376">
        <w:rPr>
          <w:rFonts w:ascii="Arial" w:hAnsi="Arial" w:cs="Arial"/>
          <w:color w:val="000000"/>
        </w:rPr>
        <w:t>, FO Sim Instructor</w:t>
      </w:r>
      <w:r w:rsidR="00471921" w:rsidRPr="008B1376">
        <w:rPr>
          <w:rFonts w:ascii="Arial" w:hAnsi="Arial" w:cs="Arial"/>
          <w:color w:val="000000"/>
        </w:rPr>
        <w:t>,</w:t>
      </w:r>
      <w:r w:rsidR="003440CA" w:rsidRPr="008B1376">
        <w:rPr>
          <w:rFonts w:ascii="Arial" w:hAnsi="Arial" w:cs="Arial"/>
          <w:color w:val="000000"/>
        </w:rPr>
        <w:t xml:space="preserve"> </w:t>
      </w:r>
      <w:r w:rsidR="00070719">
        <w:rPr>
          <w:rFonts w:ascii="Arial" w:hAnsi="Arial" w:cs="Arial"/>
          <w:color w:val="000000"/>
        </w:rPr>
        <w:t>C</w:t>
      </w:r>
      <w:r w:rsidR="003440CA" w:rsidRPr="008B1376">
        <w:rPr>
          <w:rFonts w:ascii="Arial" w:hAnsi="Arial" w:cs="Arial"/>
          <w:color w:val="000000"/>
        </w:rPr>
        <w:t xml:space="preserve">heck Pilots, FO </w:t>
      </w:r>
      <w:r w:rsidR="00070719">
        <w:rPr>
          <w:rFonts w:ascii="Arial" w:hAnsi="Arial" w:cs="Arial"/>
          <w:color w:val="000000"/>
        </w:rPr>
        <w:t>T</w:t>
      </w:r>
      <w:r w:rsidR="003440CA" w:rsidRPr="008B1376">
        <w:rPr>
          <w:rFonts w:ascii="Arial" w:hAnsi="Arial" w:cs="Arial"/>
          <w:color w:val="000000"/>
        </w:rPr>
        <w:t>training Managers , FAA Instructors, Inflight Users,</w:t>
      </w:r>
      <w:r w:rsidR="00B861F9" w:rsidRPr="008B1376">
        <w:rPr>
          <w:rFonts w:ascii="Arial" w:hAnsi="Arial" w:cs="Arial"/>
          <w:color w:val="000000"/>
        </w:rPr>
        <w:t xml:space="preserve"> </w:t>
      </w:r>
      <w:r w:rsidR="00AD7B6F" w:rsidRPr="008B1376">
        <w:rPr>
          <w:rFonts w:ascii="Arial" w:hAnsi="Arial" w:cs="Arial"/>
          <w:color w:val="000000"/>
        </w:rPr>
        <w:t xml:space="preserve">and </w:t>
      </w:r>
      <w:r w:rsidR="00B861F9" w:rsidRPr="008B1376">
        <w:rPr>
          <w:rFonts w:ascii="Arial" w:hAnsi="Arial" w:cs="Arial"/>
          <w:color w:val="000000"/>
        </w:rPr>
        <w:t>System Admin</w:t>
      </w:r>
      <w:r w:rsidR="00AD7B6F" w:rsidRPr="008B1376">
        <w:rPr>
          <w:rFonts w:ascii="Arial" w:hAnsi="Arial" w:cs="Arial"/>
          <w:color w:val="000000"/>
        </w:rPr>
        <w:t xml:space="preserve"> </w:t>
      </w:r>
      <w:r w:rsidR="003440CA" w:rsidRPr="008B1376">
        <w:rPr>
          <w:rFonts w:ascii="Arial" w:hAnsi="Arial" w:cs="Arial"/>
          <w:color w:val="000000"/>
        </w:rPr>
        <w:t>users.</w:t>
      </w:r>
    </w:p>
    <w:p w:rsidR="00997581" w:rsidRPr="008B1376" w:rsidRDefault="003440CA" w:rsidP="003440CA">
      <w:pPr>
        <w:spacing w:line="260" w:lineRule="atLeast"/>
        <w:jc w:val="both"/>
        <w:rPr>
          <w:rFonts w:ascii="Arial" w:hAnsi="Arial" w:cs="Arial"/>
          <w:color w:val="000000"/>
        </w:rPr>
      </w:pPr>
      <w:r w:rsidRPr="008B1376">
        <w:rPr>
          <w:rFonts w:ascii="Arial" w:hAnsi="Arial" w:cs="Arial"/>
          <w:b/>
          <w:color w:val="000000"/>
        </w:rPr>
        <w:t>Sim</w:t>
      </w:r>
      <w:r w:rsidR="0094522B">
        <w:rPr>
          <w:rFonts w:ascii="Arial" w:hAnsi="Arial" w:cs="Arial"/>
          <w:b/>
          <w:color w:val="000000"/>
        </w:rPr>
        <w:t>ulator</w:t>
      </w:r>
      <w:r w:rsidRPr="008B1376">
        <w:rPr>
          <w:rFonts w:ascii="Arial" w:hAnsi="Arial" w:cs="Arial"/>
          <w:b/>
          <w:color w:val="000000"/>
        </w:rPr>
        <w:t xml:space="preserve"> Technician</w:t>
      </w:r>
      <w:r w:rsidR="0094522B">
        <w:rPr>
          <w:rFonts w:ascii="Arial" w:hAnsi="Arial" w:cs="Arial"/>
          <w:b/>
          <w:color w:val="000000"/>
        </w:rPr>
        <w:t xml:space="preserve"> (Sim Techs)</w:t>
      </w:r>
      <w:r w:rsidRPr="008B1376">
        <w:rPr>
          <w:rFonts w:ascii="Arial" w:hAnsi="Arial" w:cs="Arial"/>
          <w:color w:val="000000"/>
        </w:rPr>
        <w:t xml:space="preserve">: </w:t>
      </w:r>
    </w:p>
    <w:p w:rsidR="00997581" w:rsidRPr="008B1376" w:rsidRDefault="00070719" w:rsidP="00997581">
      <w:pPr>
        <w:numPr>
          <w:ilvl w:val="0"/>
          <w:numId w:val="47"/>
        </w:numPr>
        <w:spacing w:line="260" w:lineRule="atLeast"/>
        <w:jc w:val="both"/>
        <w:rPr>
          <w:rFonts w:ascii="Arial" w:hAnsi="Arial" w:cs="Arial"/>
          <w:color w:val="000000"/>
        </w:rPr>
      </w:pPr>
      <w:r>
        <w:rPr>
          <w:rFonts w:ascii="Arial" w:hAnsi="Arial" w:cs="Arial"/>
          <w:color w:val="000000"/>
        </w:rPr>
        <w:t>Logging</w:t>
      </w:r>
      <w:r w:rsidRPr="008B1376">
        <w:rPr>
          <w:rStyle w:val="CommentReference"/>
          <w:rFonts w:ascii="Arial" w:hAnsi="Arial" w:cs="Arial"/>
          <w:sz w:val="20"/>
          <w:szCs w:val="20"/>
        </w:rPr>
        <w:t xml:space="preserve"> </w:t>
      </w:r>
      <w:r w:rsidR="00634A57" w:rsidRPr="008B1376">
        <w:rPr>
          <w:rFonts w:ascii="Arial" w:hAnsi="Arial" w:cs="Arial"/>
          <w:color w:val="000000"/>
        </w:rPr>
        <w:t>and</w:t>
      </w:r>
      <w:r w:rsidR="00997581" w:rsidRPr="008B1376">
        <w:rPr>
          <w:rFonts w:ascii="Arial" w:hAnsi="Arial" w:cs="Arial"/>
          <w:color w:val="000000"/>
        </w:rPr>
        <w:t xml:space="preserve"> Managing of discrepancies for devices</w:t>
      </w:r>
    </w:p>
    <w:p w:rsidR="00997581" w:rsidRPr="008B1376" w:rsidRDefault="00F62C62" w:rsidP="00997581">
      <w:pPr>
        <w:numPr>
          <w:ilvl w:val="0"/>
          <w:numId w:val="47"/>
        </w:numPr>
        <w:spacing w:line="260" w:lineRule="atLeast"/>
        <w:jc w:val="both"/>
        <w:rPr>
          <w:rFonts w:ascii="Arial" w:hAnsi="Arial" w:cs="Arial"/>
          <w:color w:val="000000"/>
        </w:rPr>
      </w:pPr>
      <w:r>
        <w:rPr>
          <w:rFonts w:ascii="Arial" w:hAnsi="Arial" w:cs="Arial"/>
          <w:color w:val="000000"/>
        </w:rPr>
        <w:t xml:space="preserve">Completing </w:t>
      </w:r>
      <w:r w:rsidR="006B060B" w:rsidRPr="008B1376">
        <w:rPr>
          <w:rFonts w:ascii="Arial" w:hAnsi="Arial" w:cs="Arial"/>
          <w:color w:val="000000"/>
        </w:rPr>
        <w:t>Preflight</w:t>
      </w:r>
    </w:p>
    <w:p w:rsidR="006B060B" w:rsidRPr="008B1376" w:rsidRDefault="006B060B" w:rsidP="00997581">
      <w:pPr>
        <w:numPr>
          <w:ilvl w:val="0"/>
          <w:numId w:val="47"/>
        </w:numPr>
        <w:spacing w:line="260" w:lineRule="atLeast"/>
        <w:jc w:val="both"/>
        <w:rPr>
          <w:rFonts w:ascii="Arial" w:hAnsi="Arial" w:cs="Arial"/>
          <w:color w:val="000000"/>
        </w:rPr>
      </w:pPr>
      <w:r w:rsidRPr="008B1376">
        <w:rPr>
          <w:rFonts w:ascii="Arial" w:hAnsi="Arial" w:cs="Arial"/>
          <w:color w:val="000000"/>
        </w:rPr>
        <w:t>Adding/Updating the corrective actions</w:t>
      </w:r>
      <w:r w:rsidR="005E4C26" w:rsidRPr="008B1376">
        <w:rPr>
          <w:rFonts w:ascii="Arial" w:hAnsi="Arial" w:cs="Arial"/>
          <w:color w:val="000000"/>
        </w:rPr>
        <w:t xml:space="preserve"> on a discrepancy</w:t>
      </w:r>
      <w:r w:rsidRPr="008B1376">
        <w:rPr>
          <w:rFonts w:ascii="Arial" w:hAnsi="Arial" w:cs="Arial"/>
          <w:color w:val="000000"/>
        </w:rPr>
        <w:t>.</w:t>
      </w:r>
    </w:p>
    <w:p w:rsidR="00CE41A8" w:rsidRPr="008B1376" w:rsidRDefault="00CE41A8" w:rsidP="00997581">
      <w:pPr>
        <w:numPr>
          <w:ilvl w:val="0"/>
          <w:numId w:val="47"/>
        </w:numPr>
        <w:spacing w:line="260" w:lineRule="atLeast"/>
        <w:jc w:val="both"/>
        <w:rPr>
          <w:rFonts w:ascii="Arial" w:hAnsi="Arial" w:cs="Arial"/>
          <w:color w:val="000000"/>
        </w:rPr>
      </w:pPr>
      <w:r w:rsidRPr="008B1376">
        <w:rPr>
          <w:rFonts w:ascii="Arial" w:hAnsi="Arial" w:cs="Arial"/>
          <w:color w:val="000000"/>
        </w:rPr>
        <w:t>Managing parts and components</w:t>
      </w:r>
    </w:p>
    <w:p w:rsidR="006B060B" w:rsidRPr="008B1376" w:rsidRDefault="006B060B" w:rsidP="00997581">
      <w:pPr>
        <w:numPr>
          <w:ilvl w:val="0"/>
          <w:numId w:val="47"/>
        </w:numPr>
        <w:spacing w:line="260" w:lineRule="atLeast"/>
        <w:jc w:val="both"/>
        <w:rPr>
          <w:rFonts w:ascii="Arial" w:hAnsi="Arial" w:cs="Arial"/>
          <w:color w:val="000000"/>
        </w:rPr>
      </w:pPr>
      <w:r w:rsidRPr="008B1376">
        <w:rPr>
          <w:rFonts w:ascii="Arial" w:hAnsi="Arial" w:cs="Arial"/>
          <w:color w:val="000000"/>
        </w:rPr>
        <w:t>Sending the device component</w:t>
      </w:r>
      <w:r w:rsidR="005E4C26" w:rsidRPr="008B1376">
        <w:rPr>
          <w:rFonts w:ascii="Arial" w:hAnsi="Arial" w:cs="Arial"/>
          <w:color w:val="000000"/>
        </w:rPr>
        <w:t>s</w:t>
      </w:r>
      <w:r w:rsidRPr="008B1376">
        <w:rPr>
          <w:rFonts w:ascii="Arial" w:hAnsi="Arial" w:cs="Arial"/>
          <w:color w:val="000000"/>
        </w:rPr>
        <w:t xml:space="preserve"> for repair </w:t>
      </w:r>
    </w:p>
    <w:p w:rsidR="003440CA" w:rsidRPr="008B1376" w:rsidRDefault="003440CA" w:rsidP="003440CA">
      <w:pPr>
        <w:spacing w:line="260" w:lineRule="atLeast"/>
        <w:jc w:val="both"/>
        <w:rPr>
          <w:rFonts w:ascii="Arial" w:hAnsi="Arial" w:cs="Arial"/>
          <w:color w:val="000000"/>
        </w:rPr>
      </w:pPr>
      <w:r w:rsidRPr="008B1376">
        <w:rPr>
          <w:rFonts w:ascii="Arial" w:hAnsi="Arial" w:cs="Arial"/>
          <w:b/>
          <w:color w:val="000000"/>
        </w:rPr>
        <w:t xml:space="preserve">FO Sim Instructor and </w:t>
      </w:r>
      <w:r w:rsidR="00070719">
        <w:rPr>
          <w:rFonts w:ascii="Arial" w:hAnsi="Arial" w:cs="Arial"/>
          <w:b/>
          <w:color w:val="000000"/>
        </w:rPr>
        <w:t>C</w:t>
      </w:r>
      <w:r w:rsidRPr="008B1376">
        <w:rPr>
          <w:rFonts w:ascii="Arial" w:hAnsi="Arial" w:cs="Arial"/>
          <w:b/>
          <w:color w:val="000000"/>
        </w:rPr>
        <w:t xml:space="preserve">heck </w:t>
      </w:r>
      <w:r w:rsidR="00634A57" w:rsidRPr="008B1376">
        <w:rPr>
          <w:rFonts w:ascii="Arial" w:hAnsi="Arial" w:cs="Arial"/>
          <w:b/>
          <w:color w:val="000000"/>
        </w:rPr>
        <w:t>Pilots:</w:t>
      </w:r>
      <w:r w:rsidRPr="008B1376">
        <w:rPr>
          <w:rFonts w:ascii="Arial" w:hAnsi="Arial" w:cs="Arial"/>
          <w:b/>
          <w:color w:val="000000"/>
        </w:rPr>
        <w:t xml:space="preserve"> </w:t>
      </w:r>
      <w:r w:rsidR="00D07500" w:rsidRPr="008B1376">
        <w:rPr>
          <w:rFonts w:ascii="Arial" w:hAnsi="Arial" w:cs="Arial"/>
          <w:color w:val="000000"/>
        </w:rPr>
        <w:t xml:space="preserve"> </w:t>
      </w:r>
    </w:p>
    <w:p w:rsidR="00D07500" w:rsidRPr="008B1376" w:rsidRDefault="00D07500" w:rsidP="00D07500">
      <w:pPr>
        <w:numPr>
          <w:ilvl w:val="0"/>
          <w:numId w:val="48"/>
        </w:numPr>
        <w:spacing w:line="260" w:lineRule="atLeast"/>
        <w:jc w:val="both"/>
        <w:rPr>
          <w:rFonts w:ascii="Arial" w:hAnsi="Arial" w:cs="Arial"/>
          <w:color w:val="000000"/>
        </w:rPr>
      </w:pPr>
      <w:r w:rsidRPr="008B1376">
        <w:rPr>
          <w:rFonts w:ascii="Arial" w:hAnsi="Arial" w:cs="Arial"/>
          <w:color w:val="000000"/>
        </w:rPr>
        <w:t xml:space="preserve">Adding Discrepancies </w:t>
      </w:r>
    </w:p>
    <w:p w:rsidR="00F62C62" w:rsidRDefault="00F62C62" w:rsidP="00D07500">
      <w:pPr>
        <w:numPr>
          <w:ilvl w:val="0"/>
          <w:numId w:val="48"/>
        </w:numPr>
        <w:spacing w:line="260" w:lineRule="atLeast"/>
        <w:jc w:val="both"/>
        <w:rPr>
          <w:rFonts w:ascii="Arial" w:hAnsi="Arial" w:cs="Arial"/>
          <w:color w:val="000000"/>
        </w:rPr>
      </w:pPr>
      <w:r>
        <w:rPr>
          <w:rFonts w:ascii="Arial" w:hAnsi="Arial" w:cs="Arial"/>
          <w:color w:val="000000"/>
        </w:rPr>
        <w:t>Reviewing discrepancies before they conduct training in the device</w:t>
      </w:r>
    </w:p>
    <w:p w:rsidR="00D07500" w:rsidRPr="008B1376" w:rsidRDefault="00D07500" w:rsidP="00D07500">
      <w:pPr>
        <w:numPr>
          <w:ilvl w:val="0"/>
          <w:numId w:val="48"/>
        </w:numPr>
        <w:spacing w:line="260" w:lineRule="atLeast"/>
        <w:jc w:val="both"/>
        <w:rPr>
          <w:rFonts w:ascii="Arial" w:hAnsi="Arial" w:cs="Arial"/>
          <w:color w:val="000000"/>
        </w:rPr>
      </w:pPr>
      <w:r w:rsidRPr="008B1376">
        <w:rPr>
          <w:rFonts w:ascii="Arial" w:hAnsi="Arial" w:cs="Arial"/>
          <w:color w:val="000000"/>
        </w:rPr>
        <w:t>Adding Time Log for each of the completed training</w:t>
      </w:r>
    </w:p>
    <w:p w:rsidR="00F36610" w:rsidRPr="008B1376" w:rsidRDefault="00F36610" w:rsidP="00B861F9">
      <w:pPr>
        <w:spacing w:line="260" w:lineRule="atLeast"/>
        <w:jc w:val="both"/>
        <w:rPr>
          <w:rFonts w:ascii="Arial" w:hAnsi="Arial" w:cs="Arial"/>
          <w:b/>
          <w:color w:val="000000"/>
        </w:rPr>
      </w:pPr>
    </w:p>
    <w:p w:rsidR="00B861F9" w:rsidRPr="008B1376" w:rsidRDefault="00F36610" w:rsidP="00B861F9">
      <w:pPr>
        <w:spacing w:line="260" w:lineRule="atLeast"/>
        <w:jc w:val="both"/>
        <w:rPr>
          <w:rFonts w:ascii="Arial" w:hAnsi="Arial" w:cs="Arial"/>
          <w:color w:val="000000"/>
        </w:rPr>
      </w:pPr>
      <w:r w:rsidRPr="008B1376">
        <w:rPr>
          <w:rFonts w:ascii="Arial" w:hAnsi="Arial" w:cs="Arial"/>
          <w:b/>
          <w:color w:val="000000"/>
        </w:rPr>
        <w:t xml:space="preserve">FO </w:t>
      </w:r>
      <w:r w:rsidR="00F62C62">
        <w:rPr>
          <w:rFonts w:ascii="Arial" w:hAnsi="Arial" w:cs="Arial"/>
          <w:b/>
          <w:color w:val="000000"/>
        </w:rPr>
        <w:t>T</w:t>
      </w:r>
      <w:r w:rsidRPr="008B1376">
        <w:rPr>
          <w:rFonts w:ascii="Arial" w:hAnsi="Arial" w:cs="Arial"/>
          <w:b/>
          <w:color w:val="000000"/>
        </w:rPr>
        <w:t xml:space="preserve">raining Managers: </w:t>
      </w:r>
      <w:r w:rsidRPr="008B1376">
        <w:rPr>
          <w:rFonts w:ascii="Arial" w:hAnsi="Arial" w:cs="Arial"/>
          <w:color w:val="000000"/>
        </w:rPr>
        <w:t xml:space="preserve">They </w:t>
      </w:r>
      <w:r w:rsidR="00634A57" w:rsidRPr="008B1376">
        <w:rPr>
          <w:rFonts w:ascii="Arial" w:hAnsi="Arial" w:cs="Arial"/>
          <w:color w:val="000000"/>
        </w:rPr>
        <w:t>can add</w:t>
      </w:r>
      <w:r w:rsidRPr="008B1376">
        <w:rPr>
          <w:rFonts w:ascii="Arial" w:hAnsi="Arial" w:cs="Arial"/>
          <w:color w:val="000000"/>
        </w:rPr>
        <w:t xml:space="preserve">, </w:t>
      </w:r>
      <w:r w:rsidR="00634A57" w:rsidRPr="008B1376">
        <w:rPr>
          <w:rFonts w:ascii="Arial" w:hAnsi="Arial" w:cs="Arial"/>
          <w:color w:val="000000"/>
        </w:rPr>
        <w:t>extend and</w:t>
      </w:r>
      <w:r w:rsidRPr="008B1376">
        <w:rPr>
          <w:rFonts w:ascii="Arial" w:hAnsi="Arial" w:cs="Arial"/>
          <w:color w:val="000000"/>
        </w:rPr>
        <w:t xml:space="preserve"> modif</w:t>
      </w:r>
      <w:r w:rsidR="0072084D" w:rsidRPr="008B1376">
        <w:rPr>
          <w:rFonts w:ascii="Arial" w:hAnsi="Arial" w:cs="Arial"/>
          <w:color w:val="000000"/>
        </w:rPr>
        <w:t>y</w:t>
      </w:r>
      <w:r w:rsidRPr="008B1376">
        <w:rPr>
          <w:rFonts w:ascii="Arial" w:hAnsi="Arial" w:cs="Arial"/>
          <w:color w:val="000000"/>
        </w:rPr>
        <w:t xml:space="preserve"> discrepancies. </w:t>
      </w:r>
    </w:p>
    <w:p w:rsidR="00B861F9" w:rsidRPr="008B1376" w:rsidRDefault="003F3348" w:rsidP="003440CA">
      <w:pPr>
        <w:spacing w:line="260" w:lineRule="atLeast"/>
        <w:jc w:val="both"/>
        <w:rPr>
          <w:rFonts w:ascii="Arial" w:hAnsi="Arial" w:cs="Arial"/>
          <w:color w:val="000000"/>
        </w:rPr>
      </w:pPr>
      <w:r w:rsidRPr="008B1376">
        <w:rPr>
          <w:rFonts w:ascii="Arial" w:hAnsi="Arial" w:cs="Arial"/>
          <w:b/>
          <w:color w:val="000000"/>
        </w:rPr>
        <w:t xml:space="preserve">FAA Instructors: </w:t>
      </w:r>
      <w:r w:rsidRPr="008B1376">
        <w:rPr>
          <w:rFonts w:ascii="Arial" w:hAnsi="Arial" w:cs="Arial"/>
          <w:color w:val="000000"/>
        </w:rPr>
        <w:t xml:space="preserve">They can add discrepancies which </w:t>
      </w:r>
      <w:r w:rsidR="00A30C48" w:rsidRPr="008B1376">
        <w:rPr>
          <w:rFonts w:ascii="Arial" w:hAnsi="Arial" w:cs="Arial"/>
          <w:color w:val="000000"/>
        </w:rPr>
        <w:t xml:space="preserve">they </w:t>
      </w:r>
      <w:r w:rsidR="0094522B">
        <w:rPr>
          <w:rFonts w:ascii="Arial" w:hAnsi="Arial" w:cs="Arial"/>
          <w:color w:val="000000"/>
        </w:rPr>
        <w:t xml:space="preserve">may </w:t>
      </w:r>
      <w:r w:rsidR="00A30C48" w:rsidRPr="008B1376">
        <w:rPr>
          <w:rFonts w:ascii="Arial" w:hAnsi="Arial" w:cs="Arial"/>
          <w:color w:val="000000"/>
        </w:rPr>
        <w:t>identify when they</w:t>
      </w:r>
      <w:r w:rsidR="00214235">
        <w:rPr>
          <w:rFonts w:ascii="Arial" w:hAnsi="Arial" w:cs="Arial"/>
          <w:color w:val="000000"/>
        </w:rPr>
        <w:t xml:space="preserve"> observe or</w:t>
      </w:r>
      <w:r w:rsidR="00A30C48" w:rsidRPr="008B1376">
        <w:rPr>
          <w:rFonts w:ascii="Arial" w:hAnsi="Arial" w:cs="Arial"/>
          <w:color w:val="000000"/>
        </w:rPr>
        <w:t xml:space="preserve"> conduct training. Also, they are required to </w:t>
      </w:r>
      <w:r w:rsidRPr="008B1376">
        <w:rPr>
          <w:rFonts w:ascii="Arial" w:hAnsi="Arial" w:cs="Arial"/>
          <w:color w:val="000000"/>
        </w:rPr>
        <w:t>review open discrepancies</w:t>
      </w:r>
      <w:r w:rsidR="00A30C48" w:rsidRPr="008B1376">
        <w:rPr>
          <w:rFonts w:ascii="Arial" w:hAnsi="Arial" w:cs="Arial"/>
          <w:color w:val="000000"/>
        </w:rPr>
        <w:t xml:space="preserve"> before they conduct training in that device</w:t>
      </w:r>
      <w:r w:rsidRPr="008B1376">
        <w:rPr>
          <w:rFonts w:ascii="Arial" w:hAnsi="Arial" w:cs="Arial"/>
          <w:color w:val="000000"/>
        </w:rPr>
        <w:t>.</w:t>
      </w:r>
    </w:p>
    <w:p w:rsidR="003F3348" w:rsidRPr="008B1376" w:rsidRDefault="00634A57" w:rsidP="003440CA">
      <w:pPr>
        <w:spacing w:line="260" w:lineRule="atLeast"/>
        <w:jc w:val="both"/>
        <w:rPr>
          <w:rFonts w:ascii="Arial" w:hAnsi="Arial" w:cs="Arial"/>
          <w:color w:val="000000"/>
        </w:rPr>
      </w:pPr>
      <w:r w:rsidRPr="008B1376">
        <w:rPr>
          <w:rFonts w:ascii="Arial" w:hAnsi="Arial" w:cs="Arial"/>
          <w:b/>
          <w:color w:val="000000"/>
        </w:rPr>
        <w:t>In-flight</w:t>
      </w:r>
      <w:r w:rsidR="003F3348" w:rsidRPr="008B1376">
        <w:rPr>
          <w:rFonts w:ascii="Arial" w:hAnsi="Arial" w:cs="Arial"/>
          <w:b/>
          <w:color w:val="000000"/>
        </w:rPr>
        <w:t xml:space="preserve"> </w:t>
      </w:r>
      <w:r w:rsidRPr="008B1376">
        <w:rPr>
          <w:rFonts w:ascii="Arial" w:hAnsi="Arial" w:cs="Arial"/>
          <w:b/>
          <w:color w:val="000000"/>
        </w:rPr>
        <w:t>Users:</w:t>
      </w:r>
      <w:r w:rsidR="003F3348" w:rsidRPr="008B1376">
        <w:rPr>
          <w:rFonts w:ascii="Arial" w:hAnsi="Arial" w:cs="Arial"/>
          <w:b/>
          <w:color w:val="000000"/>
        </w:rPr>
        <w:t xml:space="preserve"> </w:t>
      </w:r>
      <w:r w:rsidR="003F3348" w:rsidRPr="008B1376">
        <w:rPr>
          <w:rFonts w:ascii="Arial" w:hAnsi="Arial" w:cs="Arial"/>
          <w:color w:val="000000"/>
        </w:rPr>
        <w:t xml:space="preserve"> They are </w:t>
      </w:r>
      <w:r w:rsidR="00A30C48" w:rsidRPr="008B1376">
        <w:rPr>
          <w:rFonts w:ascii="Arial" w:hAnsi="Arial" w:cs="Arial"/>
          <w:color w:val="000000"/>
        </w:rPr>
        <w:t xml:space="preserve">mostly </w:t>
      </w:r>
      <w:r w:rsidR="003F3348" w:rsidRPr="008B1376">
        <w:rPr>
          <w:rFonts w:ascii="Arial" w:hAnsi="Arial" w:cs="Arial"/>
          <w:color w:val="000000"/>
        </w:rPr>
        <w:t xml:space="preserve">responsible for </w:t>
      </w:r>
      <w:proofErr w:type="gramStart"/>
      <w:r w:rsidR="003F3348" w:rsidRPr="008B1376">
        <w:rPr>
          <w:rFonts w:ascii="Arial" w:hAnsi="Arial" w:cs="Arial"/>
          <w:color w:val="000000"/>
        </w:rPr>
        <w:t>managing  discrepancies</w:t>
      </w:r>
      <w:proofErr w:type="gramEnd"/>
      <w:r w:rsidR="003F3348" w:rsidRPr="008B1376">
        <w:rPr>
          <w:rFonts w:ascii="Arial" w:hAnsi="Arial" w:cs="Arial"/>
          <w:color w:val="000000"/>
        </w:rPr>
        <w:t xml:space="preserve"> in </w:t>
      </w:r>
      <w:r w:rsidRPr="008B1376">
        <w:rPr>
          <w:rFonts w:ascii="Arial" w:hAnsi="Arial" w:cs="Arial"/>
          <w:color w:val="000000"/>
        </w:rPr>
        <w:t>in-flight</w:t>
      </w:r>
      <w:r w:rsidR="003F3348" w:rsidRPr="008B1376">
        <w:rPr>
          <w:rFonts w:ascii="Arial" w:hAnsi="Arial" w:cs="Arial"/>
          <w:color w:val="000000"/>
        </w:rPr>
        <w:t xml:space="preserve"> training devices. Their main responsibilitie</w:t>
      </w:r>
      <w:r w:rsidR="00214235">
        <w:rPr>
          <w:rFonts w:ascii="Arial" w:hAnsi="Arial" w:cs="Arial"/>
          <w:color w:val="000000"/>
        </w:rPr>
        <w:t xml:space="preserve">s </w:t>
      </w:r>
      <w:proofErr w:type="gramStart"/>
      <w:r w:rsidR="00214235">
        <w:rPr>
          <w:rFonts w:ascii="Arial" w:hAnsi="Arial" w:cs="Arial"/>
          <w:color w:val="000000"/>
        </w:rPr>
        <w:t>are  adding</w:t>
      </w:r>
      <w:proofErr w:type="gramEnd"/>
      <w:r w:rsidR="00214235">
        <w:rPr>
          <w:rFonts w:ascii="Arial" w:hAnsi="Arial" w:cs="Arial"/>
          <w:color w:val="000000"/>
        </w:rPr>
        <w:t xml:space="preserve"> the discrepancies </w:t>
      </w:r>
      <w:r w:rsidR="00A30C48" w:rsidRPr="008B1376">
        <w:rPr>
          <w:rFonts w:ascii="Arial" w:hAnsi="Arial" w:cs="Arial"/>
          <w:color w:val="000000"/>
        </w:rPr>
        <w:t>and</w:t>
      </w:r>
      <w:r w:rsidR="0081578A" w:rsidRPr="008B1376">
        <w:rPr>
          <w:rFonts w:ascii="Arial" w:hAnsi="Arial" w:cs="Arial"/>
          <w:color w:val="000000"/>
        </w:rPr>
        <w:t xml:space="preserve"> </w:t>
      </w:r>
      <w:r w:rsidR="00A30C48" w:rsidRPr="008B1376">
        <w:rPr>
          <w:rFonts w:ascii="Arial" w:hAnsi="Arial" w:cs="Arial"/>
          <w:color w:val="000000"/>
        </w:rPr>
        <w:t xml:space="preserve">entering  </w:t>
      </w:r>
      <w:r w:rsidR="003F3348" w:rsidRPr="008B1376">
        <w:rPr>
          <w:rFonts w:ascii="Arial" w:hAnsi="Arial" w:cs="Arial"/>
          <w:color w:val="000000"/>
        </w:rPr>
        <w:t>corrective action for open discrepancies.</w:t>
      </w:r>
      <w:r w:rsidR="004D25A9" w:rsidRPr="008B1376">
        <w:rPr>
          <w:rFonts w:ascii="Arial" w:hAnsi="Arial" w:cs="Arial"/>
          <w:color w:val="000000"/>
        </w:rPr>
        <w:t xml:space="preserve"> Currently, Flight Ops Simulator Technicians work on discrepancies for </w:t>
      </w:r>
      <w:r w:rsidRPr="008B1376">
        <w:rPr>
          <w:rFonts w:ascii="Arial" w:hAnsi="Arial" w:cs="Arial"/>
          <w:color w:val="000000"/>
        </w:rPr>
        <w:t>In-flight</w:t>
      </w:r>
      <w:r w:rsidR="004D25A9" w:rsidRPr="008B1376">
        <w:rPr>
          <w:rFonts w:ascii="Arial" w:hAnsi="Arial" w:cs="Arial"/>
          <w:color w:val="000000"/>
        </w:rPr>
        <w:t xml:space="preserve"> Devices here at Headquarters. </w:t>
      </w:r>
    </w:p>
    <w:p w:rsidR="003F3348" w:rsidRPr="008B1376" w:rsidRDefault="00634A57" w:rsidP="003440CA">
      <w:pPr>
        <w:spacing w:line="260" w:lineRule="atLeast"/>
        <w:jc w:val="both"/>
        <w:rPr>
          <w:rFonts w:ascii="Arial" w:hAnsi="Arial" w:cs="Arial"/>
          <w:color w:val="000000"/>
        </w:rPr>
      </w:pPr>
      <w:r w:rsidRPr="008B1376">
        <w:rPr>
          <w:rFonts w:ascii="Arial" w:hAnsi="Arial" w:cs="Arial"/>
          <w:b/>
          <w:color w:val="000000"/>
        </w:rPr>
        <w:t>Coordinator:</w:t>
      </w:r>
      <w:r w:rsidR="003F3348" w:rsidRPr="008B1376">
        <w:rPr>
          <w:rFonts w:ascii="Arial" w:hAnsi="Arial" w:cs="Arial"/>
          <w:b/>
          <w:color w:val="000000"/>
        </w:rPr>
        <w:t xml:space="preserve"> </w:t>
      </w:r>
      <w:r w:rsidR="003F3348" w:rsidRPr="008B1376">
        <w:rPr>
          <w:rFonts w:ascii="Arial" w:hAnsi="Arial" w:cs="Arial"/>
          <w:color w:val="000000"/>
        </w:rPr>
        <w:t xml:space="preserve">The main job of the </w:t>
      </w:r>
      <w:r w:rsidR="007909BB" w:rsidRPr="008B1376">
        <w:rPr>
          <w:rFonts w:ascii="Arial" w:hAnsi="Arial" w:cs="Arial"/>
          <w:color w:val="000000"/>
        </w:rPr>
        <w:t>coordinator</w:t>
      </w:r>
      <w:r w:rsidR="003F3348" w:rsidRPr="008B1376">
        <w:rPr>
          <w:rFonts w:ascii="Arial" w:hAnsi="Arial" w:cs="Arial"/>
          <w:color w:val="000000"/>
        </w:rPr>
        <w:t xml:space="preserve"> </w:t>
      </w:r>
      <w:r w:rsidR="00573028" w:rsidRPr="008B1376">
        <w:rPr>
          <w:rFonts w:ascii="Arial" w:hAnsi="Arial" w:cs="Arial"/>
          <w:color w:val="000000"/>
        </w:rPr>
        <w:t xml:space="preserve">is </w:t>
      </w:r>
      <w:r w:rsidR="003F3348" w:rsidRPr="008B1376">
        <w:rPr>
          <w:rFonts w:ascii="Arial" w:hAnsi="Arial" w:cs="Arial"/>
          <w:color w:val="000000"/>
        </w:rPr>
        <w:t xml:space="preserve">to send the </w:t>
      </w:r>
      <w:r w:rsidR="008E3A59" w:rsidRPr="008B1376">
        <w:rPr>
          <w:rFonts w:ascii="Arial" w:hAnsi="Arial" w:cs="Arial"/>
          <w:color w:val="000000"/>
        </w:rPr>
        <w:t xml:space="preserve">damaged </w:t>
      </w:r>
      <w:r w:rsidR="003F3348" w:rsidRPr="008B1376">
        <w:rPr>
          <w:rFonts w:ascii="Arial" w:hAnsi="Arial" w:cs="Arial"/>
          <w:color w:val="000000"/>
        </w:rPr>
        <w:t xml:space="preserve">parts to actual vendors for repairing. </w:t>
      </w:r>
      <w:r w:rsidR="00712A4B" w:rsidRPr="008B1376">
        <w:rPr>
          <w:rFonts w:ascii="Arial" w:hAnsi="Arial" w:cs="Arial"/>
          <w:color w:val="000000"/>
        </w:rPr>
        <w:t>T</w:t>
      </w:r>
      <w:r w:rsidR="008E3A59" w:rsidRPr="008B1376">
        <w:rPr>
          <w:rFonts w:ascii="Arial" w:hAnsi="Arial" w:cs="Arial"/>
          <w:color w:val="000000"/>
        </w:rPr>
        <w:t>hey are also responsible for Vendor Management.</w:t>
      </w:r>
    </w:p>
    <w:p w:rsidR="004C0FD5" w:rsidRPr="008B1376" w:rsidRDefault="004C0FD5" w:rsidP="004C0FD5">
      <w:pPr>
        <w:spacing w:line="260" w:lineRule="atLeast"/>
        <w:jc w:val="both"/>
        <w:rPr>
          <w:rFonts w:ascii="Arial" w:hAnsi="Arial" w:cs="Arial"/>
          <w:color w:val="000000"/>
        </w:rPr>
      </w:pPr>
      <w:r w:rsidRPr="008B1376">
        <w:rPr>
          <w:rFonts w:ascii="Arial" w:hAnsi="Arial" w:cs="Arial"/>
          <w:b/>
          <w:color w:val="000000"/>
        </w:rPr>
        <w:t>ATOM Users</w:t>
      </w:r>
      <w:r w:rsidRPr="008B1376">
        <w:rPr>
          <w:rFonts w:ascii="Arial" w:hAnsi="Arial" w:cs="Arial"/>
          <w:b/>
        </w:rPr>
        <w:t xml:space="preserve">: </w:t>
      </w:r>
      <w:r w:rsidR="008E3A59" w:rsidRPr="008B1376">
        <w:rPr>
          <w:rFonts w:ascii="Arial" w:hAnsi="Arial" w:cs="Arial"/>
          <w:color w:val="000000"/>
        </w:rPr>
        <w:t xml:space="preserve">They can </w:t>
      </w:r>
      <w:r w:rsidRPr="008B1376">
        <w:rPr>
          <w:rFonts w:ascii="Arial" w:hAnsi="Arial" w:cs="Arial"/>
          <w:color w:val="000000"/>
        </w:rPr>
        <w:t>add/update the Class plan and roster. There are basically two level</w:t>
      </w:r>
      <w:r w:rsidR="00573028" w:rsidRPr="008B1376">
        <w:rPr>
          <w:rFonts w:ascii="Arial" w:hAnsi="Arial" w:cs="Arial"/>
          <w:color w:val="000000"/>
        </w:rPr>
        <w:t>s</w:t>
      </w:r>
      <w:r w:rsidRPr="008B1376">
        <w:rPr>
          <w:rFonts w:ascii="Arial" w:hAnsi="Arial" w:cs="Arial"/>
          <w:color w:val="000000"/>
        </w:rPr>
        <w:t xml:space="preserve"> of access </w:t>
      </w:r>
      <w:r w:rsidR="00634A57" w:rsidRPr="008B1376">
        <w:rPr>
          <w:rFonts w:ascii="Arial" w:hAnsi="Arial" w:cs="Arial"/>
          <w:color w:val="000000"/>
        </w:rPr>
        <w:t xml:space="preserve">in </w:t>
      </w:r>
      <w:r w:rsidR="00B3580A">
        <w:rPr>
          <w:rFonts w:ascii="Arial" w:hAnsi="Arial" w:cs="Arial"/>
          <w:color w:val="000000"/>
        </w:rPr>
        <w:t xml:space="preserve">the </w:t>
      </w:r>
      <w:r w:rsidR="00634A57" w:rsidRPr="008B1376">
        <w:rPr>
          <w:rFonts w:ascii="Arial" w:hAnsi="Arial" w:cs="Arial"/>
          <w:color w:val="000000"/>
        </w:rPr>
        <w:t>ATOM</w:t>
      </w:r>
      <w:r w:rsidR="00B3580A">
        <w:rPr>
          <w:rFonts w:ascii="Arial" w:hAnsi="Arial" w:cs="Arial"/>
          <w:color w:val="000000"/>
        </w:rPr>
        <w:t>-related functionality</w:t>
      </w:r>
      <w:r w:rsidRPr="008B1376">
        <w:rPr>
          <w:rFonts w:ascii="Arial" w:hAnsi="Arial" w:cs="Arial"/>
          <w:color w:val="000000"/>
        </w:rPr>
        <w:t>:</w:t>
      </w:r>
    </w:p>
    <w:p w:rsidR="004C0FD5" w:rsidRPr="008B1376" w:rsidRDefault="006E6C07" w:rsidP="004C0FD5">
      <w:pPr>
        <w:pStyle w:val="ListParagraph"/>
        <w:numPr>
          <w:ilvl w:val="0"/>
          <w:numId w:val="41"/>
        </w:numPr>
        <w:spacing w:before="0" w:after="0" w:line="260" w:lineRule="atLeast"/>
        <w:contextualSpacing w:val="0"/>
        <w:jc w:val="both"/>
        <w:rPr>
          <w:rFonts w:ascii="Arial" w:hAnsi="Arial" w:cs="Arial"/>
          <w:color w:val="000000"/>
        </w:rPr>
      </w:pPr>
      <w:r w:rsidRPr="008B1376">
        <w:rPr>
          <w:rFonts w:ascii="Arial" w:hAnsi="Arial" w:cs="Arial"/>
          <w:color w:val="000000"/>
        </w:rPr>
        <w:t xml:space="preserve">Supervisor Training Scheduler </w:t>
      </w:r>
      <w:r w:rsidR="00634A57" w:rsidRPr="008B1376">
        <w:rPr>
          <w:rFonts w:ascii="Arial" w:hAnsi="Arial" w:cs="Arial"/>
          <w:color w:val="000000"/>
        </w:rPr>
        <w:t>role:</w:t>
      </w:r>
      <w:r w:rsidR="004C0FD5" w:rsidRPr="008B1376">
        <w:rPr>
          <w:rFonts w:ascii="Arial" w:hAnsi="Arial" w:cs="Arial"/>
          <w:color w:val="000000"/>
        </w:rPr>
        <w:t xml:space="preserve"> </w:t>
      </w:r>
      <w:r w:rsidR="008F7D87" w:rsidRPr="008B1376">
        <w:rPr>
          <w:rFonts w:ascii="Arial" w:hAnsi="Arial" w:cs="Arial"/>
          <w:color w:val="000000"/>
        </w:rPr>
        <w:t>Can edit the class type, class plan, and class roster</w:t>
      </w:r>
      <w:r w:rsidR="004C0FD5" w:rsidRPr="008B1376">
        <w:rPr>
          <w:rFonts w:ascii="Arial" w:hAnsi="Arial" w:cs="Arial"/>
          <w:color w:val="000000"/>
        </w:rPr>
        <w:t>.</w:t>
      </w:r>
    </w:p>
    <w:p w:rsidR="003F3348" w:rsidRPr="008B1376" w:rsidRDefault="006E6C07" w:rsidP="003440CA">
      <w:pPr>
        <w:pStyle w:val="ListParagraph"/>
        <w:numPr>
          <w:ilvl w:val="0"/>
          <w:numId w:val="41"/>
        </w:numPr>
        <w:spacing w:before="0" w:after="0" w:line="260" w:lineRule="atLeast"/>
        <w:contextualSpacing w:val="0"/>
        <w:jc w:val="both"/>
        <w:rPr>
          <w:rFonts w:ascii="Arial" w:hAnsi="Arial" w:cs="Arial"/>
          <w:color w:val="000000"/>
        </w:rPr>
      </w:pPr>
      <w:r w:rsidRPr="008B1376">
        <w:rPr>
          <w:rFonts w:ascii="Arial" w:hAnsi="Arial" w:cs="Arial"/>
          <w:color w:val="000000"/>
        </w:rPr>
        <w:t>Training Scheduler role</w:t>
      </w:r>
      <w:r w:rsidR="004C0FD5" w:rsidRPr="008B1376">
        <w:rPr>
          <w:rFonts w:ascii="Arial" w:hAnsi="Arial" w:cs="Arial"/>
          <w:color w:val="000000"/>
        </w:rPr>
        <w:t xml:space="preserve">: </w:t>
      </w:r>
      <w:r w:rsidR="008F7D87" w:rsidRPr="008B1376">
        <w:rPr>
          <w:rFonts w:ascii="Arial" w:hAnsi="Arial" w:cs="Arial"/>
          <w:color w:val="000000"/>
        </w:rPr>
        <w:t>Can view the class type, class plan, and class roster</w:t>
      </w:r>
      <w:r w:rsidR="004C0FD5" w:rsidRPr="008B1376">
        <w:rPr>
          <w:rFonts w:ascii="Arial" w:hAnsi="Arial" w:cs="Arial"/>
          <w:color w:val="000000"/>
        </w:rPr>
        <w:t xml:space="preserve">  </w:t>
      </w:r>
    </w:p>
    <w:p w:rsidR="00680526" w:rsidRPr="008B1376" w:rsidRDefault="00EA05CC" w:rsidP="00680526">
      <w:pPr>
        <w:pStyle w:val="IMPBNormal"/>
        <w:tabs>
          <w:tab w:val="left" w:pos="1350"/>
        </w:tabs>
        <w:ind w:left="0"/>
        <w:jc w:val="center"/>
        <w:rPr>
          <w:rFonts w:cs="Arial"/>
          <w:b/>
          <w:sz w:val="18"/>
        </w:rPr>
      </w:pPr>
      <w:ins w:id="12" w:author="Ajay Yadav" w:date="2012-03-07T16:20:00Z">
        <w:r>
          <w:rPr>
            <w:rFonts w:cs="Arial"/>
            <w:b/>
            <w:noProof/>
            <w:sz w:val="18"/>
          </w:rPr>
          <w:drawing>
            <wp:inline distT="0" distB="0" distL="0" distR="0">
              <wp:extent cx="5943600" cy="4267200"/>
              <wp:effectExtent l="0" t="0" r="0" b="0"/>
              <wp:docPr id="10"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81725"/>
                        <a:chOff x="304800" y="609600"/>
                        <a:chExt cx="8610600" cy="6181725"/>
                      </a:xfrm>
                    </a:grpSpPr>
                    <a:sp>
                      <a:nvSpPr>
                        <a:cNvPr id="3" name="Content Placeholder 2"/>
                        <a:cNvSpPr>
                          <a:spLocks noGrp="1"/>
                        </a:cNvSpPr>
                      </a:nvSpPr>
                      <a:spPr bwMode="auto">
                        <a:xfrm>
                          <a:off x="304800" y="1295400"/>
                          <a:ext cx="8534400" cy="51816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238125" indent="-238125" algn="l" rtl="0" eaLnBrk="0" fontAlgn="base" hangingPunct="0">
                              <a:spcBef>
                                <a:spcPct val="100000"/>
                              </a:spcBef>
                              <a:spcAft>
                                <a:spcPct val="0"/>
                              </a:spcAft>
                              <a:buClr>
                                <a:schemeClr val="tx1"/>
                              </a:buClr>
                              <a:buFont typeface="Wingdings 2" pitchFamily="18" charset="2"/>
                              <a:buChar char="¡"/>
                              <a:defRPr sz="1600">
                                <a:solidFill>
                                  <a:schemeClr val="tx1"/>
                                </a:solidFill>
                                <a:latin typeface="+mn-lt"/>
                                <a:ea typeface="+mn-ea"/>
                                <a:cs typeface="+mn-cs"/>
                              </a:defRPr>
                            </a:lvl1pPr>
                            <a:lvl2pPr marL="457200" indent="-217488"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2pPr>
                            <a:lvl3pPr marL="676275" indent="-209550"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3pPr>
                            <a:lvl4pPr marL="904875" indent="-219075"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4pPr>
                            <a:lvl5pPr marL="1133475" indent="-219075"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5pPr>
                            <a:lvl6pPr marL="15906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6pPr>
                            <a:lvl7pPr marL="20478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7pPr>
                            <a:lvl8pPr marL="25050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8pPr>
                            <a:lvl9pPr marL="29622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9pPr>
                          </a:lstStyle>
                          <a:p>
                            <a:endParaRPr lang="en-US" dirty="0"/>
                          </a:p>
                        </a:txBody>
                        <a:useSpRect/>
                      </a:txSp>
                    </a:sp>
                    <a:sp>
                      <a:nvSpPr>
                        <a:cNvPr id="4" name="Slide Number Placeholder 3"/>
                        <a:cNvSpPr>
                          <a:spLocks noGrp="1"/>
                        </a:cNvSpPr>
                      </a:nvSpPr>
                      <a:spPr bwMode="auto">
                        <a:xfrm>
                          <a:off x="3505200" y="6553200"/>
                          <a:ext cx="2133600" cy="238125"/>
                        </a:xfrm>
                        <a:prstGeom prst="rect">
                          <a:avLst/>
                        </a:prstGeom>
                        <a:noFill/>
                        <a:ln w="9525">
                          <a:noFill/>
                          <a:miter lim="800000"/>
                          <a:headEnd/>
                          <a:tailEnd/>
                        </a:ln>
                        <a:effectLst/>
                      </a:spPr>
                      <a:txSp>
                        <a:txBody>
                          <a:bodyPr vert="horz" wrap="square" lIns="91440" tIns="45720" rIns="91440" bIns="45720" numCol="1" anchor="b" anchorCtr="0" compatLnSpc="1">
                            <a:prstTxWarp prst="textNoShape">
                              <a:avLst/>
                            </a:prstTxWarp>
                          </a:bodyPr>
                          <a:lstStyle>
                            <a:defPPr>
                              <a:defRPr lang="en-US"/>
                            </a:defPPr>
                            <a:lvl1pPr algn="ctr" rtl="0" fontAlgn="base">
                              <a:spcBef>
                                <a:spcPct val="0"/>
                              </a:spcBef>
                              <a:spcAft>
                                <a:spcPct val="0"/>
                              </a:spcAft>
                              <a:defRPr sz="800" kern="1200">
                                <a:solidFill>
                                  <a:schemeClr val="tx1"/>
                                </a:solidFill>
                                <a:latin typeface="Arial" charset="0"/>
                                <a:ea typeface="+mn-ea"/>
                                <a:cs typeface="+mn-cs"/>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defRPr/>
                            </a:pPr>
                            <a:fld id="{DFBF8C05-7462-4CE4-8EE4-E1AB8047BC58}" type="slidenum">
                              <a:rPr lang="en-US" smtClean="0"/>
                              <a:pPr>
                                <a:defRPr/>
                              </a:pPr>
                              <a:t>15</a:t>
                            </a:fld>
                            <a:endParaRPr lang="en-US"/>
                          </a:p>
                        </a:txBody>
                        <a:useSpRect/>
                      </a:txSp>
                    </a:sp>
                    <a:sp>
                      <a:nvSpPr>
                        <a:cNvPr id="5" name="Content Placeholder 2"/>
                        <a:cNvSpPr>
                          <a:spLocks noGrp="1"/>
                        </a:cNvSpPr>
                      </a:nvSpPr>
                      <a:spPr bwMode="auto">
                        <a:xfrm>
                          <a:off x="381000" y="1028700"/>
                          <a:ext cx="8534400" cy="51816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endParaRPr lang="en-US" dirty="0"/>
                          </a:p>
                          <a:p>
                            <a:endParaRPr lang="en-US" dirty="0" smtClean="0"/>
                          </a:p>
                          <a:p>
                            <a:pPr>
                              <a:buNone/>
                            </a:pPr>
                            <a:endParaRPr lang="en-US" dirty="0" smtClean="0"/>
                          </a:p>
                          <a:p>
                            <a:endParaRPr lang="en-US" dirty="0" smtClean="0"/>
                          </a:p>
                          <a:p>
                            <a:endParaRPr lang="en-US" b="1" dirty="0"/>
                          </a:p>
                        </a:txBody>
                        <a:useSpRect/>
                      </a:txSp>
                    </a:sp>
                    <a:sp>
                      <a:nvSpPr>
                        <a:cNvPr id="7" name="Rectangle 6"/>
                        <a:cNvSpPr/>
                      </a:nvSpPr>
                      <a:spPr bwMode="auto">
                        <a:xfrm>
                          <a:off x="381000" y="1371600"/>
                          <a:ext cx="11430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err="1" smtClean="0">
                                <a:ln>
                                  <a:noFill/>
                                </a:ln>
                                <a:solidFill>
                                  <a:schemeClr val="tx1"/>
                                </a:solidFill>
                                <a:effectLst/>
                                <a:latin typeface="Arial" charset="0"/>
                              </a:rPr>
                              <a:t>Sim</a:t>
                            </a:r>
                            <a:r>
                              <a:rPr kumimoji="0" lang="en-US" sz="1400" i="0" u="none" strike="noStrike" cap="none" normalizeH="0" baseline="0" dirty="0" smtClean="0">
                                <a:ln>
                                  <a:noFill/>
                                </a:ln>
                                <a:solidFill>
                                  <a:schemeClr val="tx1"/>
                                </a:solidFill>
                                <a:effectLst/>
                                <a:latin typeface="Arial" charset="0"/>
                              </a:rPr>
                              <a:t> Tech</a:t>
                            </a:r>
                          </a:p>
                        </a:txBody>
                        <a:useSpRect/>
                      </a:txSp>
                    </a:sp>
                    <a:sp>
                      <a:nvSpPr>
                        <a:cNvPr id="8" name="Rectangle 7"/>
                        <a:cNvSpPr/>
                      </a:nvSpPr>
                      <a:spPr bwMode="auto">
                        <a:xfrm>
                          <a:off x="2895600" y="609600"/>
                          <a:ext cx="3962400" cy="5334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2000" dirty="0" smtClean="0"/>
                              <a:t>System Roles</a:t>
                            </a:r>
                            <a:endParaRPr kumimoji="0" lang="en-US" sz="2000" i="0" u="none" strike="noStrike" cap="none" normalizeH="0" baseline="0" dirty="0" smtClean="0">
                              <a:ln>
                                <a:noFill/>
                              </a:ln>
                              <a:solidFill>
                                <a:schemeClr val="tx1"/>
                              </a:solidFill>
                              <a:effectLst/>
                              <a:latin typeface="Arial" charset="0"/>
                            </a:endParaRPr>
                          </a:p>
                        </a:txBody>
                        <a:useSpRect/>
                      </a:txSp>
                    </a:sp>
                    <a:sp>
                      <a:nvSpPr>
                        <a:cNvPr id="9" name="Rectangle 8"/>
                        <a:cNvSpPr/>
                      </a:nvSpPr>
                      <a:spPr bwMode="auto">
                        <a:xfrm>
                          <a:off x="6934200" y="1371600"/>
                          <a:ext cx="7620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Admin</a:t>
                            </a:r>
                          </a:p>
                        </a:txBody>
                        <a:useSpRect/>
                      </a:txSp>
                    </a:sp>
                    <a:sp>
                      <a:nvSpPr>
                        <a:cNvPr id="10" name="Rectangle 9"/>
                        <a:cNvSpPr/>
                      </a:nvSpPr>
                      <a:spPr bwMode="auto">
                        <a:xfrm>
                          <a:off x="5562600" y="1371600"/>
                          <a:ext cx="11430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400" dirty="0" smtClean="0"/>
                              <a:t>In Flight User</a:t>
                            </a:r>
                            <a:endParaRPr kumimoji="0" lang="en-US" sz="1400" i="0" u="none" strike="noStrike" cap="none" normalizeH="0" baseline="0" dirty="0" smtClean="0">
                              <a:ln>
                                <a:noFill/>
                              </a:ln>
                              <a:solidFill>
                                <a:schemeClr val="tx1"/>
                              </a:solidFill>
                              <a:effectLst/>
                              <a:latin typeface="Arial" charset="0"/>
                            </a:endParaRPr>
                          </a:p>
                        </a:txBody>
                        <a:useSpRect/>
                      </a:txSp>
                    </a:sp>
                    <a:sp>
                      <a:nvSpPr>
                        <a:cNvPr id="11" name="Rectangle 10"/>
                        <a:cNvSpPr/>
                      </a:nvSpPr>
                      <a:spPr bwMode="auto">
                        <a:xfrm>
                          <a:off x="4191000" y="1371600"/>
                          <a:ext cx="11430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400" dirty="0" smtClean="0"/>
                              <a:t>FAA </a:t>
                            </a:r>
                            <a:endParaRPr lang="en-US" sz="1400" dirty="0" smtClean="0"/>
                          </a:p>
                          <a:p>
                            <a:pPr algn="ctr"/>
                            <a:r>
                              <a:rPr lang="en-US" sz="1400" dirty="0" smtClean="0"/>
                              <a:t>Instructor </a:t>
                            </a:r>
                            <a:endParaRPr kumimoji="0" lang="en-US" sz="1400" i="0" u="none" strike="noStrike" cap="none" normalizeH="0" baseline="0" dirty="0" smtClean="0">
                              <a:ln>
                                <a:noFill/>
                              </a:ln>
                              <a:solidFill>
                                <a:schemeClr val="tx1"/>
                              </a:solidFill>
                              <a:effectLst/>
                              <a:latin typeface="Arial" charset="0"/>
                            </a:endParaRPr>
                          </a:p>
                        </a:txBody>
                        <a:useSpRect/>
                      </a:txSp>
                    </a:sp>
                    <a:sp>
                      <a:nvSpPr>
                        <a:cNvPr id="12" name="Rectangle 11"/>
                        <a:cNvSpPr/>
                      </a:nvSpPr>
                      <a:spPr bwMode="auto">
                        <a:xfrm>
                          <a:off x="2895600" y="1371600"/>
                          <a:ext cx="11430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FO </a:t>
                            </a:r>
                            <a:r>
                              <a:rPr kumimoji="0" lang="en-US" sz="1400" i="0" u="none" strike="noStrike" cap="none" normalizeH="0" baseline="0" dirty="0" err="1" smtClean="0">
                                <a:ln>
                                  <a:noFill/>
                                </a:ln>
                                <a:solidFill>
                                  <a:schemeClr val="tx1"/>
                                </a:solidFill>
                                <a:effectLst/>
                                <a:latin typeface="Arial" charset="0"/>
                              </a:rPr>
                              <a:t>Sim</a:t>
                            </a:r>
                            <a:r>
                              <a:rPr kumimoji="0" lang="en-US" sz="1400" i="0" u="none" strike="noStrike" cap="none" normalizeH="0" baseline="0" dirty="0" smtClean="0">
                                <a:ln>
                                  <a:noFill/>
                                </a:ln>
                                <a:solidFill>
                                  <a:schemeClr val="tx1"/>
                                </a:solidFill>
                                <a:effectLst/>
                                <a:latin typeface="Arial" charset="0"/>
                              </a:rPr>
                              <a:t> </a:t>
                            </a:r>
                          </a:p>
                          <a:p>
                            <a:pPr algn="ctr"/>
                            <a:r>
                              <a:rPr kumimoji="0" lang="en-US" sz="1400" i="0" u="none" strike="noStrike" cap="none" normalizeH="0" baseline="0" dirty="0" smtClean="0">
                                <a:ln>
                                  <a:noFill/>
                                </a:ln>
                                <a:solidFill>
                                  <a:schemeClr val="tx1"/>
                                </a:solidFill>
                                <a:effectLst/>
                                <a:latin typeface="Arial" charset="0"/>
                              </a:rPr>
                              <a:t>Instructor</a:t>
                            </a:r>
                            <a:r>
                              <a:rPr kumimoji="0" lang="en-US" sz="1400" i="0" u="none" strike="noStrike" cap="none" normalizeH="0" dirty="0" smtClean="0">
                                <a:ln>
                                  <a:noFill/>
                                </a:ln>
                                <a:solidFill>
                                  <a:schemeClr val="tx1"/>
                                </a:solidFill>
                                <a:effectLst/>
                                <a:latin typeface="Arial" charset="0"/>
                              </a:rPr>
                              <a:t> and</a:t>
                            </a:r>
                          </a:p>
                          <a:p>
                            <a:pPr algn="ctr"/>
                            <a:r>
                              <a:rPr kumimoji="0" lang="en-US" sz="1400" i="0" u="none" strike="noStrike" cap="none" normalizeH="0" dirty="0" smtClean="0">
                                <a:ln>
                                  <a:noFill/>
                                </a:ln>
                                <a:solidFill>
                                  <a:schemeClr val="tx1"/>
                                </a:solidFill>
                                <a:effectLst/>
                                <a:latin typeface="Arial" charset="0"/>
                              </a:rPr>
                              <a:t>check Pilots</a:t>
                            </a:r>
                            <a:endParaRPr kumimoji="0" lang="en-US" sz="1400" i="0" u="none" strike="noStrike" cap="none" normalizeH="0" baseline="0" dirty="0" smtClean="0">
                              <a:ln>
                                <a:noFill/>
                              </a:ln>
                              <a:solidFill>
                                <a:schemeClr val="tx1"/>
                              </a:solidFill>
                              <a:effectLst/>
                              <a:latin typeface="Arial" charset="0"/>
                            </a:endParaRPr>
                          </a:p>
                        </a:txBody>
                        <a:useSpRect/>
                      </a:txSp>
                    </a:sp>
                    <a:sp>
                      <a:nvSpPr>
                        <a:cNvPr id="13" name="Rectangle 12"/>
                        <a:cNvSpPr/>
                      </a:nvSpPr>
                      <a:spPr bwMode="auto">
                        <a:xfrm>
                          <a:off x="1600200" y="1371600"/>
                          <a:ext cx="11430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Flight Ops </a:t>
                            </a:r>
                          </a:p>
                          <a:p>
                            <a:pPr algn="ctr"/>
                            <a:r>
                              <a:rPr kumimoji="0" lang="en-US" sz="1400" i="0" u="none" strike="noStrike" cap="none" normalizeH="0" baseline="0" dirty="0" smtClean="0">
                                <a:ln>
                                  <a:noFill/>
                                </a:ln>
                                <a:solidFill>
                                  <a:schemeClr val="tx1"/>
                                </a:solidFill>
                                <a:effectLst/>
                                <a:latin typeface="Arial" charset="0"/>
                              </a:rPr>
                              <a:t>Training Mgr</a:t>
                            </a:r>
                          </a:p>
                        </a:txBody>
                        <a:useSpRect/>
                      </a:txSp>
                    </a:sp>
                    <a:sp>
                      <a:nvSpPr>
                        <a:cNvPr id="14" name="Rectangle 13"/>
                        <a:cNvSpPr/>
                      </a:nvSpPr>
                      <a:spPr bwMode="auto">
                        <a:xfrm>
                          <a:off x="381000" y="21336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Completing </a:t>
                            </a:r>
                          </a:p>
                          <a:p>
                            <a:pPr algn="ctr"/>
                            <a:r>
                              <a:rPr kumimoji="0" lang="en-US" sz="1200" i="0" u="none" strike="noStrike" cap="none" normalizeH="0" baseline="0" dirty="0" smtClean="0">
                                <a:ln>
                                  <a:noFill/>
                                </a:ln>
                                <a:solidFill>
                                  <a:schemeClr val="tx1"/>
                                </a:solidFill>
                                <a:effectLst/>
                                <a:latin typeface="Arial" charset="0"/>
                              </a:rPr>
                              <a:t>Pre flight</a:t>
                            </a:r>
                          </a:p>
                        </a:txBody>
                        <a:useSpRect/>
                      </a:txSp>
                    </a:sp>
                    <a:sp>
                      <a:nvSpPr>
                        <a:cNvPr id="15" name="Rectangle 14"/>
                        <a:cNvSpPr/>
                      </a:nvSpPr>
                      <a:spPr bwMode="auto">
                        <a:xfrm>
                          <a:off x="381000" y="26670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Changing </a:t>
                            </a:r>
                          </a:p>
                          <a:p>
                            <a:pPr algn="ctr"/>
                            <a:r>
                              <a:rPr lang="en-US" sz="1200" dirty="0" smtClean="0"/>
                              <a:t>Device status</a:t>
                            </a:r>
                            <a:endParaRPr kumimoji="0" lang="en-US" sz="1200" i="0" u="none" strike="noStrike" cap="none" normalizeH="0" baseline="0" dirty="0" smtClean="0">
                              <a:ln>
                                <a:noFill/>
                              </a:ln>
                              <a:solidFill>
                                <a:schemeClr val="tx1"/>
                              </a:solidFill>
                              <a:effectLst/>
                              <a:latin typeface="Arial" charset="0"/>
                            </a:endParaRPr>
                          </a:p>
                        </a:txBody>
                        <a:useSpRect/>
                      </a:txSp>
                    </a:sp>
                    <a:sp>
                      <a:nvSpPr>
                        <a:cNvPr id="16" name="Rectangle 15"/>
                        <a:cNvSpPr/>
                      </a:nvSpPr>
                      <a:spPr bwMode="auto">
                        <a:xfrm>
                          <a:off x="381000" y="32766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Adding</a:t>
                            </a:r>
                            <a:r>
                              <a:rPr kumimoji="0" lang="en-US" sz="1200" i="0" u="none" strike="noStrike" cap="none" normalizeH="0" dirty="0" smtClean="0">
                                <a:ln>
                                  <a:noFill/>
                                </a:ln>
                                <a:solidFill>
                                  <a:schemeClr val="tx1"/>
                                </a:solidFill>
                                <a:effectLst/>
                                <a:latin typeface="Arial" charset="0"/>
                              </a:rPr>
                              <a:t> </a:t>
                            </a: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17" name="Rectangle 16"/>
                        <a:cNvSpPr/>
                      </a:nvSpPr>
                      <a:spPr bwMode="auto">
                        <a:xfrm>
                          <a:off x="381000" y="3810000"/>
                          <a:ext cx="1143000" cy="10668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Adding </a:t>
                            </a:r>
                          </a:p>
                          <a:p>
                            <a:pPr algn="ctr"/>
                            <a:r>
                              <a:rPr kumimoji="0" lang="en-US" sz="1400" i="0" u="none" strike="noStrike" cap="none" normalizeH="0" baseline="0" dirty="0" smtClean="0">
                                <a:ln>
                                  <a:noFill/>
                                </a:ln>
                                <a:solidFill>
                                  <a:schemeClr val="tx1"/>
                                </a:solidFill>
                                <a:effectLst/>
                                <a:latin typeface="Arial" charset="0"/>
                              </a:rPr>
                              <a:t>corrective </a:t>
                            </a:r>
                          </a:p>
                          <a:p>
                            <a:pPr algn="ctr"/>
                            <a:r>
                              <a:rPr kumimoji="0" lang="en-US" sz="1400" i="0" u="none" strike="noStrike" cap="none" normalizeH="0" baseline="0" dirty="0" smtClean="0">
                                <a:ln>
                                  <a:noFill/>
                                </a:ln>
                                <a:solidFill>
                                  <a:schemeClr val="tx1"/>
                                </a:solidFill>
                                <a:effectLst/>
                                <a:latin typeface="Arial" charset="0"/>
                              </a:rPr>
                              <a:t>Action for </a:t>
                            </a:r>
                          </a:p>
                          <a:p>
                            <a:pPr algn="ctr"/>
                            <a:r>
                              <a:rPr kumimoji="0" lang="en-US" sz="1400" i="0" u="none" strike="noStrike" cap="none" normalizeH="0" baseline="0" dirty="0" smtClean="0">
                                <a:ln>
                                  <a:noFill/>
                                </a:ln>
                                <a:solidFill>
                                  <a:schemeClr val="tx1"/>
                                </a:solidFill>
                                <a:effectLst/>
                                <a:latin typeface="Arial" charset="0"/>
                              </a:rPr>
                              <a:t>discrepancies</a:t>
                            </a:r>
                          </a:p>
                        </a:txBody>
                        <a:useSpRect/>
                      </a:txSp>
                    </a:sp>
                    <a:sp>
                      <a:nvSpPr>
                        <a:cNvPr id="18" name="Rectangle 17"/>
                        <a:cNvSpPr/>
                      </a:nvSpPr>
                      <a:spPr bwMode="auto">
                        <a:xfrm>
                          <a:off x="381000" y="50292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Extending</a:t>
                            </a:r>
                            <a:endParaRPr kumimoji="0" lang="en-US" sz="1200" i="0" u="none" strike="noStrike" cap="none" normalizeH="0" dirty="0" smtClean="0">
                              <a:ln>
                                <a:noFill/>
                              </a:ln>
                              <a:solidFill>
                                <a:schemeClr val="tx1"/>
                              </a:solidFill>
                              <a:effectLst/>
                              <a:latin typeface="Arial" charset="0"/>
                            </a:endParaRP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19" name="Rectangle 18"/>
                        <a:cNvSpPr/>
                      </a:nvSpPr>
                      <a:spPr bwMode="auto">
                        <a:xfrm>
                          <a:off x="381000" y="5562599"/>
                          <a:ext cx="1143000" cy="619125"/>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Relocating</a:t>
                            </a:r>
                            <a:r>
                              <a:rPr kumimoji="0" lang="en-US" sz="1200" i="0" u="none" strike="noStrike" cap="none" normalizeH="0" dirty="0" smtClean="0">
                                <a:ln>
                                  <a:noFill/>
                                </a:ln>
                                <a:solidFill>
                                  <a:schemeClr val="tx1"/>
                                </a:solidFill>
                                <a:effectLst/>
                                <a:latin typeface="Arial" charset="0"/>
                              </a:rPr>
                              <a:t> parts</a:t>
                            </a:r>
                          </a:p>
                          <a:p>
                            <a:pPr algn="ctr"/>
                            <a:r>
                              <a:rPr lang="en-US" sz="1200" baseline="0" dirty="0" smtClean="0"/>
                              <a:t>And components</a:t>
                            </a:r>
                            <a:endParaRPr kumimoji="0" lang="en-US" sz="1200" i="0" u="none" strike="noStrike" cap="none" normalizeH="0" baseline="0" dirty="0" smtClean="0">
                              <a:ln>
                                <a:noFill/>
                              </a:ln>
                              <a:solidFill>
                                <a:schemeClr val="tx1"/>
                              </a:solidFill>
                              <a:effectLst/>
                              <a:latin typeface="Arial" charset="0"/>
                            </a:endParaRPr>
                          </a:p>
                        </a:txBody>
                        <a:useSpRect/>
                      </a:txSp>
                    </a:sp>
                    <a:sp>
                      <a:nvSpPr>
                        <a:cNvPr id="20" name="Rectangle 19"/>
                        <a:cNvSpPr/>
                      </a:nvSpPr>
                      <a:spPr bwMode="auto">
                        <a:xfrm>
                          <a:off x="1600200" y="26670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Extending</a:t>
                            </a:r>
                            <a:endParaRPr kumimoji="0" lang="en-US" sz="1200" i="0" u="none" strike="noStrike" cap="none" normalizeH="0" dirty="0" smtClean="0">
                              <a:ln>
                                <a:noFill/>
                              </a:ln>
                              <a:solidFill>
                                <a:schemeClr val="tx1"/>
                              </a:solidFill>
                              <a:effectLst/>
                              <a:latin typeface="Arial" charset="0"/>
                            </a:endParaRP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21" name="Rectangle 20"/>
                        <a:cNvSpPr/>
                      </a:nvSpPr>
                      <a:spPr bwMode="auto">
                        <a:xfrm>
                          <a:off x="1600200" y="21336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Adding</a:t>
                            </a:r>
                            <a:r>
                              <a:rPr kumimoji="0" lang="en-US" sz="1200" i="0" u="none" strike="noStrike" cap="none" normalizeH="0" dirty="0" smtClean="0">
                                <a:ln>
                                  <a:noFill/>
                                </a:ln>
                                <a:solidFill>
                                  <a:schemeClr val="tx1"/>
                                </a:solidFill>
                                <a:effectLst/>
                                <a:latin typeface="Arial" charset="0"/>
                              </a:rPr>
                              <a:t> </a:t>
                            </a: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22" name="Rectangle 21"/>
                        <a:cNvSpPr/>
                      </a:nvSpPr>
                      <a:spPr bwMode="auto">
                        <a:xfrm>
                          <a:off x="1600200" y="3276600"/>
                          <a:ext cx="1143000" cy="10668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Modifying</a:t>
                            </a:r>
                          </a:p>
                          <a:p>
                            <a:pPr algn="ctr"/>
                            <a:r>
                              <a:rPr lang="en-US" sz="1400" dirty="0" smtClean="0"/>
                              <a:t>original</a:t>
                            </a:r>
                            <a:endParaRPr kumimoji="0" lang="en-US" sz="1400" i="0" u="none" strike="noStrike" cap="none" normalizeH="0" baseline="0" dirty="0" smtClean="0">
                              <a:ln>
                                <a:noFill/>
                              </a:ln>
                              <a:solidFill>
                                <a:schemeClr val="tx1"/>
                              </a:solidFill>
                              <a:effectLst/>
                              <a:latin typeface="Arial" charset="0"/>
                            </a:endParaRPr>
                          </a:p>
                          <a:p>
                            <a:pPr algn="ctr"/>
                            <a:r>
                              <a:rPr kumimoji="0" lang="en-US" sz="1400" i="0" u="none" strike="noStrike" cap="none" normalizeH="0" baseline="0" dirty="0" smtClean="0">
                                <a:ln>
                                  <a:noFill/>
                                </a:ln>
                                <a:solidFill>
                                  <a:schemeClr val="tx1"/>
                                </a:solidFill>
                                <a:effectLst/>
                                <a:latin typeface="Arial" charset="0"/>
                              </a:rPr>
                              <a:t>Discrepancies</a:t>
                            </a:r>
                          </a:p>
                          <a:p>
                            <a:pPr algn="ctr"/>
                            <a:r>
                              <a:rPr lang="en-US" sz="1400" dirty="0" smtClean="0"/>
                              <a:t>information</a:t>
                            </a:r>
                            <a:endParaRPr kumimoji="0" lang="en-US" sz="1400" i="0" u="none" strike="noStrike" cap="none" normalizeH="0" baseline="0" dirty="0" smtClean="0">
                              <a:ln>
                                <a:noFill/>
                              </a:ln>
                              <a:solidFill>
                                <a:schemeClr val="tx1"/>
                              </a:solidFill>
                              <a:effectLst/>
                              <a:latin typeface="Arial" charset="0"/>
                            </a:endParaRPr>
                          </a:p>
                        </a:txBody>
                        <a:useSpRect/>
                      </a:txSp>
                    </a:sp>
                    <a:sp>
                      <a:nvSpPr>
                        <a:cNvPr id="23" name="Rectangle 22"/>
                        <a:cNvSpPr/>
                      </a:nvSpPr>
                      <a:spPr bwMode="auto">
                        <a:xfrm>
                          <a:off x="2895600" y="2209800"/>
                          <a:ext cx="1143000" cy="10668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Entering </a:t>
                            </a:r>
                          </a:p>
                          <a:p>
                            <a:pPr algn="ctr"/>
                            <a:r>
                              <a:rPr kumimoji="0" lang="en-US" sz="1400" i="0" u="none" strike="noStrike" cap="none" normalizeH="0" baseline="0" dirty="0" smtClean="0">
                                <a:ln>
                                  <a:noFill/>
                                </a:ln>
                                <a:solidFill>
                                  <a:schemeClr val="tx1"/>
                                </a:solidFill>
                                <a:effectLst/>
                                <a:latin typeface="Arial" charset="0"/>
                              </a:rPr>
                              <a:t>the time log</a:t>
                            </a:r>
                          </a:p>
                          <a:p>
                            <a:pPr algn="ctr"/>
                            <a:r>
                              <a:rPr lang="en-US" sz="1400" dirty="0" smtClean="0"/>
                              <a:t>Crew training </a:t>
                            </a:r>
                          </a:p>
                          <a:p>
                            <a:pPr algn="ctr"/>
                            <a:r>
                              <a:rPr lang="en-US" sz="1400" dirty="0" smtClean="0"/>
                              <a:t>Event in </a:t>
                            </a:r>
                            <a:r>
                              <a:rPr lang="en-US" sz="1400" dirty="0" err="1" smtClean="0"/>
                              <a:t>sim</a:t>
                            </a:r>
                            <a:endParaRPr kumimoji="0" lang="en-US" sz="1400" i="0" u="none" strike="noStrike" cap="none" normalizeH="0" baseline="0" dirty="0" smtClean="0">
                              <a:ln>
                                <a:noFill/>
                              </a:ln>
                              <a:solidFill>
                                <a:schemeClr val="tx1"/>
                              </a:solidFill>
                              <a:effectLst/>
                              <a:latin typeface="Arial" charset="0"/>
                            </a:endParaRPr>
                          </a:p>
                        </a:txBody>
                        <a:useSpRect/>
                      </a:txSp>
                    </a:sp>
                    <a:sp>
                      <a:nvSpPr>
                        <a:cNvPr id="24" name="Rectangle 23"/>
                        <a:cNvSpPr/>
                      </a:nvSpPr>
                      <a:spPr bwMode="auto">
                        <a:xfrm>
                          <a:off x="2895600" y="34290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Adding</a:t>
                            </a:r>
                            <a:r>
                              <a:rPr kumimoji="0" lang="en-US" sz="1200" i="0" u="none" strike="noStrike" cap="none" normalizeH="0" dirty="0" smtClean="0">
                                <a:ln>
                                  <a:noFill/>
                                </a:ln>
                                <a:solidFill>
                                  <a:schemeClr val="tx1"/>
                                </a:solidFill>
                                <a:effectLst/>
                                <a:latin typeface="Arial" charset="0"/>
                              </a:rPr>
                              <a:t> </a:t>
                            </a: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25" name="Rectangle 24"/>
                        <a:cNvSpPr/>
                      </a:nvSpPr>
                      <a:spPr bwMode="auto">
                        <a:xfrm>
                          <a:off x="4191000" y="2209800"/>
                          <a:ext cx="11430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Adding</a:t>
                            </a:r>
                            <a:r>
                              <a:rPr kumimoji="0" lang="en-US" sz="1200" i="0" u="none" strike="noStrike" cap="none" normalizeH="0" dirty="0" smtClean="0">
                                <a:ln>
                                  <a:noFill/>
                                </a:ln>
                                <a:solidFill>
                                  <a:schemeClr val="tx1"/>
                                </a:solidFill>
                                <a:effectLst/>
                                <a:latin typeface="Arial" charset="0"/>
                              </a:rPr>
                              <a:t> </a:t>
                            </a: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26" name="Rectangle 25"/>
                        <a:cNvSpPr/>
                      </a:nvSpPr>
                      <a:spPr bwMode="auto">
                        <a:xfrm>
                          <a:off x="4191000" y="2743200"/>
                          <a:ext cx="1143000" cy="6858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Reviewing </a:t>
                            </a:r>
                          </a:p>
                          <a:p>
                            <a:pPr algn="ctr"/>
                            <a:r>
                              <a:rPr kumimoji="0" lang="en-US" sz="1200" i="0" u="none" strike="noStrike" cap="none" normalizeH="0" baseline="0" dirty="0" smtClean="0">
                                <a:ln>
                                  <a:noFill/>
                                </a:ln>
                                <a:solidFill>
                                  <a:schemeClr val="tx1"/>
                                </a:solidFill>
                                <a:effectLst/>
                                <a:latin typeface="Arial" charset="0"/>
                              </a:rPr>
                              <a:t>Open</a:t>
                            </a:r>
                            <a:endParaRPr kumimoji="0" lang="en-US" sz="1200" i="0" u="none" strike="noStrike" cap="none" normalizeH="0" dirty="0" smtClean="0">
                              <a:ln>
                                <a:noFill/>
                              </a:ln>
                              <a:solidFill>
                                <a:schemeClr val="tx1"/>
                              </a:solidFill>
                              <a:effectLst/>
                              <a:latin typeface="Arial" charset="0"/>
                            </a:endParaRPr>
                          </a:p>
                          <a:p>
                            <a:pPr algn="ctr"/>
                            <a:r>
                              <a:rPr kumimoji="0" lang="en-US" sz="1200" i="0" u="none" strike="noStrike" cap="none" normalizeH="0" dirty="0" smtClean="0">
                                <a:ln>
                                  <a:noFill/>
                                </a:ln>
                                <a:solidFill>
                                  <a:schemeClr val="tx1"/>
                                </a:solidFill>
                                <a:effectLst/>
                                <a:latin typeface="Arial" charset="0"/>
                              </a:rPr>
                              <a:t>Discrepancies</a:t>
                            </a:r>
                            <a:endParaRPr kumimoji="0" lang="en-US" sz="1200" i="0" u="none" strike="noStrike" cap="none" normalizeH="0" baseline="0" dirty="0" smtClean="0">
                              <a:ln>
                                <a:noFill/>
                              </a:ln>
                              <a:solidFill>
                                <a:schemeClr val="tx1"/>
                              </a:solidFill>
                              <a:effectLst/>
                              <a:latin typeface="Arial" charset="0"/>
                            </a:endParaRPr>
                          </a:p>
                        </a:txBody>
                        <a:useSpRect/>
                      </a:txSp>
                    </a:sp>
                    <a:sp>
                      <a:nvSpPr>
                        <a:cNvPr id="27" name="Rectangle 26"/>
                        <a:cNvSpPr/>
                      </a:nvSpPr>
                      <a:spPr bwMode="auto">
                        <a:xfrm>
                          <a:off x="5562600" y="2209800"/>
                          <a:ext cx="1143000" cy="619124"/>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Adding</a:t>
                            </a:r>
                            <a:r>
                              <a:rPr kumimoji="0" lang="en-US" sz="1200" i="0" u="none" strike="noStrike" cap="none" normalizeH="0" dirty="0" smtClean="0">
                                <a:ln>
                                  <a:noFill/>
                                </a:ln>
                                <a:solidFill>
                                  <a:schemeClr val="tx1"/>
                                </a:solidFill>
                                <a:effectLst/>
                                <a:latin typeface="Arial" charset="0"/>
                              </a:rPr>
                              <a:t> </a:t>
                            </a:r>
                          </a:p>
                          <a:p>
                            <a:pPr algn="ctr"/>
                            <a:r>
                              <a:rPr kumimoji="0" lang="en-US" sz="1200" i="0" u="none" strike="noStrike" cap="none" normalizeH="0" dirty="0" smtClean="0">
                                <a:ln>
                                  <a:noFill/>
                                </a:ln>
                                <a:solidFill>
                                  <a:schemeClr val="tx1"/>
                                </a:solidFill>
                                <a:effectLst/>
                                <a:latin typeface="Arial" charset="0"/>
                              </a:rPr>
                              <a:t>Discrepancies</a:t>
                            </a:r>
                          </a:p>
                          <a:p>
                            <a:pPr algn="ctr"/>
                            <a:r>
                              <a:rPr kumimoji="0" lang="en-US" sz="1200" i="0" u="none" strike="noStrike" cap="none" normalizeH="0" dirty="0" smtClean="0">
                                <a:ln>
                                  <a:noFill/>
                                </a:ln>
                                <a:solidFill>
                                  <a:schemeClr val="tx1"/>
                                </a:solidFill>
                                <a:effectLst/>
                                <a:latin typeface="Arial" charset="0"/>
                              </a:rPr>
                              <a:t>(for IF)</a:t>
                            </a:r>
                            <a:endParaRPr kumimoji="0" lang="en-US" sz="1200" i="0" u="none" strike="noStrike" cap="none" normalizeH="0" baseline="0" dirty="0" smtClean="0">
                              <a:ln>
                                <a:noFill/>
                              </a:ln>
                              <a:solidFill>
                                <a:schemeClr val="tx1"/>
                              </a:solidFill>
                              <a:effectLst/>
                              <a:latin typeface="Arial" charset="0"/>
                            </a:endParaRPr>
                          </a:p>
                        </a:txBody>
                        <a:useSpRect/>
                      </a:txSp>
                    </a:sp>
                    <a:sp>
                      <a:nvSpPr>
                        <a:cNvPr id="28" name="Rectangle 27"/>
                        <a:cNvSpPr/>
                      </a:nvSpPr>
                      <a:spPr bwMode="auto">
                        <a:xfrm>
                          <a:off x="5562600" y="3124200"/>
                          <a:ext cx="1143000" cy="10668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Adding </a:t>
                            </a:r>
                          </a:p>
                          <a:p>
                            <a:pPr algn="ctr"/>
                            <a:r>
                              <a:rPr kumimoji="0" lang="en-US" sz="1400" i="0" u="none" strike="noStrike" cap="none" normalizeH="0" baseline="0" dirty="0" smtClean="0">
                                <a:ln>
                                  <a:noFill/>
                                </a:ln>
                                <a:solidFill>
                                  <a:schemeClr val="tx1"/>
                                </a:solidFill>
                                <a:effectLst/>
                                <a:latin typeface="Arial" charset="0"/>
                              </a:rPr>
                              <a:t>corrective </a:t>
                            </a:r>
                          </a:p>
                          <a:p>
                            <a:pPr algn="ctr"/>
                            <a:r>
                              <a:rPr kumimoji="0" lang="en-US" sz="1400" i="0" u="none" strike="noStrike" cap="none" normalizeH="0" baseline="0" dirty="0" smtClean="0">
                                <a:ln>
                                  <a:noFill/>
                                </a:ln>
                                <a:solidFill>
                                  <a:schemeClr val="tx1"/>
                                </a:solidFill>
                                <a:effectLst/>
                                <a:latin typeface="Arial" charset="0"/>
                              </a:rPr>
                              <a:t>Action for IF </a:t>
                            </a:r>
                          </a:p>
                          <a:p>
                            <a:pPr algn="ctr"/>
                            <a:r>
                              <a:rPr kumimoji="0" lang="en-US" sz="1400" i="0" u="none" strike="noStrike" cap="none" normalizeH="0" baseline="0" dirty="0" smtClean="0">
                                <a:ln>
                                  <a:noFill/>
                                </a:ln>
                                <a:solidFill>
                                  <a:schemeClr val="tx1"/>
                                </a:solidFill>
                                <a:effectLst/>
                                <a:latin typeface="Arial" charset="0"/>
                              </a:rPr>
                              <a:t>discrepancies</a:t>
                            </a:r>
                          </a:p>
                        </a:txBody>
                        <a:useSpRect/>
                      </a:txSp>
                    </a:sp>
                    <a:sp>
                      <a:nvSpPr>
                        <a:cNvPr id="29" name="Rectangle 28"/>
                        <a:cNvSpPr/>
                      </a:nvSpPr>
                      <a:spPr bwMode="auto">
                        <a:xfrm>
                          <a:off x="5562600" y="4343400"/>
                          <a:ext cx="1143000" cy="771524"/>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Extending</a:t>
                            </a:r>
                            <a:endParaRPr kumimoji="0" lang="en-US" sz="1200" i="0" u="none" strike="noStrike" cap="none" normalizeH="0" dirty="0" smtClean="0">
                              <a:ln>
                                <a:noFill/>
                              </a:ln>
                              <a:solidFill>
                                <a:schemeClr val="tx1"/>
                              </a:solidFill>
                              <a:effectLst/>
                              <a:latin typeface="Arial" charset="0"/>
                            </a:endParaRPr>
                          </a:p>
                          <a:p>
                            <a:pPr algn="ctr"/>
                            <a:r>
                              <a:rPr kumimoji="0" lang="en-US" sz="1200" i="0" u="none" strike="noStrike" cap="none" normalizeH="0" dirty="0" smtClean="0">
                                <a:ln>
                                  <a:noFill/>
                                </a:ln>
                                <a:solidFill>
                                  <a:schemeClr val="tx1"/>
                                </a:solidFill>
                                <a:effectLst/>
                                <a:latin typeface="Arial" charset="0"/>
                              </a:rPr>
                              <a:t>Discrepancies</a:t>
                            </a:r>
                          </a:p>
                          <a:p>
                            <a:pPr algn="ctr"/>
                            <a:r>
                              <a:rPr kumimoji="0" lang="en-US" sz="1200" i="0" u="none" strike="noStrike" cap="none" normalizeH="0" dirty="0" smtClean="0">
                                <a:ln>
                                  <a:noFill/>
                                </a:ln>
                                <a:solidFill>
                                  <a:schemeClr val="tx1"/>
                                </a:solidFill>
                                <a:effectLst/>
                                <a:latin typeface="Arial" charset="0"/>
                              </a:rPr>
                              <a:t>(for IF)</a:t>
                            </a:r>
                            <a:endParaRPr kumimoji="0" lang="en-US" sz="1200" i="0" u="none" strike="noStrike" cap="none" normalizeH="0" baseline="0" dirty="0" smtClean="0">
                              <a:ln>
                                <a:noFill/>
                              </a:ln>
                              <a:solidFill>
                                <a:schemeClr val="tx1"/>
                              </a:solidFill>
                              <a:effectLst/>
                              <a:latin typeface="Arial" charset="0"/>
                            </a:endParaRPr>
                          </a:p>
                        </a:txBody>
                        <a:useSpRect/>
                      </a:txSp>
                    </a:sp>
                    <a:sp>
                      <a:nvSpPr>
                        <a:cNvPr id="30" name="Rectangle 29"/>
                        <a:cNvSpPr/>
                      </a:nvSpPr>
                      <a:spPr bwMode="auto">
                        <a:xfrm>
                          <a:off x="6934200" y="2209800"/>
                          <a:ext cx="838200" cy="762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Manage </a:t>
                            </a:r>
                          </a:p>
                          <a:p>
                            <a:pPr algn="ctr"/>
                            <a:r>
                              <a:rPr kumimoji="0" lang="en-US" sz="1200" i="0" u="none" strike="noStrike" cap="none" normalizeH="0" baseline="0" dirty="0" smtClean="0">
                                <a:ln>
                                  <a:noFill/>
                                </a:ln>
                                <a:solidFill>
                                  <a:schemeClr val="tx1"/>
                                </a:solidFill>
                                <a:effectLst/>
                                <a:latin typeface="Arial" charset="0"/>
                              </a:rPr>
                              <a:t>Component</a:t>
                            </a:r>
                          </a:p>
                          <a:p>
                            <a:pPr algn="ctr"/>
                            <a:r>
                              <a:rPr lang="en-US" sz="1200" dirty="0" smtClean="0"/>
                              <a:t>repair</a:t>
                            </a:r>
                            <a:endParaRPr kumimoji="0" lang="en-US" sz="1200" i="0" u="none" strike="noStrike" cap="none" normalizeH="0" baseline="0" dirty="0" smtClean="0">
                              <a:ln>
                                <a:noFill/>
                              </a:ln>
                              <a:solidFill>
                                <a:schemeClr val="tx1"/>
                              </a:solidFill>
                              <a:effectLst/>
                              <a:latin typeface="Arial" charset="0"/>
                            </a:endParaRPr>
                          </a:p>
                        </a:txBody>
                        <a:useSpRect/>
                      </a:txSp>
                    </a:sp>
                    <a:sp>
                      <a:nvSpPr>
                        <a:cNvPr id="31" name="Rectangle 30"/>
                        <a:cNvSpPr/>
                      </a:nvSpPr>
                      <a:spPr bwMode="auto">
                        <a:xfrm>
                          <a:off x="6934200" y="3276600"/>
                          <a:ext cx="838200" cy="381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Manage</a:t>
                            </a:r>
                          </a:p>
                          <a:p>
                            <a:pPr algn="ctr"/>
                            <a:r>
                              <a:rPr kumimoji="0" lang="en-US" sz="1200" i="0" u="none" strike="noStrike" cap="none" normalizeH="0" baseline="0" dirty="0" smtClean="0">
                                <a:ln>
                                  <a:noFill/>
                                </a:ln>
                                <a:solidFill>
                                  <a:schemeClr val="tx1"/>
                                </a:solidFill>
                                <a:effectLst/>
                                <a:latin typeface="Arial" charset="0"/>
                              </a:rPr>
                              <a:t>vendors</a:t>
                            </a:r>
                          </a:p>
                        </a:txBody>
                        <a:useSpRect/>
                      </a:txSp>
                    </a:sp>
                    <a:sp>
                      <a:nvSpPr>
                        <a:cNvPr id="32" name="Rectangle 31"/>
                        <a:cNvSpPr/>
                      </a:nvSpPr>
                      <a:spPr bwMode="auto">
                        <a:xfrm>
                          <a:off x="7924800" y="1371600"/>
                          <a:ext cx="914400" cy="6096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400" i="0" u="none" strike="noStrike" cap="none" normalizeH="0" baseline="0" dirty="0" smtClean="0">
                                <a:ln>
                                  <a:noFill/>
                                </a:ln>
                                <a:solidFill>
                                  <a:schemeClr val="tx1"/>
                                </a:solidFill>
                                <a:effectLst/>
                                <a:latin typeface="Arial" charset="0"/>
                              </a:rPr>
                              <a:t>ATOM </a:t>
                            </a:r>
                          </a:p>
                          <a:p>
                            <a:pPr algn="ctr"/>
                            <a:r>
                              <a:rPr kumimoji="0" lang="en-US" sz="1400" i="0" u="none" strike="noStrike" cap="none" normalizeH="0" baseline="0" dirty="0" smtClean="0">
                                <a:ln>
                                  <a:noFill/>
                                </a:ln>
                                <a:solidFill>
                                  <a:schemeClr val="tx1"/>
                                </a:solidFill>
                                <a:effectLst/>
                                <a:latin typeface="Arial" charset="0"/>
                              </a:rPr>
                              <a:t>Admin</a:t>
                            </a:r>
                          </a:p>
                        </a:txBody>
                        <a:useSpRect/>
                      </a:txSp>
                    </a:sp>
                    <a:sp>
                      <a:nvSpPr>
                        <a:cNvPr id="33" name="Rectangle 32"/>
                        <a:cNvSpPr/>
                      </a:nvSpPr>
                      <a:spPr bwMode="auto">
                        <a:xfrm>
                          <a:off x="7924800" y="2209800"/>
                          <a:ext cx="914400" cy="762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Add/update</a:t>
                            </a:r>
                          </a:p>
                          <a:p>
                            <a:pPr algn="ctr"/>
                            <a:r>
                              <a:rPr lang="en-US" sz="1200" dirty="0" smtClean="0"/>
                              <a:t>Class Plan</a:t>
                            </a:r>
                            <a:endParaRPr kumimoji="0" lang="en-US" sz="1200" i="0" u="none" strike="noStrike" cap="none" normalizeH="0" baseline="0" dirty="0" smtClean="0">
                              <a:ln>
                                <a:noFill/>
                              </a:ln>
                              <a:solidFill>
                                <a:schemeClr val="tx1"/>
                              </a:solidFill>
                              <a:effectLst/>
                              <a:latin typeface="Arial" charset="0"/>
                            </a:endParaRPr>
                          </a:p>
                        </a:txBody>
                        <a:useSpRect/>
                      </a:txSp>
                    </a:sp>
                    <a:sp>
                      <a:nvSpPr>
                        <a:cNvPr id="34" name="Rectangle 33"/>
                        <a:cNvSpPr/>
                      </a:nvSpPr>
                      <a:spPr bwMode="auto">
                        <a:xfrm>
                          <a:off x="7924800" y="3200400"/>
                          <a:ext cx="914400" cy="762000"/>
                        </a:xfrm>
                        <a:prstGeom prst="rect">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kumimoji="0" lang="en-US" sz="1200" i="0" u="none" strike="noStrike" cap="none" normalizeH="0" baseline="0" dirty="0" smtClean="0">
                                <a:ln>
                                  <a:noFill/>
                                </a:ln>
                                <a:solidFill>
                                  <a:schemeClr val="tx1"/>
                                </a:solidFill>
                                <a:effectLst/>
                                <a:latin typeface="Arial" charset="0"/>
                              </a:rPr>
                              <a:t>Add/update</a:t>
                            </a:r>
                          </a:p>
                          <a:p>
                            <a:pPr algn="ctr"/>
                            <a:r>
                              <a:rPr lang="en-US" sz="1200" dirty="0" smtClean="0"/>
                              <a:t>Class Roster</a:t>
                            </a:r>
                            <a:endParaRPr kumimoji="0" lang="en-US" sz="1200" i="0" u="none" strike="noStrike" cap="none" normalizeH="0" baseline="0" dirty="0" smtClean="0">
                              <a:ln>
                                <a:noFill/>
                              </a:ln>
                              <a:solidFill>
                                <a:schemeClr val="tx1"/>
                              </a:solidFill>
                              <a:effectLst/>
                              <a:latin typeface="Arial" charset="0"/>
                            </a:endParaRPr>
                          </a:p>
                        </a:txBody>
                        <a:useSpRect/>
                      </a:txSp>
                    </a:sp>
                    <a:cxnSp>
                      <a:nvCxnSpPr>
                        <a:cNvPr id="35" name="Straight Connector 34"/>
                        <a:cNvCxnSpPr>
                          <a:stCxn id="7" idx="1"/>
                          <a:endCxn id="19" idx="1"/>
                        </a:cNvCxnSpPr>
                      </a:nvCxnSpPr>
                      <a:spPr bwMode="auto">
                        <a:xfrm>
                          <a:off x="381000" y="1676400"/>
                          <a:ext cx="0" cy="4195762"/>
                        </a:xfrm>
                        <a:prstGeom prst="line">
                          <a:avLst/>
                        </a:prstGeom>
                        <a:solidFill>
                          <a:schemeClr val="accent1"/>
                        </a:solidFill>
                        <a:ln w="3175" cap="flat" cmpd="sng" algn="ctr">
                          <a:solidFill>
                            <a:srgbClr val="850909"/>
                          </a:solidFill>
                          <a:prstDash val="solid"/>
                          <a:miter lim="800000"/>
                          <a:headEnd type="none" w="sm" len="sm"/>
                          <a:tailEnd type="triangle" w="med" len="med"/>
                        </a:ln>
                        <a:effectLst/>
                      </a:spPr>
                    </a:cxnSp>
                    <a:cxnSp>
                      <a:nvCxnSpPr>
                        <a:cNvPr id="36" name="Straight Arrow Connector 35"/>
                        <a:cNvCxnSpPr>
                          <a:stCxn id="13" idx="1"/>
                          <a:endCxn id="22" idx="1"/>
                        </a:cNvCxnSpPr>
                      </a:nvCxnSpPr>
                      <a:spPr bwMode="auto">
                        <a:xfrm>
                          <a:off x="1600200" y="1676400"/>
                          <a:ext cx="0" cy="2133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37" name="Straight Arrow Connector 36"/>
                        <a:cNvCxnSpPr>
                          <a:stCxn id="12" idx="1"/>
                          <a:endCxn id="24" idx="1"/>
                        </a:cNvCxnSpPr>
                      </a:nvCxnSpPr>
                      <a:spPr bwMode="auto">
                        <a:xfrm>
                          <a:off x="2895600" y="1676400"/>
                          <a:ext cx="0" cy="19431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38" name="Straight Arrow Connector 37"/>
                        <a:cNvCxnSpPr>
                          <a:stCxn id="11" idx="1"/>
                          <a:endCxn id="26" idx="1"/>
                        </a:cNvCxnSpPr>
                      </a:nvCxnSpPr>
                      <a:spPr bwMode="auto">
                        <a:xfrm>
                          <a:off x="4191000" y="1676400"/>
                          <a:ext cx="0" cy="14097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39" name="Straight Arrow Connector 38"/>
                        <a:cNvCxnSpPr>
                          <a:stCxn id="10" idx="1"/>
                          <a:endCxn id="29" idx="1"/>
                        </a:cNvCxnSpPr>
                      </a:nvCxnSpPr>
                      <a:spPr bwMode="auto">
                        <a:xfrm rot="10800000" flipV="1">
                          <a:off x="5562600" y="1676400"/>
                          <a:ext cx="1588" cy="3052762"/>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0" name="Straight Arrow Connector 39"/>
                        <a:cNvCxnSpPr>
                          <a:stCxn id="9" idx="1"/>
                          <a:endCxn id="31" idx="1"/>
                        </a:cNvCxnSpPr>
                      </a:nvCxnSpPr>
                      <a:spPr bwMode="auto">
                        <a:xfrm>
                          <a:off x="6934200" y="1676400"/>
                          <a:ext cx="0" cy="17907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1" name="Straight Arrow Connector 40"/>
                        <a:cNvCxnSpPr>
                          <a:stCxn id="32" idx="1"/>
                          <a:endCxn id="34" idx="1"/>
                        </a:cNvCxnSpPr>
                      </a:nvCxnSpPr>
                      <a:spPr bwMode="auto">
                        <a:xfrm>
                          <a:off x="7924800" y="1676400"/>
                          <a:ext cx="0" cy="1905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2" name="Straight Arrow Connector 41"/>
                        <a:cNvCxnSpPr>
                          <a:stCxn id="8" idx="2"/>
                          <a:endCxn id="7" idx="0"/>
                        </a:cNvCxnSpPr>
                      </a:nvCxnSpPr>
                      <a:spPr bwMode="auto">
                        <a:xfrm flipH="1">
                          <a:off x="952500" y="1143000"/>
                          <a:ext cx="39243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3" name="Straight Arrow Connector 42"/>
                        <a:cNvCxnSpPr>
                          <a:stCxn id="8" idx="2"/>
                          <a:endCxn id="13" idx="0"/>
                        </a:cNvCxnSpPr>
                      </a:nvCxnSpPr>
                      <a:spPr bwMode="auto">
                        <a:xfrm flipH="1">
                          <a:off x="2171700" y="1143000"/>
                          <a:ext cx="27051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4" name="Straight Arrow Connector 43"/>
                        <a:cNvCxnSpPr>
                          <a:stCxn id="8" idx="2"/>
                          <a:endCxn id="12" idx="0"/>
                        </a:cNvCxnSpPr>
                      </a:nvCxnSpPr>
                      <a:spPr bwMode="auto">
                        <a:xfrm flipH="1">
                          <a:off x="3467100" y="1143000"/>
                          <a:ext cx="14097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5" name="Straight Arrow Connector 44"/>
                        <a:cNvCxnSpPr>
                          <a:stCxn id="8" idx="2"/>
                          <a:endCxn id="11" idx="0"/>
                        </a:cNvCxnSpPr>
                      </a:nvCxnSpPr>
                      <a:spPr bwMode="auto">
                        <a:xfrm flipH="1">
                          <a:off x="4762500" y="1143000"/>
                          <a:ext cx="1143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6" name="Straight Arrow Connector 45"/>
                        <a:cNvCxnSpPr>
                          <a:stCxn id="8" idx="2"/>
                          <a:endCxn id="10" idx="0"/>
                        </a:cNvCxnSpPr>
                      </a:nvCxnSpPr>
                      <a:spPr bwMode="auto">
                        <a:xfrm>
                          <a:off x="4876800" y="1143000"/>
                          <a:ext cx="12573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7" name="Straight Arrow Connector 46"/>
                        <a:cNvCxnSpPr>
                          <a:stCxn id="8" idx="2"/>
                          <a:endCxn id="9" idx="0"/>
                        </a:cNvCxnSpPr>
                      </a:nvCxnSpPr>
                      <a:spPr bwMode="auto">
                        <a:xfrm>
                          <a:off x="4876800" y="1143000"/>
                          <a:ext cx="24384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8" name="Straight Arrow Connector 47"/>
                        <a:cNvCxnSpPr>
                          <a:stCxn id="8" idx="2"/>
                          <a:endCxn id="32" idx="0"/>
                        </a:cNvCxnSpPr>
                      </a:nvCxnSpPr>
                      <a:spPr bwMode="auto">
                        <a:xfrm>
                          <a:off x="4876800" y="1143000"/>
                          <a:ext cx="3505200" cy="228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lc:lockedCanvas>
                </a:graphicData>
              </a:graphic>
            </wp:inline>
          </w:drawing>
        </w:r>
      </w:ins>
      <w:r w:rsidR="00101327" w:rsidRPr="00101327">
        <w:rPr>
          <w:rFonts w:cs="Arial"/>
          <w:b/>
          <w:sz w:val="18"/>
        </w:rPr>
        <w:t xml:space="preserve"> </w:t>
      </w:r>
      <w:r w:rsidR="002D1B0C" w:rsidRPr="008B1376">
        <w:rPr>
          <w:rFonts w:cs="Arial"/>
          <w:b/>
          <w:sz w:val="18"/>
        </w:rPr>
        <w:t>F</w:t>
      </w:r>
      <w:r w:rsidR="00680526" w:rsidRPr="008B1376">
        <w:rPr>
          <w:rFonts w:cs="Arial"/>
          <w:b/>
          <w:sz w:val="18"/>
        </w:rPr>
        <w:t>igure 2</w:t>
      </w:r>
    </w:p>
    <w:p w:rsidR="00821311" w:rsidRDefault="00821311">
      <w:pPr>
        <w:spacing w:before="0" w:after="0" w:line="240" w:lineRule="auto"/>
        <w:rPr>
          <w:rFonts w:ascii="Arial" w:hAnsi="Arial"/>
          <w:b/>
          <w:bCs/>
          <w:caps/>
          <w:spacing w:val="15"/>
          <w:sz w:val="22"/>
          <w:szCs w:val="22"/>
          <w:highlight w:val="lightGray"/>
        </w:rPr>
      </w:pPr>
      <w:bookmarkStart w:id="13" w:name="_Toc38348316"/>
      <w:r>
        <w:rPr>
          <w:rFonts w:ascii="Arial" w:hAnsi="Arial"/>
          <w:highlight w:val="lightGray"/>
        </w:rPr>
        <w:br w:type="page"/>
      </w:r>
    </w:p>
    <w:p w:rsidR="000B00AB" w:rsidRPr="008B1376" w:rsidRDefault="000B00AB" w:rsidP="00821311">
      <w:pPr>
        <w:pStyle w:val="Heading1"/>
        <w:numPr>
          <w:ilvl w:val="0"/>
          <w:numId w:val="0"/>
        </w:numPr>
        <w:pBdr>
          <w:top w:val="single" w:sz="24" w:space="3" w:color="4F81BD"/>
        </w:pBdr>
        <w:spacing w:before="120" w:after="120" w:line="240" w:lineRule="exact"/>
        <w:rPr>
          <w:rFonts w:ascii="Arial" w:hAnsi="Arial" w:cs="Arial"/>
          <w:color w:val="auto"/>
        </w:rPr>
      </w:pPr>
      <w:bookmarkStart w:id="14" w:name="_Toc318367125"/>
      <w:r w:rsidRPr="008B1376">
        <w:rPr>
          <w:rFonts w:ascii="Arial" w:hAnsi="Arial" w:cs="Arial"/>
          <w:color w:val="auto"/>
        </w:rPr>
        <w:t>System Context</w:t>
      </w:r>
      <w:bookmarkEnd w:id="13"/>
      <w:bookmarkEnd w:id="14"/>
      <w:r w:rsidRPr="008B1376">
        <w:rPr>
          <w:rFonts w:ascii="Arial" w:hAnsi="Arial" w:cs="Arial"/>
          <w:color w:val="auto"/>
        </w:rPr>
        <w:t xml:space="preserve"> </w:t>
      </w:r>
    </w:p>
    <w:p w:rsidR="000B00AB" w:rsidRPr="008B1376" w:rsidRDefault="000B00AB" w:rsidP="00D92A58">
      <w:pPr>
        <w:pStyle w:val="Heading2"/>
        <w:spacing w:before="120" w:after="120" w:line="240" w:lineRule="exact"/>
        <w:rPr>
          <w:rFonts w:ascii="Arial" w:hAnsi="Arial" w:cs="Arial"/>
          <w:sz w:val="20"/>
          <w:szCs w:val="20"/>
        </w:rPr>
      </w:pPr>
      <w:bookmarkStart w:id="15" w:name="_Toc362761034"/>
      <w:bookmarkStart w:id="16" w:name="_Toc362761363"/>
      <w:bookmarkStart w:id="17" w:name="_Toc362761849"/>
      <w:bookmarkStart w:id="18" w:name="_Toc362761925"/>
      <w:bookmarkStart w:id="19" w:name="_Toc362834977"/>
      <w:bookmarkStart w:id="20" w:name="_Toc38348317"/>
      <w:bookmarkStart w:id="21" w:name="_Toc318367126"/>
      <w:r w:rsidRPr="008B1376">
        <w:rPr>
          <w:rFonts w:ascii="Arial" w:hAnsi="Arial" w:cs="Arial"/>
          <w:sz w:val="20"/>
          <w:szCs w:val="20"/>
        </w:rPr>
        <w:t>System Perspective</w:t>
      </w:r>
      <w:bookmarkEnd w:id="15"/>
      <w:bookmarkEnd w:id="16"/>
      <w:bookmarkEnd w:id="17"/>
      <w:bookmarkEnd w:id="18"/>
      <w:bookmarkEnd w:id="19"/>
      <w:bookmarkEnd w:id="20"/>
      <w:r w:rsidRPr="008B1376">
        <w:rPr>
          <w:rFonts w:ascii="Arial" w:hAnsi="Arial" w:cs="Arial"/>
          <w:sz w:val="20"/>
          <w:szCs w:val="20"/>
        </w:rPr>
        <w:t xml:space="preserve"> and Function</w:t>
      </w:r>
      <w:bookmarkEnd w:id="21"/>
    </w:p>
    <w:p w:rsidR="000B00AB" w:rsidRPr="008B1376" w:rsidRDefault="000B00AB" w:rsidP="00D92A58">
      <w:pPr>
        <w:pStyle w:val="Heading3"/>
        <w:spacing w:before="120" w:after="120" w:line="240" w:lineRule="exact"/>
        <w:rPr>
          <w:rStyle w:val="IntenseReference"/>
          <w:rFonts w:ascii="Arial" w:hAnsi="Arial" w:cs="Arial"/>
          <w:bCs/>
          <w:i w:val="0"/>
          <w:iCs/>
          <w:color w:val="auto"/>
          <w:sz w:val="20"/>
        </w:rPr>
      </w:pPr>
      <w:bookmarkStart w:id="22" w:name="_Toc38348318"/>
      <w:bookmarkStart w:id="23" w:name="_Toc318367127"/>
      <w:bookmarkStart w:id="24" w:name="_Toc362761035"/>
      <w:bookmarkStart w:id="25" w:name="_Toc362761364"/>
      <w:bookmarkStart w:id="26" w:name="_Toc362761850"/>
      <w:bookmarkStart w:id="27" w:name="_Toc362761926"/>
      <w:bookmarkStart w:id="28" w:name="_Toc362834978"/>
      <w:r w:rsidRPr="008B1376">
        <w:rPr>
          <w:rStyle w:val="IntenseReference"/>
          <w:rFonts w:ascii="Arial" w:hAnsi="Arial" w:cs="Arial"/>
          <w:bCs/>
          <w:i w:val="0"/>
          <w:iCs/>
          <w:color w:val="auto"/>
          <w:sz w:val="20"/>
        </w:rPr>
        <w:t>System Overview &amp; Context Diagram</w:t>
      </w:r>
      <w:bookmarkEnd w:id="22"/>
      <w:bookmarkEnd w:id="23"/>
    </w:p>
    <w:p w:rsidR="0063738F" w:rsidRPr="008B1376" w:rsidRDefault="000B00AB" w:rsidP="00672752">
      <w:pPr>
        <w:pStyle w:val="IMPBNormal"/>
        <w:tabs>
          <w:tab w:val="left" w:pos="1350"/>
        </w:tabs>
        <w:ind w:left="0"/>
        <w:jc w:val="both"/>
        <w:rPr>
          <w:rFonts w:cs="Arial"/>
          <w:sz w:val="20"/>
        </w:rPr>
      </w:pPr>
      <w:r w:rsidRPr="008B1376">
        <w:rPr>
          <w:rFonts w:cs="Arial"/>
          <w:sz w:val="20"/>
        </w:rPr>
        <w:t xml:space="preserve">This section gives a high level overview of </w:t>
      </w:r>
      <w:r w:rsidR="003E7844" w:rsidRPr="008B1376">
        <w:rPr>
          <w:rFonts w:cs="Arial"/>
          <w:sz w:val="20"/>
        </w:rPr>
        <w:t>Operations</w:t>
      </w:r>
      <w:r w:rsidR="005B0A26" w:rsidRPr="008B1376">
        <w:rPr>
          <w:rFonts w:cs="Arial"/>
          <w:sz w:val="20"/>
        </w:rPr>
        <w:t xml:space="preserve"> Qualification System</w:t>
      </w:r>
      <w:r w:rsidR="00F76E7B" w:rsidRPr="008B1376">
        <w:rPr>
          <w:rFonts w:cs="Arial"/>
          <w:sz w:val="20"/>
        </w:rPr>
        <w:t xml:space="preserve"> </w:t>
      </w:r>
      <w:r w:rsidR="007935E7">
        <w:rPr>
          <w:rFonts w:cs="Arial"/>
          <w:sz w:val="20"/>
        </w:rPr>
        <w:t>SimL</w:t>
      </w:r>
      <w:r w:rsidR="00303D10">
        <w:rPr>
          <w:rFonts w:cs="Arial"/>
          <w:sz w:val="20"/>
        </w:rPr>
        <w:t>og</w:t>
      </w:r>
      <w:r w:rsidRPr="008B1376">
        <w:rPr>
          <w:rFonts w:cs="Arial"/>
          <w:sz w:val="20"/>
        </w:rPr>
        <w:t>, its underlying business processes and the data elements that the</w:t>
      </w:r>
      <w:r w:rsidR="003E7844" w:rsidRPr="008B1376">
        <w:rPr>
          <w:rFonts w:cs="Arial"/>
          <w:sz w:val="20"/>
        </w:rPr>
        <w:t>se</w:t>
      </w:r>
      <w:r w:rsidRPr="008B1376">
        <w:rPr>
          <w:rFonts w:cs="Arial"/>
          <w:sz w:val="20"/>
        </w:rPr>
        <w:t xml:space="preserve"> processes contain. The following diagram represents the </w:t>
      </w:r>
      <w:r w:rsidR="003E7844" w:rsidRPr="008B1376">
        <w:rPr>
          <w:rFonts w:cs="Arial"/>
          <w:sz w:val="20"/>
        </w:rPr>
        <w:t xml:space="preserve">system interface and </w:t>
      </w:r>
      <w:r w:rsidR="00634A57" w:rsidRPr="008B1376">
        <w:rPr>
          <w:rFonts w:cs="Arial"/>
          <w:sz w:val="20"/>
        </w:rPr>
        <w:t>interactions:</w:t>
      </w:r>
    </w:p>
    <w:p w:rsidR="00163189" w:rsidRPr="008B1376" w:rsidRDefault="00163189" w:rsidP="004F68E2">
      <w:pPr>
        <w:spacing w:line="260" w:lineRule="atLeast"/>
        <w:jc w:val="both"/>
        <w:rPr>
          <w:rFonts w:ascii="Arial" w:hAnsi="Arial" w:cs="Arial"/>
          <w:color w:val="000000"/>
        </w:rPr>
      </w:pPr>
      <w:r w:rsidRPr="008B1376">
        <w:rPr>
          <w:rFonts w:ascii="Arial" w:hAnsi="Arial" w:cs="Arial"/>
          <w:color w:val="000000"/>
        </w:rPr>
        <w:t>OQS performs various operations under four different functional elements:</w:t>
      </w:r>
    </w:p>
    <w:p w:rsidR="00163189" w:rsidRPr="008B1376" w:rsidRDefault="00163189" w:rsidP="004F68E2">
      <w:pPr>
        <w:numPr>
          <w:ilvl w:val="0"/>
          <w:numId w:val="41"/>
        </w:numPr>
        <w:spacing w:line="260" w:lineRule="atLeast"/>
        <w:jc w:val="both"/>
        <w:rPr>
          <w:rFonts w:ascii="Arial" w:hAnsi="Arial" w:cs="Arial"/>
          <w:color w:val="000000"/>
        </w:rPr>
      </w:pPr>
      <w:r w:rsidRPr="008B1376">
        <w:rPr>
          <w:rFonts w:ascii="Arial" w:hAnsi="Arial" w:cs="Arial"/>
          <w:color w:val="000000"/>
        </w:rPr>
        <w:t>Training Resource</w:t>
      </w:r>
    </w:p>
    <w:p w:rsidR="00163189" w:rsidRPr="008B1376" w:rsidRDefault="00163189" w:rsidP="004F68E2">
      <w:pPr>
        <w:numPr>
          <w:ilvl w:val="0"/>
          <w:numId w:val="41"/>
        </w:numPr>
        <w:spacing w:line="260" w:lineRule="atLeast"/>
        <w:jc w:val="both"/>
        <w:rPr>
          <w:rFonts w:ascii="Arial" w:hAnsi="Arial" w:cs="Arial"/>
          <w:color w:val="000000"/>
        </w:rPr>
      </w:pPr>
      <w:r w:rsidRPr="008B1376">
        <w:rPr>
          <w:rFonts w:ascii="Arial" w:hAnsi="Arial" w:cs="Arial"/>
          <w:color w:val="000000"/>
        </w:rPr>
        <w:t>Admin</w:t>
      </w:r>
    </w:p>
    <w:p w:rsidR="00163189" w:rsidRPr="008B1376" w:rsidRDefault="00163189" w:rsidP="004F68E2">
      <w:pPr>
        <w:numPr>
          <w:ilvl w:val="0"/>
          <w:numId w:val="41"/>
        </w:numPr>
        <w:spacing w:line="260" w:lineRule="atLeast"/>
        <w:jc w:val="both"/>
        <w:rPr>
          <w:rFonts w:ascii="Arial" w:hAnsi="Arial" w:cs="Arial"/>
          <w:color w:val="000000"/>
        </w:rPr>
      </w:pPr>
      <w:r w:rsidRPr="008B1376">
        <w:rPr>
          <w:rFonts w:ascii="Arial" w:hAnsi="Arial" w:cs="Arial"/>
          <w:color w:val="000000"/>
        </w:rPr>
        <w:t xml:space="preserve">Inventory </w:t>
      </w:r>
    </w:p>
    <w:p w:rsidR="00163189" w:rsidRPr="008B1376" w:rsidRDefault="00163189" w:rsidP="004F68E2">
      <w:pPr>
        <w:numPr>
          <w:ilvl w:val="0"/>
          <w:numId w:val="41"/>
        </w:numPr>
        <w:spacing w:line="260" w:lineRule="atLeast"/>
        <w:jc w:val="both"/>
        <w:rPr>
          <w:rFonts w:ascii="Arial" w:hAnsi="Arial" w:cs="Arial"/>
          <w:color w:val="000000"/>
        </w:rPr>
      </w:pPr>
      <w:r w:rsidRPr="008B1376">
        <w:rPr>
          <w:rFonts w:ascii="Arial" w:hAnsi="Arial" w:cs="Arial"/>
          <w:color w:val="000000"/>
        </w:rPr>
        <w:t>ATOM</w:t>
      </w:r>
    </w:p>
    <w:p w:rsidR="00821311" w:rsidRDefault="00821311">
      <w:pPr>
        <w:spacing w:before="0" w:after="0" w:line="240" w:lineRule="auto"/>
        <w:rPr>
          <w:rFonts w:ascii="Arial" w:hAnsi="Arial" w:cs="Arial"/>
          <w:caps/>
          <w:color w:val="365F91"/>
          <w:spacing w:val="10"/>
          <w:sz w:val="22"/>
          <w:szCs w:val="22"/>
        </w:rPr>
      </w:pPr>
      <w:r>
        <w:rPr>
          <w:rFonts w:ascii="Arial" w:hAnsi="Arial" w:cs="Arial"/>
        </w:rPr>
        <w:br w:type="page"/>
      </w:r>
    </w:p>
    <w:p w:rsidR="008C0DEE" w:rsidRPr="008B1376" w:rsidRDefault="008C0DEE" w:rsidP="008C0DEE">
      <w:pPr>
        <w:pStyle w:val="Heading4"/>
        <w:numPr>
          <w:ilvl w:val="0"/>
          <w:numId w:val="0"/>
        </w:numPr>
        <w:ind w:left="864" w:hanging="864"/>
        <w:rPr>
          <w:rFonts w:ascii="Arial" w:hAnsi="Arial" w:cs="Arial"/>
        </w:rPr>
      </w:pPr>
      <w:r w:rsidRPr="008B1376">
        <w:rPr>
          <w:rFonts w:ascii="Arial" w:hAnsi="Arial" w:cs="Arial"/>
        </w:rPr>
        <w:t>3.1.1.</w:t>
      </w:r>
      <w:r w:rsidR="00674A95" w:rsidRPr="008B1376">
        <w:rPr>
          <w:rFonts w:ascii="Arial" w:hAnsi="Arial" w:cs="Arial"/>
        </w:rPr>
        <w:t>1</w:t>
      </w:r>
      <w:r w:rsidRPr="008B1376">
        <w:rPr>
          <w:rFonts w:ascii="Arial" w:hAnsi="Arial" w:cs="Arial"/>
        </w:rPr>
        <w:t xml:space="preserve"> Training Resource:</w:t>
      </w:r>
    </w:p>
    <w:p w:rsidR="00FE63E0" w:rsidRDefault="00163189">
      <w:pPr>
        <w:spacing w:line="260" w:lineRule="atLeast"/>
        <w:jc w:val="both"/>
        <w:rPr>
          <w:rFonts w:ascii="Arial" w:hAnsi="Arial" w:cs="Arial"/>
          <w:color w:val="000000"/>
        </w:rPr>
      </w:pPr>
      <w:r w:rsidRPr="008B1376">
        <w:rPr>
          <w:rFonts w:ascii="Arial" w:hAnsi="Arial" w:cs="Arial"/>
          <w:b/>
          <w:color w:val="000000"/>
        </w:rPr>
        <w:t>Training Resource</w:t>
      </w:r>
      <w:r w:rsidRPr="008B1376">
        <w:rPr>
          <w:rFonts w:ascii="Arial" w:hAnsi="Arial" w:cs="Arial"/>
          <w:color w:val="000000"/>
        </w:rPr>
        <w:t>:</w:t>
      </w:r>
      <w:r w:rsidR="00B05A5F" w:rsidRPr="008B1376">
        <w:rPr>
          <w:rFonts w:ascii="Arial" w:hAnsi="Arial" w:cs="Arial"/>
          <w:color w:val="000000"/>
        </w:rPr>
        <w:t xml:space="preserve"> The training resource </w:t>
      </w:r>
      <w:r w:rsidR="00F31A7E" w:rsidRPr="008B1376">
        <w:rPr>
          <w:rFonts w:ascii="Arial" w:hAnsi="Arial" w:cs="Arial"/>
          <w:color w:val="000000"/>
        </w:rPr>
        <w:t>category includes</w:t>
      </w:r>
      <w:r w:rsidR="00B05A5F" w:rsidRPr="008B1376">
        <w:rPr>
          <w:rFonts w:ascii="Arial" w:hAnsi="Arial" w:cs="Arial"/>
          <w:color w:val="000000"/>
        </w:rPr>
        <w:t xml:space="preserve"> functions such as</w:t>
      </w:r>
      <w:r w:rsidR="00F31A7E" w:rsidRPr="008B1376">
        <w:rPr>
          <w:rFonts w:ascii="Arial" w:hAnsi="Arial" w:cs="Arial"/>
          <w:color w:val="000000"/>
        </w:rPr>
        <w:t xml:space="preserve"> t</w:t>
      </w:r>
      <w:r w:rsidR="00FE63E0">
        <w:rPr>
          <w:rFonts w:ascii="Arial" w:hAnsi="Arial" w:cs="Arial"/>
          <w:color w:val="000000"/>
        </w:rPr>
        <w:t xml:space="preserve">hose displayed in the following </w:t>
      </w:r>
      <w:r w:rsidR="00F31A7E" w:rsidRPr="008B1376">
        <w:rPr>
          <w:rFonts w:ascii="Arial" w:hAnsi="Arial" w:cs="Arial"/>
          <w:color w:val="000000"/>
        </w:rPr>
        <w:t>diagram</w:t>
      </w:r>
      <w:r w:rsidR="00B05A5F" w:rsidRPr="008B1376">
        <w:rPr>
          <w:rFonts w:ascii="Arial" w:hAnsi="Arial" w:cs="Arial"/>
          <w:color w:val="000000"/>
        </w:rPr>
        <w:t>:</w:t>
      </w:r>
      <w:r w:rsidR="00D16996" w:rsidRPr="008B1376" w:rsidDel="00D16996">
        <w:rPr>
          <w:rFonts w:ascii="Arial" w:hAnsi="Arial" w:cs="Arial"/>
          <w:color w:val="000000"/>
        </w:rPr>
        <w:t xml:space="preserve"> </w:t>
      </w:r>
    </w:p>
    <w:p w:rsidR="002367B9" w:rsidRDefault="00B53F0D">
      <w:pPr>
        <w:spacing w:line="260" w:lineRule="atLeast"/>
        <w:jc w:val="both"/>
        <w:rPr>
          <w:rFonts w:ascii="Arial" w:hAnsi="Arial" w:cs="Arial"/>
          <w:color w:val="000000"/>
        </w:rPr>
      </w:pPr>
      <w:r>
        <w:rPr>
          <w:rFonts w:ascii="Arial" w:hAnsi="Arial" w:cs="Arial"/>
          <w:noProof/>
          <w:color w:val="000000"/>
        </w:rPr>
        <w:drawing>
          <wp:inline distT="0" distB="0" distL="0" distR="0">
            <wp:extent cx="5943600" cy="3620135"/>
            <wp:effectExtent l="0" t="0" r="0" b="0"/>
            <wp:docPr id="1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198285"/>
                      <a:chOff x="381000" y="1143000"/>
                      <a:chExt cx="8534400" cy="5198285"/>
                    </a:xfrm>
                  </a:grpSpPr>
                  <a:sp>
                    <a:nvSpPr>
                      <a:cNvPr id="3" name="Content Placeholder 2"/>
                      <a:cNvSpPr>
                        <a:spLocks noGrp="1"/>
                      </a:cNvSpPr>
                    </a:nvSpPr>
                    <a:spPr bwMode="auto">
                      <a:xfrm>
                        <a:off x="381000" y="1143000"/>
                        <a:ext cx="8534400" cy="51816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238125" indent="-238125" algn="l" rtl="0" eaLnBrk="0" fontAlgn="base" hangingPunct="0">
                            <a:spcBef>
                              <a:spcPct val="100000"/>
                            </a:spcBef>
                            <a:spcAft>
                              <a:spcPct val="0"/>
                            </a:spcAft>
                            <a:buClr>
                              <a:schemeClr val="tx1"/>
                            </a:buClr>
                            <a:buFont typeface="Wingdings 2" pitchFamily="18" charset="2"/>
                            <a:buChar char="¡"/>
                            <a:defRPr sz="1600">
                              <a:solidFill>
                                <a:schemeClr val="tx1"/>
                              </a:solidFill>
                              <a:latin typeface="+mn-lt"/>
                              <a:ea typeface="+mn-ea"/>
                              <a:cs typeface="+mn-cs"/>
                            </a:defRPr>
                          </a:lvl1pPr>
                          <a:lvl2pPr marL="457200" indent="-217488"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2pPr>
                          <a:lvl3pPr marL="676275" indent="-209550"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3pPr>
                          <a:lvl4pPr marL="904875" indent="-219075"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4pPr>
                          <a:lvl5pPr marL="1133475" indent="-219075" algn="l" rtl="0" eaLnBrk="0" fontAlgn="base" hangingPunct="0">
                            <a:spcBef>
                              <a:spcPct val="100000"/>
                            </a:spcBef>
                            <a:spcAft>
                              <a:spcPct val="0"/>
                            </a:spcAft>
                            <a:buClr>
                              <a:schemeClr val="tx1"/>
                            </a:buClr>
                            <a:buFont typeface="Wingdings" pitchFamily="2" charset="2"/>
                            <a:buChar char="§"/>
                            <a:defRPr sz="1600">
                              <a:solidFill>
                                <a:schemeClr val="tx1"/>
                              </a:solidFill>
                              <a:latin typeface="+mn-lt"/>
                            </a:defRPr>
                          </a:lvl5pPr>
                          <a:lvl6pPr marL="15906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6pPr>
                          <a:lvl7pPr marL="20478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7pPr>
                          <a:lvl8pPr marL="25050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8pPr>
                          <a:lvl9pPr marL="2962275" indent="-219075" algn="l" rtl="0" fontAlgn="base">
                            <a:spcBef>
                              <a:spcPct val="100000"/>
                            </a:spcBef>
                            <a:spcAft>
                              <a:spcPct val="0"/>
                            </a:spcAft>
                            <a:buClr>
                              <a:schemeClr val="tx1"/>
                            </a:buClr>
                            <a:buFont typeface="Wingdings" pitchFamily="2" charset="2"/>
                            <a:buChar char="§"/>
                            <a:defRPr sz="1600">
                              <a:solidFill>
                                <a:schemeClr val="tx1"/>
                              </a:solidFill>
                              <a:latin typeface="+mn-lt"/>
                            </a:defRPr>
                          </a:lvl9pPr>
                        </a:lstStyle>
                        <a:p>
                          <a:endParaRPr lang="en-US" dirty="0"/>
                        </a:p>
                        <a:p>
                          <a:endParaRPr lang="en-US" dirty="0" smtClean="0"/>
                        </a:p>
                        <a:p>
                          <a:pPr>
                            <a:buNone/>
                          </a:pPr>
                          <a:endParaRPr lang="en-US" dirty="0" smtClean="0"/>
                        </a:p>
                        <a:p>
                          <a:endParaRPr lang="en-US" dirty="0" smtClean="0"/>
                        </a:p>
                        <a:p>
                          <a:endParaRPr lang="en-US" dirty="0"/>
                        </a:p>
                      </a:txBody>
                      <a:useSpRect/>
                    </a:txSp>
                  </a:sp>
                  <a:pic>
                    <a:nvPicPr>
                      <a:cNvPr id="37" name="table"/>
                      <a:cNvPicPr>
                        <a:picLocks noChangeAspect="1"/>
                      </a:cNvPicPr>
                    </a:nvPicPr>
                    <a:blipFill>
                      <a:blip r:embed="rId18"/>
                      <a:stretch>
                        <a:fillRect/>
                      </a:stretch>
                    </a:blipFill>
                    <a:spPr>
                      <a:xfrm>
                        <a:off x="609600" y="1397000"/>
                        <a:ext cx="8071804" cy="4944285"/>
                      </a:xfrm>
                      <a:prstGeom prst="rect">
                        <a:avLst/>
                      </a:prstGeom>
                    </a:spPr>
                  </a:pic>
                  <a:sp>
                    <a:nvSpPr>
                      <a:cNvPr id="19" name="Flowchart: Alternate Process 18"/>
                      <a:cNvSpPr/>
                    </a:nvSpPr>
                    <a:spPr bwMode="auto">
                      <a:xfrm>
                        <a:off x="3505200" y="1600200"/>
                        <a:ext cx="2286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r>
                            <a:rPr lang="en-US" sz="2800" dirty="0" smtClean="0"/>
                            <a:t>Simlog</a:t>
                          </a:r>
                          <a:endParaRPr kumimoji="0" lang="en-US" sz="2800" b="0" i="0" u="none" strike="noStrike" cap="none" normalizeH="0" baseline="0" dirty="0" smtClean="0">
                            <a:ln>
                              <a:noFill/>
                            </a:ln>
                            <a:solidFill>
                              <a:schemeClr val="tx1"/>
                            </a:solidFill>
                            <a:effectLst/>
                            <a:latin typeface="Arial" charset="0"/>
                          </a:endParaRPr>
                        </a:p>
                      </a:txBody>
                      <a:useSpRect/>
                    </a:txSp>
                  </a:sp>
                  <a:sp>
                    <a:nvSpPr>
                      <a:cNvPr id="20" name="Flowchart: Alternate Process 19"/>
                      <a:cNvSpPr/>
                    </a:nvSpPr>
                    <a:spPr bwMode="auto">
                      <a:xfrm>
                        <a:off x="3505200" y="2895600"/>
                        <a:ext cx="2286000" cy="5334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b="1" dirty="0" smtClean="0"/>
                            <a:t>Training Resource</a:t>
                          </a:r>
                          <a:r>
                            <a:rPr lang="en-US" sz="1600" dirty="0" smtClean="0"/>
                            <a:t> </a:t>
                          </a:r>
                        </a:p>
                        <a:p>
                          <a:pPr marL="0" marR="0" indent="0" algn="l" defTabSz="914400" rtl="0" eaLnBrk="1" fontAlgn="base" latinLnBrk="0" hangingPunct="1">
                            <a:lnSpc>
                              <a:spcPct val="100000"/>
                            </a:lnSpc>
                            <a:spcBef>
                              <a:spcPct val="0"/>
                            </a:spcBef>
                            <a:spcAft>
                              <a:spcPct val="0"/>
                            </a:spcAft>
                            <a:buClrTx/>
                            <a:buSzTx/>
                            <a:buFontTx/>
                            <a:buNone/>
                            <a:tabLst/>
                          </a:pPr>
                          <a:endParaRPr kumimoji="0" lang="en-US" sz="3600" b="0" i="0" u="none" strike="noStrike" cap="none" normalizeH="0" baseline="0" dirty="0" smtClean="0">
                            <a:ln>
                              <a:noFill/>
                            </a:ln>
                            <a:solidFill>
                              <a:schemeClr val="tx1"/>
                            </a:solidFill>
                            <a:effectLst/>
                            <a:latin typeface="Arial" charset="0"/>
                          </a:endParaRPr>
                        </a:p>
                      </a:txBody>
                      <a:useSpRect/>
                    </a:txSp>
                  </a:sp>
                  <a:sp>
                    <a:nvSpPr>
                      <a:cNvPr id="21" name="Flowchart: Alternate Process 20"/>
                      <a:cNvSpPr/>
                    </a:nvSpPr>
                    <a:spPr bwMode="auto">
                      <a:xfrm>
                        <a:off x="1752600" y="4038600"/>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Managing</a:t>
                          </a:r>
                        </a:p>
                        <a:p>
                          <a:r>
                            <a:rPr lang="en-US" sz="1200" dirty="0" smtClean="0"/>
                            <a:t>Discrepancies </a:t>
                          </a:r>
                        </a:p>
                      </a:txBody>
                      <a:useSpRect/>
                    </a:txSp>
                  </a:sp>
                  <a:sp>
                    <a:nvSpPr>
                      <a:cNvPr id="22" name="Flowchart: Alternate Process 21"/>
                      <a:cNvSpPr/>
                    </a:nvSpPr>
                    <a:spPr bwMode="auto">
                      <a:xfrm>
                        <a:off x="3505200" y="4038600"/>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Managing </a:t>
                          </a:r>
                        </a:p>
                        <a:p>
                          <a:r>
                            <a:rPr lang="en-US" sz="1200" dirty="0" smtClean="0"/>
                            <a:t>Device Status </a:t>
                          </a:r>
                        </a:p>
                        <a:p>
                          <a:pPr marL="0" marR="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charset="0"/>
                          </a:endParaRPr>
                        </a:p>
                      </a:txBody>
                      <a:useSpRect/>
                    </a:txSp>
                  </a:sp>
                  <a:sp>
                    <a:nvSpPr>
                      <a:cNvPr id="23" name="Flowchart: Alternate Process 22"/>
                      <a:cNvSpPr/>
                    </a:nvSpPr>
                    <a:spPr bwMode="auto">
                      <a:xfrm>
                        <a:off x="5410200" y="4038600"/>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200" dirty="0" smtClean="0"/>
                            <a:t>Preflight</a:t>
                          </a:r>
                        </a:p>
                      </a:txBody>
                      <a:useSpRect/>
                    </a:txSp>
                  </a:sp>
                  <a:sp>
                    <a:nvSpPr>
                      <a:cNvPr id="24" name="Flowchart: Alternate Process 23"/>
                      <a:cNvSpPr/>
                    </a:nvSpPr>
                    <a:spPr bwMode="auto">
                      <a:xfrm>
                        <a:off x="7162800" y="4038600"/>
                        <a:ext cx="1143000" cy="6096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200" dirty="0" smtClean="0"/>
                            <a:t>Managing </a:t>
                          </a:r>
                        </a:p>
                        <a:p>
                          <a:r>
                            <a:rPr lang="en-US" sz="1200" dirty="0" smtClean="0"/>
                            <a:t>Time Log </a:t>
                          </a:r>
                        </a:p>
                      </a:txBody>
                      <a:useSpRect/>
                    </a:txSp>
                  </a:sp>
                  <a:sp>
                    <a:nvSpPr>
                      <a:cNvPr id="26" name="Flowchart: Alternate Process 25"/>
                      <a:cNvSpPr/>
                    </a:nvSpPr>
                    <a:spPr bwMode="auto">
                      <a:xfrm>
                        <a:off x="1752600" y="5029200"/>
                        <a:ext cx="11430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100" dirty="0" smtClean="0"/>
                            <a:t>Add</a:t>
                          </a:r>
                          <a:endParaRPr kumimoji="0" lang="en-US" sz="1100" b="0" i="0" u="none" strike="noStrike" cap="none" normalizeH="0" baseline="0" dirty="0" smtClean="0">
                            <a:ln>
                              <a:noFill/>
                            </a:ln>
                            <a:solidFill>
                              <a:schemeClr val="tx1"/>
                            </a:solidFill>
                            <a:effectLst/>
                            <a:latin typeface="Arial" charset="0"/>
                          </a:endParaRPr>
                        </a:p>
                      </a:txBody>
                      <a:useSpRect/>
                    </a:txSp>
                  </a:sp>
                  <a:sp>
                    <a:nvSpPr>
                      <a:cNvPr id="28" name="Flowchart: Alternate Process 27"/>
                      <a:cNvSpPr/>
                    </a:nvSpPr>
                    <a:spPr bwMode="auto">
                      <a:xfrm>
                        <a:off x="1752600" y="5410200"/>
                        <a:ext cx="11430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l"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Arial" charset="0"/>
                            </a:rPr>
                            <a:t>Update</a:t>
                          </a:r>
                        </a:p>
                      </a:txBody>
                      <a:useSpRect/>
                    </a:txSp>
                  </a:sp>
                  <a:sp>
                    <a:nvSpPr>
                      <a:cNvPr id="30" name="Flowchart: Alternate Process 29"/>
                      <a:cNvSpPr/>
                    </a:nvSpPr>
                    <a:spPr bwMode="auto">
                      <a:xfrm>
                        <a:off x="3124200" y="5029200"/>
                        <a:ext cx="1143000" cy="5334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Arial" charset="0"/>
                            </a:rPr>
                            <a:t>Search </a:t>
                          </a:r>
                        </a:p>
                        <a:p>
                          <a:pPr marL="0" marR="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Arial" charset="0"/>
                            </a:rPr>
                            <a:t>Discrepancy</a:t>
                          </a:r>
                        </a:p>
                      </a:txBody>
                      <a:useSpRect/>
                    </a:txSp>
                  </a:sp>
                  <a:sp>
                    <a:nvSpPr>
                      <a:cNvPr id="32" name="Flowchart: Alternate Process 31"/>
                      <a:cNvSpPr/>
                    </a:nvSpPr>
                    <a:spPr bwMode="auto">
                      <a:xfrm>
                        <a:off x="1752600" y="5791200"/>
                        <a:ext cx="11430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l"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Arial" charset="0"/>
                            </a:rPr>
                            <a:t>Close</a:t>
                          </a:r>
                        </a:p>
                      </a:txBody>
                      <a:useSpRect/>
                    </a:txSp>
                  </a:sp>
                  <a:cxnSp>
                    <a:nvCxnSpPr>
                      <a:cNvPr id="47" name="Straight Arrow Connector 46"/>
                      <a:cNvCxnSpPr>
                        <a:stCxn id="21" idx="2"/>
                        <a:endCxn id="26" idx="0"/>
                      </a:cNvCxnSpPr>
                    </a:nvCxnSpPr>
                    <a:spPr bwMode="auto">
                      <a:xfrm>
                        <a:off x="2324100" y="4648200"/>
                        <a:ext cx="0" cy="381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49" name="Straight Arrow Connector 48"/>
                      <a:cNvCxnSpPr>
                        <a:stCxn id="21" idx="2"/>
                        <a:endCxn id="30" idx="1"/>
                      </a:cNvCxnSpPr>
                    </a:nvCxnSpPr>
                    <a:spPr bwMode="auto">
                      <a:xfrm>
                        <a:off x="2324100" y="4648200"/>
                        <a:ext cx="800100" cy="6477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1" name="Straight Arrow Connector 50"/>
                      <a:cNvCxnSpPr>
                        <a:stCxn id="21" idx="2"/>
                        <a:endCxn id="28" idx="0"/>
                      </a:cNvCxnSpPr>
                    </a:nvCxnSpPr>
                    <a:spPr bwMode="auto">
                      <a:xfrm>
                        <a:off x="2324100" y="4648200"/>
                        <a:ext cx="0" cy="762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3" name="Straight Arrow Connector 52"/>
                      <a:cNvCxnSpPr>
                        <a:stCxn id="21" idx="2"/>
                        <a:endCxn id="32" idx="0"/>
                      </a:cNvCxnSpPr>
                    </a:nvCxnSpPr>
                    <a:spPr bwMode="auto">
                      <a:xfrm>
                        <a:off x="2324100" y="4648200"/>
                        <a:ext cx="0" cy="1143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5" name="Straight Arrow Connector 54"/>
                      <a:cNvCxnSpPr>
                        <a:stCxn id="20" idx="2"/>
                        <a:endCxn id="21" idx="0"/>
                      </a:cNvCxnSpPr>
                    </a:nvCxnSpPr>
                    <a:spPr bwMode="auto">
                      <a:xfrm flipH="1">
                        <a:off x="2324100" y="3429000"/>
                        <a:ext cx="2324100" cy="609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7" name="Straight Arrow Connector 56"/>
                      <a:cNvCxnSpPr>
                        <a:stCxn id="20" idx="2"/>
                        <a:endCxn id="22" idx="0"/>
                      </a:cNvCxnSpPr>
                    </a:nvCxnSpPr>
                    <a:spPr bwMode="auto">
                      <a:xfrm flipH="1">
                        <a:off x="4076700" y="3429000"/>
                        <a:ext cx="571500" cy="609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59" name="Straight Arrow Connector 58"/>
                      <a:cNvCxnSpPr>
                        <a:stCxn id="20" idx="2"/>
                        <a:endCxn id="23" idx="0"/>
                      </a:cNvCxnSpPr>
                    </a:nvCxnSpPr>
                    <a:spPr bwMode="auto">
                      <a:xfrm>
                        <a:off x="4648200" y="3429000"/>
                        <a:ext cx="1333500" cy="609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1" name="Straight Arrow Connector 60"/>
                      <a:cNvCxnSpPr>
                        <a:stCxn id="20" idx="2"/>
                      </a:cNvCxnSpPr>
                    </a:nvCxnSpPr>
                    <a:spPr bwMode="auto">
                      <a:xfrm>
                        <a:off x="4648200" y="3429000"/>
                        <a:ext cx="2971800" cy="6096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63" name="Straight Arrow Connector 62"/>
                      <a:cNvCxnSpPr>
                        <a:stCxn id="19" idx="2"/>
                      </a:cNvCxnSpPr>
                    </a:nvCxnSpPr>
                    <a:spPr bwMode="auto">
                      <a:xfrm>
                        <a:off x="4648200" y="2209800"/>
                        <a:ext cx="0" cy="6858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sp>
                    <a:nvSpPr>
                      <a:cNvPr id="65" name="Flowchart: Alternate Process 64"/>
                      <a:cNvSpPr/>
                    </a:nvSpPr>
                    <a:spPr bwMode="auto">
                      <a:xfrm>
                        <a:off x="4419600" y="5029200"/>
                        <a:ext cx="13716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100" dirty="0" smtClean="0"/>
                            <a:t>Manual Down to UP</a:t>
                          </a:r>
                        </a:p>
                        <a:p>
                          <a:endParaRPr kumimoji="0" lang="en-US" sz="1100" b="0" i="0" u="none" strike="noStrike" cap="none" normalizeH="0" baseline="0" dirty="0" smtClean="0">
                            <a:ln>
                              <a:noFill/>
                            </a:ln>
                            <a:solidFill>
                              <a:schemeClr val="tx1"/>
                            </a:solidFill>
                            <a:effectLst/>
                            <a:latin typeface="Arial" charset="0"/>
                          </a:endParaRPr>
                        </a:p>
                      </a:txBody>
                      <a:useSpRect/>
                    </a:txSp>
                  </a:sp>
                  <a:sp>
                    <a:nvSpPr>
                      <a:cNvPr id="66" name="Flowchart: Alternate Process 65"/>
                      <a:cNvSpPr/>
                    </a:nvSpPr>
                    <a:spPr bwMode="auto">
                      <a:xfrm>
                        <a:off x="4419600" y="5410200"/>
                        <a:ext cx="13716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100" dirty="0" smtClean="0"/>
                            <a:t>Manual UP to Down</a:t>
                          </a:r>
                        </a:p>
                        <a:p>
                          <a:pPr marL="0" marR="0" indent="0" algn="l" defTabSz="914400" rtl="0" eaLnBrk="1" fontAlgn="base" latinLnBrk="0" hangingPunct="1">
                            <a:lnSpc>
                              <a:spcPct val="100000"/>
                            </a:lnSpc>
                            <a:spcBef>
                              <a:spcPct val="0"/>
                            </a:spcBef>
                            <a:spcAft>
                              <a:spcPct val="0"/>
                            </a:spcAft>
                            <a:buClrTx/>
                            <a:buSzTx/>
                            <a:buFontTx/>
                            <a:buNone/>
                            <a:tabLst/>
                          </a:pPr>
                          <a:endParaRPr kumimoji="0" lang="en-US" sz="1100" b="0" i="0" u="none" strike="noStrike" cap="none" normalizeH="0" baseline="0" dirty="0" smtClean="0">
                            <a:ln>
                              <a:noFill/>
                            </a:ln>
                            <a:solidFill>
                              <a:schemeClr val="tx1"/>
                            </a:solidFill>
                            <a:effectLst/>
                            <a:latin typeface="Arial" charset="0"/>
                          </a:endParaRPr>
                        </a:p>
                      </a:txBody>
                      <a:useSpRect/>
                    </a:txSp>
                  </a:sp>
                  <a:sp>
                    <a:nvSpPr>
                      <a:cNvPr id="67" name="Flowchart: Alternate Process 66"/>
                      <a:cNvSpPr/>
                    </a:nvSpPr>
                    <a:spPr bwMode="auto">
                      <a:xfrm>
                        <a:off x="4419600" y="5791200"/>
                        <a:ext cx="16764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100" dirty="0" smtClean="0"/>
                            <a:t>UP to down by batch job</a:t>
                          </a:r>
                          <a:endParaRPr kumimoji="0" lang="en-US" sz="1100" b="0" i="0" u="none" strike="noStrike" cap="none" normalizeH="0" baseline="0" dirty="0" smtClean="0">
                            <a:ln>
                              <a:noFill/>
                            </a:ln>
                            <a:solidFill>
                              <a:schemeClr val="tx1"/>
                            </a:solidFill>
                            <a:effectLst/>
                            <a:latin typeface="Arial" charset="0"/>
                          </a:endParaRPr>
                        </a:p>
                      </a:txBody>
                      <a:useSpRect/>
                    </a:txSp>
                  </a:sp>
                  <a:cxnSp>
                    <a:nvCxnSpPr>
                      <a:cNvPr id="69" name="Straight Arrow Connector 68"/>
                      <a:cNvCxnSpPr>
                        <a:stCxn id="22" idx="2"/>
                      </a:cNvCxnSpPr>
                    </a:nvCxnSpPr>
                    <a:spPr bwMode="auto">
                      <a:xfrm>
                        <a:off x="4076700" y="4648200"/>
                        <a:ext cx="876300" cy="381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71" name="Straight Arrow Connector 70"/>
                      <a:cNvCxnSpPr>
                        <a:stCxn id="22" idx="2"/>
                        <a:endCxn id="66" idx="0"/>
                      </a:cNvCxnSpPr>
                    </a:nvCxnSpPr>
                    <a:spPr bwMode="auto">
                      <a:xfrm>
                        <a:off x="4076700" y="4648200"/>
                        <a:ext cx="1028700" cy="762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73" name="Straight Arrow Connector 72"/>
                      <a:cNvCxnSpPr>
                        <a:stCxn id="22" idx="2"/>
                        <a:endCxn id="67" idx="0"/>
                      </a:cNvCxnSpPr>
                    </a:nvCxnSpPr>
                    <a:spPr bwMode="auto">
                      <a:xfrm>
                        <a:off x="4076700" y="4648200"/>
                        <a:ext cx="1181100" cy="1143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sp>
                    <a:nvSpPr>
                      <a:cNvPr id="74" name="Flowchart: Alternate Process 73"/>
                      <a:cNvSpPr/>
                    </a:nvSpPr>
                    <a:spPr bwMode="auto">
                      <a:xfrm>
                        <a:off x="6096000" y="5029200"/>
                        <a:ext cx="1143000" cy="7620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r>
                            <a:rPr lang="en-US" sz="1100" dirty="0" smtClean="0"/>
                            <a:t>C</a:t>
                          </a:r>
                          <a:r>
                            <a:rPr kumimoji="0" lang="en-US" sz="1100" b="0" i="0" u="none" strike="noStrike" cap="none" normalizeH="0" baseline="0" dirty="0" smtClean="0">
                              <a:ln>
                                <a:noFill/>
                              </a:ln>
                              <a:solidFill>
                                <a:schemeClr val="tx1"/>
                              </a:solidFill>
                              <a:effectLst/>
                              <a:latin typeface="Arial" charset="0"/>
                            </a:rPr>
                            <a:t>heck Device</a:t>
                          </a:r>
                        </a:p>
                        <a:p>
                          <a:pPr marL="0" marR="0" indent="0" algn="ctr" defTabSz="914400" rtl="0" eaLnBrk="1" fontAlgn="base" latinLnBrk="0" hangingPunct="1">
                            <a:lnSpc>
                              <a:spcPct val="100000"/>
                            </a:lnSpc>
                            <a:spcBef>
                              <a:spcPct val="0"/>
                            </a:spcBef>
                            <a:spcAft>
                              <a:spcPct val="0"/>
                            </a:spcAft>
                            <a:buClrTx/>
                            <a:buSzTx/>
                            <a:buFontTx/>
                            <a:buNone/>
                            <a:tabLst/>
                          </a:pPr>
                          <a:r>
                            <a:rPr lang="en-US" sz="1100" dirty="0" smtClean="0"/>
                            <a:t>Before the</a:t>
                          </a:r>
                        </a:p>
                        <a:p>
                          <a:pPr marL="0" marR="0" indent="0" algn="ctr" defTabSz="914400" rtl="0" eaLnBrk="1" fontAlgn="base" latinLnBrk="0" hangingPunct="1">
                            <a:lnSpc>
                              <a:spcPct val="100000"/>
                            </a:lnSpc>
                            <a:spcBef>
                              <a:spcPct val="0"/>
                            </a:spcBef>
                            <a:spcAft>
                              <a:spcPct val="0"/>
                            </a:spcAft>
                            <a:buClrTx/>
                            <a:buSzTx/>
                            <a:buFontTx/>
                            <a:buNone/>
                            <a:tabLst/>
                          </a:pPr>
                          <a:r>
                            <a:rPr lang="en-US" sz="1100" dirty="0" smtClean="0"/>
                            <a:t>day Start</a:t>
                          </a:r>
                          <a:endParaRPr kumimoji="0" lang="en-US" sz="1100" b="0" i="0" u="none" strike="noStrike" cap="none" normalizeH="0" baseline="0" dirty="0" smtClean="0">
                            <a:ln>
                              <a:noFill/>
                            </a:ln>
                            <a:solidFill>
                              <a:schemeClr val="tx1"/>
                            </a:solidFill>
                            <a:effectLst/>
                            <a:latin typeface="Arial" charset="0"/>
                          </a:endParaRPr>
                        </a:p>
                      </a:txBody>
                      <a:useSpRect/>
                    </a:txSp>
                  </a:sp>
                  <a:cxnSp>
                    <a:nvCxnSpPr>
                      <a:cNvPr id="76" name="Straight Arrow Connector 75"/>
                      <a:cNvCxnSpPr>
                        <a:stCxn id="23" idx="2"/>
                      </a:cNvCxnSpPr>
                    </a:nvCxnSpPr>
                    <a:spPr bwMode="auto">
                      <a:xfrm>
                        <a:off x="5981700" y="4648200"/>
                        <a:ext cx="571500" cy="381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79" name="Straight Arrow Connector 78"/>
                      <a:cNvCxnSpPr/>
                    </a:nvCxnSpPr>
                    <a:spPr bwMode="auto">
                      <a:xfrm>
                        <a:off x="7620000" y="4648200"/>
                        <a:ext cx="304800" cy="381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sp>
                    <a:nvSpPr>
                      <a:cNvPr id="35" name="Flowchart: Alternate Process 34"/>
                      <a:cNvSpPr/>
                    </a:nvSpPr>
                    <a:spPr bwMode="auto">
                      <a:xfrm>
                        <a:off x="7391400" y="5029200"/>
                        <a:ext cx="11430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100" dirty="0" smtClean="0"/>
                            <a:t>Add</a:t>
                          </a:r>
                          <a:endParaRPr kumimoji="0" lang="en-US" sz="1100" b="0" i="0" u="none" strike="noStrike" cap="none" normalizeH="0" baseline="0" dirty="0" smtClean="0">
                            <a:ln>
                              <a:noFill/>
                            </a:ln>
                            <a:solidFill>
                              <a:schemeClr val="tx1"/>
                            </a:solidFill>
                            <a:effectLst/>
                            <a:latin typeface="Arial" charset="0"/>
                          </a:endParaRPr>
                        </a:p>
                      </a:txBody>
                      <a:useSpRect/>
                    </a:txSp>
                  </a:sp>
                  <a:sp>
                    <a:nvSpPr>
                      <a:cNvPr id="36" name="Flowchart: Alternate Process 35"/>
                      <a:cNvSpPr/>
                    </a:nvSpPr>
                    <a:spPr bwMode="auto">
                      <a:xfrm>
                        <a:off x="7391400" y="5562600"/>
                        <a:ext cx="1143000" cy="3048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l"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dirty="0" smtClean="0">
                              <a:ln>
                                <a:noFill/>
                              </a:ln>
                              <a:solidFill>
                                <a:schemeClr val="tx1"/>
                              </a:solidFill>
                              <a:effectLst/>
                              <a:latin typeface="Arial" charset="0"/>
                            </a:rPr>
                            <a:t>Update</a:t>
                          </a:r>
                        </a:p>
                      </a:txBody>
                      <a:useSpRect/>
                    </a:txSp>
                  </a:sp>
                  <a:cxnSp>
                    <a:nvCxnSpPr>
                      <a:cNvPr id="38" name="Straight Arrow Connector 37"/>
                      <a:cNvCxnSpPr/>
                    </a:nvCxnSpPr>
                    <a:spPr bwMode="auto">
                      <a:xfrm>
                        <a:off x="7620000" y="4648200"/>
                        <a:ext cx="304800" cy="9144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sp>
                    <a:nvSpPr>
                      <a:cNvPr id="39" name="Flowchart: Alternate Process 38"/>
                      <a:cNvSpPr/>
                    </a:nvSpPr>
                    <a:spPr bwMode="auto">
                      <a:xfrm>
                        <a:off x="3124200" y="5715000"/>
                        <a:ext cx="1143000" cy="457200"/>
                      </a:xfrm>
                      <a:prstGeom prst="flowChartAlternateProcess">
                        <a:avLst/>
                      </a:prstGeom>
                      <a:solidFill>
                        <a:srgbClr val="E6D5F3"/>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ctr"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1100" dirty="0" smtClean="0"/>
                            <a:t>Extend </a:t>
                          </a:r>
                          <a:endParaRPr lang="en-US" sz="1100" dirty="0" smtClean="0"/>
                        </a:p>
                        <a:p>
                          <a:pPr algn="ctr"/>
                          <a:r>
                            <a:rPr lang="en-US" sz="1100" dirty="0" smtClean="0"/>
                            <a:t>D</a:t>
                          </a:r>
                          <a:r>
                            <a:rPr lang="en-US" sz="1100" dirty="0" smtClean="0"/>
                            <a:t>iscrepancy </a:t>
                          </a:r>
                          <a:endParaRPr kumimoji="0" lang="en-US" sz="1100" b="0" i="0" u="none" strike="noStrike" cap="none" normalizeH="0" baseline="0" dirty="0" smtClean="0">
                            <a:ln>
                              <a:noFill/>
                            </a:ln>
                            <a:solidFill>
                              <a:schemeClr val="tx1"/>
                            </a:solidFill>
                            <a:effectLst/>
                            <a:latin typeface="Arial" charset="0"/>
                          </a:endParaRPr>
                        </a:p>
                      </a:txBody>
                      <a:useSpRect/>
                    </a:txSp>
                  </a:sp>
                  <a:cxnSp>
                    <a:nvCxnSpPr>
                      <a:cNvPr id="41" name="Straight Arrow Connector 40"/>
                      <a:cNvCxnSpPr>
                        <a:stCxn id="21" idx="2"/>
                        <a:endCxn id="39" idx="1"/>
                      </a:cNvCxnSpPr>
                    </a:nvCxnSpPr>
                    <a:spPr bwMode="auto">
                      <a:xfrm rot="16200000" flipH="1">
                        <a:off x="2076450" y="4895850"/>
                        <a:ext cx="1295400" cy="8001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lc:lockedCanvas>
              </a:graphicData>
            </a:graphic>
          </wp:inline>
        </w:drawing>
      </w:r>
    </w:p>
    <w:p w:rsidR="00B05A5F" w:rsidRPr="008B1376" w:rsidRDefault="00B05A5F" w:rsidP="004F68E2">
      <w:pPr>
        <w:spacing w:line="260" w:lineRule="atLeast"/>
        <w:jc w:val="both"/>
        <w:rPr>
          <w:rFonts w:ascii="Arial" w:hAnsi="Arial" w:cs="Arial"/>
          <w:color w:val="000000"/>
        </w:rPr>
      </w:pPr>
      <w:r w:rsidRPr="008B1376">
        <w:rPr>
          <w:rFonts w:ascii="Arial" w:hAnsi="Arial" w:cs="Arial"/>
          <w:b/>
          <w:color w:val="000000"/>
        </w:rPr>
        <w:t>Managing Discrepancies</w:t>
      </w:r>
      <w:r w:rsidRPr="008B1376">
        <w:rPr>
          <w:rFonts w:ascii="Arial" w:hAnsi="Arial" w:cs="Arial"/>
          <w:color w:val="000000"/>
        </w:rPr>
        <w:t>: This entails adding, updating,</w:t>
      </w:r>
      <w:r w:rsidR="00334CBE">
        <w:rPr>
          <w:rFonts w:ascii="Arial" w:hAnsi="Arial" w:cs="Arial"/>
          <w:color w:val="000000"/>
        </w:rPr>
        <w:t xml:space="preserve"> </w:t>
      </w:r>
      <w:r w:rsidRPr="008B1376">
        <w:rPr>
          <w:rFonts w:ascii="Arial" w:hAnsi="Arial" w:cs="Arial"/>
          <w:color w:val="000000"/>
        </w:rPr>
        <w:t>searching or in some cases extending the discrepancies. The numbers</w:t>
      </w:r>
      <w:r w:rsidR="0081578A" w:rsidRPr="008B1376">
        <w:rPr>
          <w:rFonts w:ascii="Arial" w:hAnsi="Arial" w:cs="Arial"/>
          <w:color w:val="000000"/>
        </w:rPr>
        <w:t xml:space="preserve"> </w:t>
      </w:r>
      <w:r w:rsidRPr="008B1376">
        <w:rPr>
          <w:rFonts w:ascii="Arial" w:hAnsi="Arial" w:cs="Arial"/>
          <w:color w:val="000000"/>
        </w:rPr>
        <w:t xml:space="preserve">(shown only for SimTechs) below each device displays the number of open discrepancies for the device. The first number displays the number of new discrepancies entered within the 24 hour cycle. The second number displays total open. </w:t>
      </w:r>
    </w:p>
    <w:p w:rsidR="00186B7E" w:rsidRPr="008B1376" w:rsidRDefault="00186B7E" w:rsidP="00186B7E">
      <w:pPr>
        <w:spacing w:line="260" w:lineRule="atLeast"/>
        <w:jc w:val="both"/>
        <w:rPr>
          <w:rFonts w:ascii="Arial" w:hAnsi="Arial" w:cs="Arial"/>
          <w:color w:val="000000"/>
        </w:rPr>
      </w:pPr>
      <w:r w:rsidRPr="008B1376">
        <w:rPr>
          <w:rFonts w:ascii="Arial" w:hAnsi="Arial" w:cs="Arial"/>
          <w:b/>
          <w:color w:val="000000"/>
        </w:rPr>
        <w:t>Types of Discrepancies</w:t>
      </w:r>
      <w:r w:rsidRPr="008B1376">
        <w:rPr>
          <w:rFonts w:ascii="Arial" w:hAnsi="Arial" w:cs="Arial"/>
          <w:color w:val="000000"/>
        </w:rPr>
        <w:t xml:space="preserve"> :</w:t>
      </w:r>
    </w:p>
    <w:p w:rsidR="00186B7E" w:rsidRPr="008B1376" w:rsidRDefault="00186B7E" w:rsidP="00186B7E">
      <w:pPr>
        <w:spacing w:line="260" w:lineRule="atLeast"/>
        <w:jc w:val="both"/>
        <w:rPr>
          <w:rFonts w:ascii="Arial" w:hAnsi="Arial" w:cs="Arial"/>
          <w:color w:val="000000"/>
        </w:rPr>
      </w:pPr>
      <w:r w:rsidRPr="008B1376">
        <w:rPr>
          <w:rFonts w:ascii="Arial" w:hAnsi="Arial" w:cs="Arial"/>
          <w:b/>
          <w:color w:val="000000"/>
        </w:rPr>
        <w:t>Functional</w:t>
      </w:r>
      <w:r w:rsidRPr="008B1376">
        <w:rPr>
          <w:rFonts w:ascii="Arial" w:hAnsi="Arial" w:cs="Arial"/>
          <w:color w:val="000000"/>
        </w:rPr>
        <w:t xml:space="preserve">: If </w:t>
      </w:r>
      <w:r w:rsidR="00334CBE">
        <w:rPr>
          <w:rFonts w:ascii="Arial" w:hAnsi="Arial" w:cs="Arial"/>
          <w:color w:val="000000"/>
        </w:rPr>
        <w:t xml:space="preserve">a </w:t>
      </w:r>
      <w:r w:rsidRPr="008B1376">
        <w:rPr>
          <w:rFonts w:ascii="Arial" w:hAnsi="Arial" w:cs="Arial"/>
          <w:color w:val="000000"/>
        </w:rPr>
        <w:t>Training device is not working as expected</w:t>
      </w:r>
      <w:r w:rsidR="00FE63E0">
        <w:rPr>
          <w:rFonts w:ascii="Arial" w:hAnsi="Arial" w:cs="Arial"/>
          <w:color w:val="000000"/>
        </w:rPr>
        <w:t>,</w:t>
      </w:r>
      <w:r w:rsidRPr="008B1376">
        <w:rPr>
          <w:rFonts w:ascii="Arial" w:hAnsi="Arial" w:cs="Arial"/>
          <w:color w:val="000000"/>
        </w:rPr>
        <w:t xml:space="preserve"> then it </w:t>
      </w:r>
      <w:r w:rsidR="00334CBE">
        <w:rPr>
          <w:rFonts w:ascii="Arial" w:hAnsi="Arial" w:cs="Arial"/>
          <w:color w:val="000000"/>
        </w:rPr>
        <w:t xml:space="preserve">is entered as a </w:t>
      </w:r>
      <w:r w:rsidRPr="008B1376">
        <w:rPr>
          <w:rFonts w:ascii="Arial" w:hAnsi="Arial" w:cs="Arial"/>
          <w:color w:val="000000"/>
        </w:rPr>
        <w:t>function</w:t>
      </w:r>
      <w:r w:rsidR="00160843" w:rsidRPr="008B1376">
        <w:rPr>
          <w:rFonts w:ascii="Arial" w:hAnsi="Arial" w:cs="Arial"/>
          <w:color w:val="000000"/>
        </w:rPr>
        <w:t>al</w:t>
      </w:r>
      <w:r w:rsidRPr="008B1376">
        <w:rPr>
          <w:rFonts w:ascii="Arial" w:hAnsi="Arial" w:cs="Arial"/>
          <w:color w:val="000000"/>
        </w:rPr>
        <w:t xml:space="preserve"> Discrepancy that should be reviewed by the Instructors to make sure </w:t>
      </w:r>
      <w:r w:rsidR="00160843" w:rsidRPr="008B1376">
        <w:rPr>
          <w:rFonts w:ascii="Arial" w:hAnsi="Arial" w:cs="Arial"/>
          <w:color w:val="000000"/>
        </w:rPr>
        <w:t xml:space="preserve">that </w:t>
      </w:r>
      <w:r w:rsidRPr="008B1376">
        <w:rPr>
          <w:rFonts w:ascii="Arial" w:hAnsi="Arial" w:cs="Arial"/>
          <w:color w:val="000000"/>
        </w:rPr>
        <w:t xml:space="preserve">the impact </w:t>
      </w:r>
      <w:r w:rsidR="00573028" w:rsidRPr="008B1376">
        <w:rPr>
          <w:rFonts w:ascii="Arial" w:hAnsi="Arial" w:cs="Arial"/>
          <w:color w:val="000000"/>
        </w:rPr>
        <w:t>is</w:t>
      </w:r>
      <w:r w:rsidRPr="008B1376">
        <w:rPr>
          <w:rFonts w:ascii="Arial" w:hAnsi="Arial" w:cs="Arial"/>
          <w:color w:val="000000"/>
        </w:rPr>
        <w:t xml:space="preserve"> not too much to continue the training in Simulators. </w:t>
      </w:r>
    </w:p>
    <w:p w:rsidR="00186B7E" w:rsidRPr="008B1376" w:rsidRDefault="00186B7E" w:rsidP="00186B7E">
      <w:pPr>
        <w:spacing w:line="260" w:lineRule="atLeast"/>
        <w:jc w:val="both"/>
        <w:rPr>
          <w:rFonts w:ascii="Arial" w:hAnsi="Arial" w:cs="Arial"/>
          <w:color w:val="000000"/>
        </w:rPr>
      </w:pPr>
      <w:r w:rsidRPr="008B1376">
        <w:rPr>
          <w:rFonts w:ascii="Arial" w:hAnsi="Arial" w:cs="Arial"/>
          <w:b/>
          <w:color w:val="000000"/>
        </w:rPr>
        <w:t>Maintenance</w:t>
      </w:r>
      <w:r w:rsidRPr="008B1376">
        <w:rPr>
          <w:rFonts w:ascii="Arial" w:hAnsi="Arial" w:cs="Arial"/>
          <w:color w:val="000000"/>
        </w:rPr>
        <w:t>: The</w:t>
      </w:r>
      <w:r w:rsidR="0063284E" w:rsidRPr="008B1376">
        <w:rPr>
          <w:rFonts w:ascii="Arial" w:hAnsi="Arial" w:cs="Arial"/>
          <w:color w:val="000000"/>
        </w:rPr>
        <w:t>s</w:t>
      </w:r>
      <w:r w:rsidRPr="008B1376">
        <w:rPr>
          <w:rFonts w:ascii="Arial" w:hAnsi="Arial" w:cs="Arial"/>
          <w:color w:val="000000"/>
        </w:rPr>
        <w:t xml:space="preserve">e are </w:t>
      </w:r>
      <w:r w:rsidR="00D36D0E">
        <w:rPr>
          <w:rFonts w:ascii="Arial" w:hAnsi="Arial" w:cs="Arial"/>
          <w:color w:val="000000"/>
        </w:rPr>
        <w:t>problems with</w:t>
      </w:r>
      <w:r w:rsidRPr="008B1376">
        <w:rPr>
          <w:rFonts w:ascii="Arial" w:hAnsi="Arial" w:cs="Arial"/>
          <w:color w:val="000000"/>
        </w:rPr>
        <w:t xml:space="preserve"> the training device</w:t>
      </w:r>
      <w:r w:rsidR="00E10D49">
        <w:rPr>
          <w:rFonts w:ascii="Arial" w:hAnsi="Arial" w:cs="Arial"/>
          <w:color w:val="000000"/>
        </w:rPr>
        <w:t xml:space="preserve"> that do not impact training,</w:t>
      </w:r>
      <w:r w:rsidRPr="008B1376">
        <w:rPr>
          <w:rFonts w:ascii="Arial" w:hAnsi="Arial" w:cs="Arial"/>
          <w:color w:val="000000"/>
        </w:rPr>
        <w:t xml:space="preserve"> </w:t>
      </w:r>
      <w:r w:rsidR="0063284E" w:rsidRPr="008B1376">
        <w:rPr>
          <w:rFonts w:ascii="Arial" w:hAnsi="Arial" w:cs="Arial"/>
          <w:color w:val="000000"/>
        </w:rPr>
        <w:t>and/</w:t>
      </w:r>
      <w:r w:rsidRPr="008B1376">
        <w:rPr>
          <w:rFonts w:ascii="Arial" w:hAnsi="Arial" w:cs="Arial"/>
          <w:color w:val="000000"/>
        </w:rPr>
        <w:t xml:space="preserve">or regular </w:t>
      </w:r>
      <w:proofErr w:type="gramStart"/>
      <w:r w:rsidRPr="008B1376">
        <w:rPr>
          <w:rFonts w:ascii="Arial" w:hAnsi="Arial" w:cs="Arial"/>
          <w:color w:val="000000"/>
        </w:rPr>
        <w:t xml:space="preserve">maintenance  </w:t>
      </w:r>
      <w:r w:rsidR="0063284E" w:rsidRPr="008B1376">
        <w:rPr>
          <w:rFonts w:ascii="Arial" w:hAnsi="Arial" w:cs="Arial"/>
          <w:color w:val="000000"/>
        </w:rPr>
        <w:t>activities</w:t>
      </w:r>
      <w:proofErr w:type="gramEnd"/>
      <w:r w:rsidRPr="008B1376">
        <w:rPr>
          <w:rFonts w:ascii="Arial" w:hAnsi="Arial" w:cs="Arial"/>
          <w:color w:val="000000"/>
        </w:rPr>
        <w:t xml:space="preserve"> relevant to the Sim</w:t>
      </w:r>
      <w:r w:rsidR="006664B6">
        <w:rPr>
          <w:rFonts w:ascii="Arial" w:hAnsi="Arial" w:cs="Arial"/>
          <w:color w:val="000000"/>
        </w:rPr>
        <w:t>ulator</w:t>
      </w:r>
      <w:r w:rsidR="00FE63E0">
        <w:rPr>
          <w:rFonts w:ascii="Arial" w:hAnsi="Arial" w:cs="Arial"/>
          <w:color w:val="000000"/>
        </w:rPr>
        <w:t xml:space="preserve"> Technicians only. The</w:t>
      </w:r>
      <w:r w:rsidRPr="008B1376">
        <w:rPr>
          <w:rFonts w:ascii="Arial" w:hAnsi="Arial" w:cs="Arial"/>
          <w:color w:val="000000"/>
        </w:rPr>
        <w:t xml:space="preserve">se discrepancies are not visible to instructors. </w:t>
      </w:r>
    </w:p>
    <w:p w:rsidR="00186B7E" w:rsidRPr="008B1376" w:rsidRDefault="00186B7E" w:rsidP="00186B7E">
      <w:pPr>
        <w:spacing w:line="260" w:lineRule="atLeast"/>
        <w:jc w:val="both"/>
        <w:rPr>
          <w:rFonts w:ascii="Arial" w:hAnsi="Arial" w:cs="Arial"/>
          <w:color w:val="000000"/>
        </w:rPr>
      </w:pPr>
      <w:r w:rsidRPr="008B1376">
        <w:rPr>
          <w:rFonts w:ascii="Arial" w:hAnsi="Arial" w:cs="Arial"/>
          <w:b/>
          <w:color w:val="000000"/>
        </w:rPr>
        <w:t>Modification</w:t>
      </w:r>
      <w:r w:rsidRPr="008B1376">
        <w:rPr>
          <w:rFonts w:ascii="Arial" w:hAnsi="Arial" w:cs="Arial"/>
          <w:color w:val="000000"/>
        </w:rPr>
        <w:t xml:space="preserve">: </w:t>
      </w:r>
      <w:r w:rsidR="00FC19A8" w:rsidRPr="008B1376">
        <w:rPr>
          <w:rFonts w:ascii="Arial" w:hAnsi="Arial" w:cs="Arial"/>
          <w:color w:val="000000"/>
        </w:rPr>
        <w:t xml:space="preserve">If there is a need to change the device from the original specifications, these are entered as Modifications. </w:t>
      </w:r>
    </w:p>
    <w:p w:rsidR="00347DA4" w:rsidRPr="008B1376" w:rsidRDefault="00347DA4" w:rsidP="00347DA4">
      <w:pPr>
        <w:spacing w:line="260" w:lineRule="atLeast"/>
        <w:jc w:val="both"/>
        <w:rPr>
          <w:rFonts w:ascii="Arial" w:hAnsi="Arial" w:cs="Arial"/>
          <w:color w:val="000000"/>
        </w:rPr>
      </w:pPr>
      <w:r>
        <w:rPr>
          <w:rFonts w:ascii="Arial" w:hAnsi="Arial" w:cs="Arial"/>
          <w:b/>
          <w:color w:val="000000"/>
        </w:rPr>
        <w:t>Originators</w:t>
      </w:r>
      <w:r w:rsidRPr="008B1376">
        <w:rPr>
          <w:rFonts w:ascii="Arial" w:hAnsi="Arial" w:cs="Arial"/>
          <w:b/>
          <w:color w:val="000000"/>
        </w:rPr>
        <w:t xml:space="preserve"> of Discrepancies</w:t>
      </w:r>
      <w:r w:rsidRPr="008B1376">
        <w:rPr>
          <w:rFonts w:ascii="Arial" w:hAnsi="Arial" w:cs="Arial"/>
          <w:color w:val="000000"/>
        </w:rPr>
        <w:t xml:space="preserve"> :</w:t>
      </w:r>
    </w:p>
    <w:p w:rsidR="00347DA4" w:rsidRPr="008B1376" w:rsidRDefault="00347DA4" w:rsidP="00347DA4">
      <w:pPr>
        <w:spacing w:line="260" w:lineRule="atLeast"/>
        <w:jc w:val="both"/>
        <w:rPr>
          <w:rFonts w:ascii="Arial" w:hAnsi="Arial" w:cs="Arial"/>
          <w:color w:val="000000"/>
        </w:rPr>
      </w:pPr>
      <w:r>
        <w:rPr>
          <w:rFonts w:ascii="Arial" w:hAnsi="Arial" w:cs="Arial"/>
          <w:b/>
          <w:color w:val="000000"/>
        </w:rPr>
        <w:t>Routine</w:t>
      </w:r>
      <w:r w:rsidRPr="008B1376">
        <w:rPr>
          <w:rFonts w:ascii="Arial" w:hAnsi="Arial" w:cs="Arial"/>
          <w:color w:val="000000"/>
        </w:rPr>
        <w:t xml:space="preserve">: </w:t>
      </w:r>
      <w:r>
        <w:rPr>
          <w:rFonts w:ascii="Arial" w:hAnsi="Arial" w:cs="Arial"/>
          <w:color w:val="000000"/>
        </w:rPr>
        <w:t>These are discrepancies identified by Sim Instructors, Check Pilots, and Sim Techs</w:t>
      </w:r>
      <w:r w:rsidRPr="008B1376">
        <w:rPr>
          <w:rFonts w:ascii="Arial" w:hAnsi="Arial" w:cs="Arial"/>
          <w:color w:val="000000"/>
        </w:rPr>
        <w:t xml:space="preserve">. </w:t>
      </w:r>
    </w:p>
    <w:p w:rsidR="00347DA4" w:rsidRPr="008B1376" w:rsidRDefault="00347DA4" w:rsidP="00347DA4">
      <w:pPr>
        <w:spacing w:line="260" w:lineRule="atLeast"/>
        <w:jc w:val="both"/>
        <w:rPr>
          <w:rFonts w:ascii="Arial" w:hAnsi="Arial" w:cs="Arial"/>
          <w:color w:val="000000"/>
        </w:rPr>
      </w:pPr>
      <w:r>
        <w:rPr>
          <w:rFonts w:ascii="Arial" w:hAnsi="Arial" w:cs="Arial"/>
          <w:b/>
          <w:color w:val="000000"/>
        </w:rPr>
        <w:t>SQAT</w:t>
      </w:r>
      <w:r w:rsidRPr="008B1376">
        <w:rPr>
          <w:rFonts w:ascii="Arial" w:hAnsi="Arial" w:cs="Arial"/>
          <w:color w:val="000000"/>
        </w:rPr>
        <w:t xml:space="preserve">: These are </w:t>
      </w:r>
      <w:r>
        <w:rPr>
          <w:rFonts w:ascii="Arial" w:hAnsi="Arial" w:cs="Arial"/>
          <w:color w:val="000000"/>
        </w:rPr>
        <w:t>discrepancies identified by the members of the Simulator Quality Assurance Team (SQAT)  during their regularly scheduled inspections.</w:t>
      </w:r>
    </w:p>
    <w:p w:rsidR="00347DA4" w:rsidRDefault="00347DA4" w:rsidP="00347DA4">
      <w:pPr>
        <w:spacing w:line="260" w:lineRule="atLeast"/>
        <w:jc w:val="both"/>
        <w:rPr>
          <w:rFonts w:ascii="Arial" w:hAnsi="Arial" w:cs="Arial"/>
          <w:color w:val="000000"/>
        </w:rPr>
      </w:pPr>
      <w:r>
        <w:rPr>
          <w:rFonts w:ascii="Arial" w:hAnsi="Arial" w:cs="Arial"/>
          <w:b/>
          <w:color w:val="000000"/>
        </w:rPr>
        <w:t>FAA</w:t>
      </w:r>
      <w:r w:rsidR="00B53F0D">
        <w:rPr>
          <w:rFonts w:ascii="Arial" w:hAnsi="Arial" w:cs="Arial"/>
          <w:b/>
          <w:color w:val="000000"/>
        </w:rPr>
        <w:t>-OTHER</w:t>
      </w:r>
      <w:r w:rsidRPr="008B1376">
        <w:rPr>
          <w:rFonts w:ascii="Arial" w:hAnsi="Arial" w:cs="Arial"/>
          <w:color w:val="000000"/>
        </w:rPr>
        <w:t xml:space="preserve">: </w:t>
      </w:r>
      <w:r>
        <w:rPr>
          <w:rFonts w:ascii="Arial" w:hAnsi="Arial" w:cs="Arial"/>
          <w:color w:val="000000"/>
        </w:rPr>
        <w:t>These are discrepancies identified by FAA Inspectors during their training or while they are observing training</w:t>
      </w:r>
      <w:r w:rsidRPr="008B1376">
        <w:rPr>
          <w:rFonts w:ascii="Arial" w:hAnsi="Arial" w:cs="Arial"/>
          <w:color w:val="000000"/>
        </w:rPr>
        <w:t xml:space="preserve">. </w:t>
      </w:r>
    </w:p>
    <w:p w:rsidR="00347DA4" w:rsidRDefault="00347DA4" w:rsidP="00347DA4">
      <w:pPr>
        <w:spacing w:line="260" w:lineRule="atLeast"/>
        <w:jc w:val="both"/>
        <w:rPr>
          <w:rFonts w:ascii="Arial" w:hAnsi="Arial" w:cs="Arial"/>
          <w:color w:val="000000"/>
        </w:rPr>
      </w:pPr>
      <w:r w:rsidRPr="00347DA4">
        <w:rPr>
          <w:rFonts w:ascii="Arial" w:hAnsi="Arial" w:cs="Arial"/>
          <w:b/>
          <w:color w:val="000000"/>
        </w:rPr>
        <w:t>FAA-NSP:</w:t>
      </w:r>
      <w:r>
        <w:rPr>
          <w:rFonts w:ascii="Arial" w:hAnsi="Arial" w:cs="Arial"/>
          <w:color w:val="000000"/>
        </w:rPr>
        <w:t xml:space="preserve"> These are discrepancies identified by the national FAA inspectors during their regularly scheduled inspections. </w:t>
      </w:r>
    </w:p>
    <w:p w:rsidR="00347DA4" w:rsidRPr="008B1376" w:rsidRDefault="00347DA4" w:rsidP="00347DA4">
      <w:pPr>
        <w:spacing w:line="260" w:lineRule="atLeast"/>
        <w:jc w:val="both"/>
        <w:rPr>
          <w:rFonts w:ascii="Arial" w:hAnsi="Arial" w:cs="Arial"/>
          <w:color w:val="000000"/>
        </w:rPr>
      </w:pPr>
      <w:r w:rsidRPr="00347DA4">
        <w:rPr>
          <w:rFonts w:ascii="Arial" w:hAnsi="Arial" w:cs="Arial"/>
          <w:b/>
          <w:color w:val="000000"/>
        </w:rPr>
        <w:t>FAA-CMO:</w:t>
      </w:r>
      <w:r>
        <w:rPr>
          <w:rFonts w:ascii="Arial" w:hAnsi="Arial" w:cs="Arial"/>
          <w:color w:val="000000"/>
        </w:rPr>
        <w:t xml:space="preserve"> These are discrepancies identified by the local FAA inspectors during their regularly scheduled inspections.</w:t>
      </w:r>
    </w:p>
    <w:p w:rsidR="00347DA4" w:rsidRDefault="00347DA4" w:rsidP="004F68E2">
      <w:pPr>
        <w:spacing w:line="260" w:lineRule="atLeast"/>
        <w:jc w:val="both"/>
        <w:rPr>
          <w:rFonts w:ascii="Arial" w:hAnsi="Arial" w:cs="Arial"/>
          <w:b/>
          <w:color w:val="000000"/>
        </w:rPr>
      </w:pPr>
    </w:p>
    <w:p w:rsidR="008D7B61" w:rsidRPr="008B1376" w:rsidRDefault="008D7B61" w:rsidP="004F68E2">
      <w:pPr>
        <w:spacing w:line="260" w:lineRule="atLeast"/>
        <w:jc w:val="both"/>
        <w:rPr>
          <w:rFonts w:ascii="Arial" w:hAnsi="Arial" w:cs="Arial"/>
          <w:color w:val="000000"/>
        </w:rPr>
      </w:pPr>
      <w:r w:rsidRPr="008B1376">
        <w:rPr>
          <w:rFonts w:ascii="Arial" w:hAnsi="Arial" w:cs="Arial"/>
          <w:b/>
          <w:color w:val="000000"/>
        </w:rPr>
        <w:t>Adding Discrepancies</w:t>
      </w:r>
      <w:r w:rsidRPr="008B1376">
        <w:rPr>
          <w:rFonts w:ascii="Arial" w:hAnsi="Arial" w:cs="Arial"/>
          <w:color w:val="000000"/>
        </w:rPr>
        <w:t xml:space="preserve">: This involves </w:t>
      </w:r>
      <w:r w:rsidR="009F33FE" w:rsidRPr="008B1376">
        <w:rPr>
          <w:rFonts w:ascii="Arial" w:hAnsi="Arial" w:cs="Arial"/>
          <w:color w:val="000000"/>
        </w:rPr>
        <w:t xml:space="preserve">creating discrepancies by adding details on </w:t>
      </w:r>
      <w:r w:rsidR="00347DA4">
        <w:rPr>
          <w:rFonts w:ascii="Arial" w:hAnsi="Arial" w:cs="Arial"/>
          <w:color w:val="000000"/>
        </w:rPr>
        <w:t xml:space="preserve">originator, </w:t>
      </w:r>
      <w:r w:rsidR="009F33FE" w:rsidRPr="008B1376">
        <w:rPr>
          <w:rFonts w:ascii="Arial" w:hAnsi="Arial" w:cs="Arial"/>
          <w:color w:val="000000"/>
        </w:rPr>
        <w:t>type,sim period and employee details</w:t>
      </w:r>
      <w:r w:rsidR="00E33DB7" w:rsidRPr="008B1376">
        <w:rPr>
          <w:rFonts w:ascii="Arial" w:hAnsi="Arial" w:cs="Arial"/>
          <w:color w:val="000000"/>
        </w:rPr>
        <w:t>, as well as a description</w:t>
      </w:r>
      <w:r w:rsidR="009F33FE" w:rsidRPr="008B1376">
        <w:rPr>
          <w:rFonts w:ascii="Arial" w:hAnsi="Arial" w:cs="Arial"/>
          <w:color w:val="000000"/>
        </w:rPr>
        <w:t>.</w:t>
      </w:r>
    </w:p>
    <w:p w:rsidR="009F33FE" w:rsidRPr="008B1376" w:rsidRDefault="008D7B61" w:rsidP="004F68E2">
      <w:pPr>
        <w:spacing w:line="260" w:lineRule="atLeast"/>
        <w:jc w:val="both"/>
        <w:rPr>
          <w:rFonts w:ascii="Arial" w:hAnsi="Arial" w:cs="Arial"/>
          <w:color w:val="000000"/>
        </w:rPr>
      </w:pPr>
      <w:r w:rsidRPr="008B1376">
        <w:rPr>
          <w:rFonts w:ascii="Arial" w:hAnsi="Arial" w:cs="Arial"/>
          <w:b/>
          <w:color w:val="000000"/>
        </w:rPr>
        <w:t>Managing Device Status</w:t>
      </w:r>
      <w:r w:rsidRPr="008B1376">
        <w:rPr>
          <w:rFonts w:ascii="Arial" w:hAnsi="Arial" w:cs="Arial"/>
          <w:color w:val="000000"/>
        </w:rPr>
        <w:t>:</w:t>
      </w:r>
      <w:r w:rsidR="009F33FE" w:rsidRPr="008B1376">
        <w:rPr>
          <w:rFonts w:ascii="Arial" w:hAnsi="Arial" w:cs="Arial"/>
          <w:color w:val="000000"/>
        </w:rPr>
        <w:t xml:space="preserve"> </w:t>
      </w:r>
      <w:r w:rsidRPr="008B1376">
        <w:rPr>
          <w:rFonts w:ascii="Arial" w:hAnsi="Arial" w:cs="Arial"/>
          <w:color w:val="000000"/>
        </w:rPr>
        <w:t xml:space="preserve"> </w:t>
      </w:r>
      <w:r w:rsidR="009F33FE" w:rsidRPr="008B1376">
        <w:rPr>
          <w:rFonts w:ascii="Arial" w:hAnsi="Arial" w:cs="Arial"/>
          <w:color w:val="000000"/>
        </w:rPr>
        <w:t>Th</w:t>
      </w:r>
      <w:r w:rsidR="0063284E" w:rsidRPr="008B1376">
        <w:rPr>
          <w:rFonts w:ascii="Arial" w:hAnsi="Arial" w:cs="Arial"/>
          <w:color w:val="000000"/>
        </w:rPr>
        <w:t>e</w:t>
      </w:r>
      <w:r w:rsidR="009F33FE" w:rsidRPr="008B1376">
        <w:rPr>
          <w:rFonts w:ascii="Arial" w:hAnsi="Arial" w:cs="Arial"/>
          <w:color w:val="000000"/>
        </w:rPr>
        <w:t>s</w:t>
      </w:r>
      <w:r w:rsidR="0063284E" w:rsidRPr="008B1376">
        <w:rPr>
          <w:rFonts w:ascii="Arial" w:hAnsi="Arial" w:cs="Arial"/>
          <w:color w:val="000000"/>
        </w:rPr>
        <w:t>e are</w:t>
      </w:r>
      <w:r w:rsidR="009F33FE" w:rsidRPr="008B1376">
        <w:rPr>
          <w:rFonts w:ascii="Arial" w:hAnsi="Arial" w:cs="Arial"/>
          <w:color w:val="000000"/>
        </w:rPr>
        <w:t xml:space="preserve"> details on the status of the device i.e. UP to Down or Down to Up</w:t>
      </w:r>
      <w:r w:rsidR="00CA2F19">
        <w:rPr>
          <w:rFonts w:ascii="Arial" w:hAnsi="Arial" w:cs="Arial"/>
          <w:color w:val="000000"/>
        </w:rPr>
        <w:t>, or updating Expected Time Up</w:t>
      </w:r>
      <w:r w:rsidR="009F33FE" w:rsidRPr="008B1376">
        <w:rPr>
          <w:rFonts w:ascii="Arial" w:hAnsi="Arial" w:cs="Arial"/>
          <w:color w:val="000000"/>
        </w:rPr>
        <w:t>.</w:t>
      </w:r>
    </w:p>
    <w:p w:rsidR="009F33FE" w:rsidRPr="008B1376" w:rsidRDefault="009F33FE" w:rsidP="00E33F57">
      <w:pPr>
        <w:spacing w:line="260" w:lineRule="atLeast"/>
        <w:jc w:val="both"/>
        <w:rPr>
          <w:rFonts w:ascii="Arial" w:hAnsi="Arial" w:cs="Arial"/>
          <w:color w:val="000000"/>
        </w:rPr>
      </w:pPr>
      <w:r w:rsidRPr="008B1376">
        <w:rPr>
          <w:rFonts w:ascii="Arial" w:hAnsi="Arial" w:cs="Arial"/>
          <w:color w:val="000000"/>
        </w:rPr>
        <w:t xml:space="preserve">The color code for the border of the device icons </w:t>
      </w:r>
      <w:r w:rsidR="00E33F57" w:rsidRPr="008B1376">
        <w:rPr>
          <w:rFonts w:ascii="Arial" w:hAnsi="Arial" w:cs="Arial"/>
          <w:color w:val="000000"/>
        </w:rPr>
        <w:t xml:space="preserve">along with the </w:t>
      </w:r>
      <w:r w:rsidR="00634A57" w:rsidRPr="008B1376">
        <w:rPr>
          <w:rFonts w:ascii="Arial" w:hAnsi="Arial" w:cs="Arial"/>
          <w:color w:val="000000"/>
        </w:rPr>
        <w:t>user</w:t>
      </w:r>
      <w:r w:rsidR="00E33F57" w:rsidRPr="008B1376">
        <w:rPr>
          <w:rFonts w:ascii="Arial" w:hAnsi="Arial" w:cs="Arial"/>
          <w:color w:val="000000"/>
        </w:rPr>
        <w:t xml:space="preserve"> action and result </w:t>
      </w:r>
      <w:r w:rsidRPr="008B1376">
        <w:rPr>
          <w:rFonts w:ascii="Arial" w:hAnsi="Arial" w:cs="Arial"/>
          <w:color w:val="000000"/>
        </w:rPr>
        <w:t>are as follows:</w:t>
      </w:r>
    </w:p>
    <w:p w:rsidR="00E33F57" w:rsidRPr="008B1376" w:rsidRDefault="00634A57" w:rsidP="00E33F57">
      <w:pPr>
        <w:numPr>
          <w:ilvl w:val="0"/>
          <w:numId w:val="51"/>
        </w:numPr>
        <w:spacing w:line="260" w:lineRule="atLeast"/>
        <w:jc w:val="both"/>
        <w:rPr>
          <w:rFonts w:ascii="Arial" w:hAnsi="Arial" w:cs="Arial"/>
          <w:color w:val="000000"/>
        </w:rPr>
      </w:pPr>
      <w:r w:rsidRPr="008B1376">
        <w:rPr>
          <w:rFonts w:ascii="Arial" w:hAnsi="Arial" w:cs="Arial"/>
          <w:color w:val="000000"/>
        </w:rPr>
        <w:t>When the</w:t>
      </w:r>
      <w:r w:rsidR="00E33F57" w:rsidRPr="008B1376">
        <w:rPr>
          <w:rFonts w:ascii="Arial" w:hAnsi="Arial" w:cs="Arial"/>
          <w:color w:val="000000"/>
        </w:rPr>
        <w:t xml:space="preserve"> border of </w:t>
      </w:r>
      <w:r w:rsidR="00E33DB7" w:rsidRPr="008B1376">
        <w:rPr>
          <w:rFonts w:ascii="Arial" w:hAnsi="Arial" w:cs="Arial"/>
          <w:color w:val="000000"/>
        </w:rPr>
        <w:t xml:space="preserve">a </w:t>
      </w:r>
      <w:r w:rsidR="00E33F57" w:rsidRPr="008B1376">
        <w:rPr>
          <w:rFonts w:ascii="Arial" w:hAnsi="Arial" w:cs="Arial"/>
          <w:color w:val="000000"/>
        </w:rPr>
        <w:t xml:space="preserve">device icon is RED and preflight is due, this </w:t>
      </w:r>
      <w:r w:rsidR="00E33DB7" w:rsidRPr="008B1376">
        <w:rPr>
          <w:rFonts w:ascii="Arial" w:hAnsi="Arial" w:cs="Arial"/>
          <w:color w:val="000000"/>
        </w:rPr>
        <w:t xml:space="preserve">indicates </w:t>
      </w:r>
      <w:r w:rsidR="00E33F57" w:rsidRPr="008B1376">
        <w:rPr>
          <w:rFonts w:ascii="Arial" w:hAnsi="Arial" w:cs="Arial"/>
          <w:color w:val="000000"/>
        </w:rPr>
        <w:t xml:space="preserve">that the device is </w:t>
      </w:r>
      <w:r w:rsidRPr="008B1376">
        <w:rPr>
          <w:rFonts w:ascii="Arial" w:hAnsi="Arial" w:cs="Arial"/>
          <w:color w:val="000000"/>
        </w:rPr>
        <w:t xml:space="preserve">down. </w:t>
      </w:r>
      <w:r w:rsidR="00CA2F19">
        <w:rPr>
          <w:rFonts w:ascii="Arial" w:hAnsi="Arial" w:cs="Arial"/>
          <w:color w:val="000000"/>
        </w:rPr>
        <w:t>If a</w:t>
      </w:r>
      <w:r w:rsidR="00E33F57" w:rsidRPr="008B1376">
        <w:rPr>
          <w:rFonts w:ascii="Arial" w:hAnsi="Arial" w:cs="Arial"/>
          <w:color w:val="000000"/>
        </w:rPr>
        <w:t xml:space="preserve"> Sim Tech  selects “</w:t>
      </w:r>
      <w:r w:rsidR="00D2206E" w:rsidRPr="008B1376">
        <w:rPr>
          <w:rFonts w:ascii="Arial" w:hAnsi="Arial" w:cs="Arial"/>
          <w:color w:val="000000"/>
        </w:rPr>
        <w:t>C</w:t>
      </w:r>
      <w:r w:rsidR="00E33F57" w:rsidRPr="008B1376">
        <w:rPr>
          <w:rFonts w:ascii="Arial" w:hAnsi="Arial" w:cs="Arial"/>
          <w:color w:val="000000"/>
        </w:rPr>
        <w:t xml:space="preserve">omplete </w:t>
      </w:r>
      <w:r w:rsidRPr="008B1376">
        <w:rPr>
          <w:rFonts w:ascii="Arial" w:hAnsi="Arial" w:cs="Arial"/>
          <w:color w:val="000000"/>
        </w:rPr>
        <w:t>Preflight</w:t>
      </w:r>
      <w:r w:rsidR="00E33F57" w:rsidRPr="008B1376">
        <w:rPr>
          <w:rFonts w:ascii="Arial" w:hAnsi="Arial" w:cs="Arial"/>
          <w:color w:val="000000"/>
        </w:rPr>
        <w:t xml:space="preserve"> “</w:t>
      </w:r>
      <w:r w:rsidR="00D2206E" w:rsidRPr="008B1376">
        <w:rPr>
          <w:rFonts w:ascii="Arial" w:hAnsi="Arial" w:cs="Arial"/>
          <w:color w:val="000000"/>
        </w:rPr>
        <w:t>,</w:t>
      </w:r>
      <w:r w:rsidR="00E33F57" w:rsidRPr="008B1376">
        <w:rPr>
          <w:rFonts w:ascii="Arial" w:hAnsi="Arial" w:cs="Arial"/>
          <w:color w:val="000000"/>
        </w:rPr>
        <w:t xml:space="preserve"> </w:t>
      </w:r>
      <w:r w:rsidR="00CA2F19">
        <w:rPr>
          <w:rFonts w:ascii="Arial" w:hAnsi="Arial" w:cs="Arial"/>
          <w:color w:val="000000"/>
        </w:rPr>
        <w:t>a</w:t>
      </w:r>
      <w:r w:rsidR="00E33F57" w:rsidRPr="008B1376">
        <w:rPr>
          <w:rFonts w:ascii="Arial" w:hAnsi="Arial" w:cs="Arial"/>
          <w:color w:val="000000"/>
        </w:rPr>
        <w:t xml:space="preserve"> system </w:t>
      </w:r>
      <w:r w:rsidR="00CA2F19">
        <w:rPr>
          <w:rFonts w:ascii="Arial" w:hAnsi="Arial" w:cs="Arial"/>
          <w:color w:val="000000"/>
        </w:rPr>
        <w:t>e</w:t>
      </w:r>
      <w:r w:rsidR="00E33F57" w:rsidRPr="008B1376">
        <w:rPr>
          <w:rFonts w:ascii="Arial" w:hAnsi="Arial" w:cs="Arial"/>
          <w:color w:val="000000"/>
        </w:rPr>
        <w:t>rror message is displayed</w:t>
      </w:r>
      <w:r w:rsidR="00CA2F19">
        <w:rPr>
          <w:rFonts w:ascii="Arial" w:hAnsi="Arial" w:cs="Arial"/>
          <w:color w:val="000000"/>
        </w:rPr>
        <w:t>, because a preflight cannot be completed if a device status is Down.</w:t>
      </w:r>
      <w:r w:rsidR="00E33F57" w:rsidRPr="008B1376">
        <w:rPr>
          <w:rFonts w:ascii="Arial" w:hAnsi="Arial" w:cs="Arial"/>
          <w:color w:val="000000"/>
        </w:rPr>
        <w:t xml:space="preserve"> .</w:t>
      </w:r>
    </w:p>
    <w:p w:rsidR="00E33F57" w:rsidRPr="008B1376" w:rsidRDefault="00634A57" w:rsidP="00E33F57">
      <w:pPr>
        <w:numPr>
          <w:ilvl w:val="0"/>
          <w:numId w:val="51"/>
        </w:numPr>
        <w:spacing w:line="260" w:lineRule="atLeast"/>
        <w:jc w:val="both"/>
        <w:rPr>
          <w:rFonts w:ascii="Arial" w:hAnsi="Arial" w:cs="Arial"/>
          <w:color w:val="000000"/>
        </w:rPr>
      </w:pPr>
      <w:r w:rsidRPr="008B1376">
        <w:rPr>
          <w:rFonts w:ascii="Arial" w:hAnsi="Arial" w:cs="Arial"/>
          <w:color w:val="000000"/>
        </w:rPr>
        <w:t>When the</w:t>
      </w:r>
      <w:r w:rsidR="00E33F57" w:rsidRPr="008B1376">
        <w:rPr>
          <w:rFonts w:ascii="Arial" w:hAnsi="Arial" w:cs="Arial"/>
          <w:color w:val="000000"/>
        </w:rPr>
        <w:t xml:space="preserve"> border of </w:t>
      </w:r>
      <w:r w:rsidR="00E33DB7" w:rsidRPr="008B1376">
        <w:rPr>
          <w:rFonts w:ascii="Arial" w:hAnsi="Arial" w:cs="Arial"/>
          <w:color w:val="000000"/>
        </w:rPr>
        <w:t xml:space="preserve">a </w:t>
      </w:r>
      <w:r w:rsidR="00E33F57" w:rsidRPr="008B1376">
        <w:rPr>
          <w:rFonts w:ascii="Arial" w:hAnsi="Arial" w:cs="Arial"/>
          <w:color w:val="000000"/>
        </w:rPr>
        <w:t xml:space="preserve">device icon is </w:t>
      </w:r>
      <w:r w:rsidRPr="008B1376">
        <w:rPr>
          <w:rFonts w:ascii="Arial" w:hAnsi="Arial" w:cs="Arial"/>
          <w:color w:val="000000"/>
        </w:rPr>
        <w:t>YELLOW and</w:t>
      </w:r>
      <w:r w:rsidR="00E33F57" w:rsidRPr="008B1376">
        <w:rPr>
          <w:rFonts w:ascii="Arial" w:hAnsi="Arial" w:cs="Arial"/>
          <w:color w:val="000000"/>
        </w:rPr>
        <w:t xml:space="preserve"> </w:t>
      </w:r>
      <w:r w:rsidR="00D1230A">
        <w:rPr>
          <w:rFonts w:ascii="Arial" w:hAnsi="Arial" w:cs="Arial"/>
          <w:color w:val="000000"/>
        </w:rPr>
        <w:t xml:space="preserve">a </w:t>
      </w:r>
      <w:r w:rsidR="00E33F57" w:rsidRPr="008B1376">
        <w:rPr>
          <w:rFonts w:ascii="Arial" w:hAnsi="Arial" w:cs="Arial"/>
          <w:color w:val="000000"/>
        </w:rPr>
        <w:t xml:space="preserve">preflight is </w:t>
      </w:r>
      <w:r w:rsidRPr="008B1376">
        <w:rPr>
          <w:rFonts w:ascii="Arial" w:hAnsi="Arial" w:cs="Arial"/>
          <w:color w:val="000000"/>
        </w:rPr>
        <w:t>due,</w:t>
      </w:r>
      <w:r w:rsidR="00E33F57" w:rsidRPr="008B1376">
        <w:rPr>
          <w:rFonts w:ascii="Arial" w:hAnsi="Arial" w:cs="Arial"/>
          <w:color w:val="000000"/>
        </w:rPr>
        <w:t xml:space="preserve"> this </w:t>
      </w:r>
      <w:r w:rsidR="00E33DB7" w:rsidRPr="008B1376">
        <w:rPr>
          <w:rFonts w:ascii="Arial" w:hAnsi="Arial" w:cs="Arial"/>
          <w:color w:val="000000"/>
        </w:rPr>
        <w:t xml:space="preserve">indicates </w:t>
      </w:r>
      <w:r w:rsidR="00E33F57" w:rsidRPr="008B1376">
        <w:rPr>
          <w:rFonts w:ascii="Arial" w:hAnsi="Arial" w:cs="Arial"/>
          <w:color w:val="000000"/>
        </w:rPr>
        <w:t xml:space="preserve">that the device </w:t>
      </w:r>
      <w:r w:rsidR="00FF0FB6">
        <w:rPr>
          <w:rFonts w:ascii="Arial" w:hAnsi="Arial" w:cs="Arial"/>
          <w:color w:val="000000"/>
        </w:rPr>
        <w:t>requires a preflight</w:t>
      </w:r>
      <w:proofErr w:type="gramStart"/>
      <w:r w:rsidR="00CA2F19">
        <w:rPr>
          <w:rFonts w:ascii="Arial" w:hAnsi="Arial" w:cs="Arial"/>
          <w:color w:val="000000"/>
        </w:rPr>
        <w:t>.</w:t>
      </w:r>
      <w:r w:rsidR="00E33F57" w:rsidRPr="008B1376">
        <w:rPr>
          <w:rFonts w:ascii="Arial" w:hAnsi="Arial" w:cs="Arial"/>
          <w:color w:val="000000"/>
        </w:rPr>
        <w:t>.</w:t>
      </w:r>
      <w:proofErr w:type="gramEnd"/>
      <w:r w:rsidR="00E33F57" w:rsidRPr="008B1376">
        <w:rPr>
          <w:rFonts w:ascii="Arial" w:hAnsi="Arial" w:cs="Arial"/>
          <w:color w:val="000000"/>
        </w:rPr>
        <w:t xml:space="preserve"> If </w:t>
      </w:r>
      <w:r w:rsidR="00CA2F19">
        <w:rPr>
          <w:rFonts w:ascii="Arial" w:hAnsi="Arial" w:cs="Arial"/>
          <w:color w:val="000000"/>
        </w:rPr>
        <w:t>a</w:t>
      </w:r>
      <w:r w:rsidR="00E33F57" w:rsidRPr="008B1376">
        <w:rPr>
          <w:rFonts w:ascii="Arial" w:hAnsi="Arial" w:cs="Arial"/>
          <w:color w:val="000000"/>
        </w:rPr>
        <w:t xml:space="preserve"> Sim Tech selects “</w:t>
      </w:r>
      <w:r w:rsidR="00D2206E" w:rsidRPr="008B1376">
        <w:rPr>
          <w:rFonts w:ascii="Arial" w:hAnsi="Arial" w:cs="Arial"/>
          <w:color w:val="000000"/>
        </w:rPr>
        <w:t>C</w:t>
      </w:r>
      <w:r w:rsidR="00E33F57" w:rsidRPr="008B1376">
        <w:rPr>
          <w:rFonts w:ascii="Arial" w:hAnsi="Arial" w:cs="Arial"/>
          <w:color w:val="000000"/>
        </w:rPr>
        <w:t>omplete PreFlight“</w:t>
      </w:r>
      <w:r w:rsidR="00D2206E" w:rsidRPr="008B1376">
        <w:rPr>
          <w:rFonts w:ascii="Arial" w:hAnsi="Arial" w:cs="Arial"/>
          <w:color w:val="000000"/>
        </w:rPr>
        <w:t>,</w:t>
      </w:r>
      <w:r w:rsidR="00E33F57" w:rsidRPr="008B1376">
        <w:rPr>
          <w:rFonts w:ascii="Arial" w:hAnsi="Arial" w:cs="Arial"/>
          <w:color w:val="000000"/>
        </w:rPr>
        <w:t xml:space="preserve"> </w:t>
      </w:r>
      <w:r w:rsidR="00CA2F19">
        <w:rPr>
          <w:rFonts w:ascii="Arial" w:hAnsi="Arial" w:cs="Arial"/>
          <w:color w:val="000000"/>
        </w:rPr>
        <w:t>t</w:t>
      </w:r>
      <w:r w:rsidR="00CA2F19" w:rsidRPr="008B1376">
        <w:rPr>
          <w:rFonts w:ascii="Arial" w:hAnsi="Arial" w:cs="Arial"/>
          <w:color w:val="000000"/>
        </w:rPr>
        <w:t xml:space="preserve">he </w:t>
      </w:r>
      <w:r w:rsidR="00CA2F19">
        <w:rPr>
          <w:rFonts w:ascii="Arial" w:hAnsi="Arial" w:cs="Arial"/>
          <w:color w:val="000000"/>
        </w:rPr>
        <w:t>b</w:t>
      </w:r>
      <w:r w:rsidR="00CA2F19" w:rsidRPr="008B1376">
        <w:rPr>
          <w:rFonts w:ascii="Arial" w:hAnsi="Arial" w:cs="Arial"/>
          <w:color w:val="000000"/>
        </w:rPr>
        <w:t xml:space="preserve">order </w:t>
      </w:r>
      <w:r w:rsidR="00E33F57" w:rsidRPr="008B1376">
        <w:rPr>
          <w:rFonts w:ascii="Arial" w:hAnsi="Arial" w:cs="Arial"/>
          <w:color w:val="000000"/>
        </w:rPr>
        <w:t xml:space="preserve">of </w:t>
      </w:r>
      <w:r w:rsidR="00915AB7" w:rsidRPr="008B1376">
        <w:rPr>
          <w:rFonts w:ascii="Arial" w:hAnsi="Arial" w:cs="Arial"/>
          <w:color w:val="000000"/>
        </w:rPr>
        <w:t xml:space="preserve">the </w:t>
      </w:r>
      <w:r w:rsidR="00E33F57" w:rsidRPr="008B1376">
        <w:rPr>
          <w:rFonts w:ascii="Arial" w:hAnsi="Arial" w:cs="Arial"/>
          <w:color w:val="000000"/>
        </w:rPr>
        <w:t>device icon changes to green .</w:t>
      </w:r>
    </w:p>
    <w:p w:rsidR="00E33F57" w:rsidRPr="008B1376" w:rsidRDefault="00E33F57" w:rsidP="00E33F57">
      <w:pPr>
        <w:numPr>
          <w:ilvl w:val="0"/>
          <w:numId w:val="51"/>
        </w:numPr>
        <w:spacing w:line="260" w:lineRule="atLeast"/>
        <w:jc w:val="both"/>
        <w:rPr>
          <w:rFonts w:ascii="Arial" w:hAnsi="Arial" w:cs="Arial"/>
          <w:color w:val="000000"/>
        </w:rPr>
      </w:pPr>
      <w:proofErr w:type="gramStart"/>
      <w:r w:rsidRPr="008B1376">
        <w:rPr>
          <w:rFonts w:ascii="Arial" w:hAnsi="Arial" w:cs="Arial"/>
          <w:color w:val="000000"/>
        </w:rPr>
        <w:t>When  the</w:t>
      </w:r>
      <w:proofErr w:type="gramEnd"/>
      <w:r w:rsidRPr="008B1376">
        <w:rPr>
          <w:rFonts w:ascii="Arial" w:hAnsi="Arial" w:cs="Arial"/>
          <w:color w:val="000000"/>
        </w:rPr>
        <w:t xml:space="preserve"> border of </w:t>
      </w:r>
      <w:r w:rsidR="00E33DB7" w:rsidRPr="008B1376">
        <w:rPr>
          <w:rFonts w:ascii="Arial" w:hAnsi="Arial" w:cs="Arial"/>
          <w:color w:val="000000"/>
        </w:rPr>
        <w:t xml:space="preserve">a </w:t>
      </w:r>
      <w:r w:rsidRPr="008B1376">
        <w:rPr>
          <w:rFonts w:ascii="Arial" w:hAnsi="Arial" w:cs="Arial"/>
          <w:color w:val="000000"/>
        </w:rPr>
        <w:t xml:space="preserve">device icon is YELLOW  and </w:t>
      </w:r>
      <w:r w:rsidR="00D1230A">
        <w:rPr>
          <w:rFonts w:ascii="Arial" w:hAnsi="Arial" w:cs="Arial"/>
          <w:color w:val="000000"/>
        </w:rPr>
        <w:t xml:space="preserve">a </w:t>
      </w:r>
      <w:r w:rsidRPr="008B1376">
        <w:rPr>
          <w:rFonts w:ascii="Arial" w:hAnsi="Arial" w:cs="Arial"/>
          <w:color w:val="000000"/>
        </w:rPr>
        <w:t xml:space="preserve">preflight is due , this </w:t>
      </w:r>
      <w:r w:rsidR="00E33DB7" w:rsidRPr="008B1376">
        <w:rPr>
          <w:rFonts w:ascii="Arial" w:hAnsi="Arial" w:cs="Arial"/>
          <w:color w:val="000000"/>
        </w:rPr>
        <w:t>indica</w:t>
      </w:r>
      <w:r w:rsidR="00FF0FB6">
        <w:rPr>
          <w:rFonts w:ascii="Arial" w:hAnsi="Arial" w:cs="Arial"/>
          <w:color w:val="000000"/>
        </w:rPr>
        <w:t>t</w:t>
      </w:r>
      <w:r w:rsidR="00E33DB7" w:rsidRPr="008B1376">
        <w:rPr>
          <w:rFonts w:ascii="Arial" w:hAnsi="Arial" w:cs="Arial"/>
          <w:color w:val="000000"/>
        </w:rPr>
        <w:t xml:space="preserve">es </w:t>
      </w:r>
      <w:r w:rsidRPr="008B1376">
        <w:rPr>
          <w:rFonts w:ascii="Arial" w:hAnsi="Arial" w:cs="Arial"/>
          <w:color w:val="000000"/>
        </w:rPr>
        <w:t xml:space="preserve">that the device </w:t>
      </w:r>
      <w:r w:rsidR="00E33DB7" w:rsidRPr="008B1376">
        <w:rPr>
          <w:rFonts w:ascii="Arial" w:hAnsi="Arial" w:cs="Arial"/>
          <w:color w:val="000000"/>
        </w:rPr>
        <w:t>requires a preflight</w:t>
      </w:r>
      <w:r w:rsidRPr="008B1376">
        <w:rPr>
          <w:rFonts w:ascii="Arial" w:hAnsi="Arial" w:cs="Arial"/>
          <w:color w:val="000000"/>
        </w:rPr>
        <w:t xml:space="preserve">. If </w:t>
      </w:r>
      <w:r w:rsidR="00E33DB7" w:rsidRPr="008B1376">
        <w:rPr>
          <w:rFonts w:ascii="Arial" w:hAnsi="Arial" w:cs="Arial"/>
          <w:color w:val="000000"/>
        </w:rPr>
        <w:t xml:space="preserve">the </w:t>
      </w:r>
      <w:r w:rsidRPr="008B1376">
        <w:rPr>
          <w:rFonts w:ascii="Arial" w:hAnsi="Arial" w:cs="Arial"/>
          <w:color w:val="000000"/>
        </w:rPr>
        <w:t xml:space="preserve">user changes the device status to DOWN then </w:t>
      </w:r>
      <w:r w:rsidR="00915AB7" w:rsidRPr="008B1376">
        <w:rPr>
          <w:rFonts w:ascii="Arial" w:hAnsi="Arial" w:cs="Arial"/>
          <w:color w:val="000000"/>
        </w:rPr>
        <w:t xml:space="preserve">the </w:t>
      </w:r>
      <w:r w:rsidRPr="008B1376">
        <w:rPr>
          <w:rFonts w:ascii="Arial" w:hAnsi="Arial" w:cs="Arial"/>
          <w:color w:val="000000"/>
        </w:rPr>
        <w:t xml:space="preserve">border of </w:t>
      </w:r>
      <w:r w:rsidR="00E33DB7" w:rsidRPr="008B1376">
        <w:rPr>
          <w:rFonts w:ascii="Arial" w:hAnsi="Arial" w:cs="Arial"/>
          <w:color w:val="000000"/>
        </w:rPr>
        <w:t xml:space="preserve">the </w:t>
      </w:r>
      <w:r w:rsidRPr="008B1376">
        <w:rPr>
          <w:rFonts w:ascii="Arial" w:hAnsi="Arial" w:cs="Arial"/>
          <w:color w:val="000000"/>
        </w:rPr>
        <w:t>device icon changes to RED .</w:t>
      </w:r>
    </w:p>
    <w:p w:rsidR="00E33F57" w:rsidRPr="008B1376" w:rsidRDefault="00E33F57" w:rsidP="00E33F57">
      <w:pPr>
        <w:numPr>
          <w:ilvl w:val="0"/>
          <w:numId w:val="51"/>
        </w:numPr>
        <w:spacing w:line="260" w:lineRule="atLeast"/>
        <w:jc w:val="both"/>
        <w:rPr>
          <w:rFonts w:ascii="Arial" w:hAnsi="Arial" w:cs="Arial"/>
          <w:color w:val="000000"/>
        </w:rPr>
      </w:pPr>
      <w:proofErr w:type="gramStart"/>
      <w:r w:rsidRPr="008B1376">
        <w:rPr>
          <w:rFonts w:ascii="Arial" w:hAnsi="Arial" w:cs="Arial"/>
          <w:color w:val="000000"/>
        </w:rPr>
        <w:t>When  the</w:t>
      </w:r>
      <w:proofErr w:type="gramEnd"/>
      <w:r w:rsidRPr="008B1376">
        <w:rPr>
          <w:rFonts w:ascii="Arial" w:hAnsi="Arial" w:cs="Arial"/>
          <w:color w:val="000000"/>
        </w:rPr>
        <w:t xml:space="preserve"> border of</w:t>
      </w:r>
      <w:r w:rsidR="00B77BFF">
        <w:rPr>
          <w:rFonts w:ascii="Arial" w:hAnsi="Arial" w:cs="Arial"/>
          <w:color w:val="000000"/>
        </w:rPr>
        <w:t xml:space="preserve"> </w:t>
      </w:r>
      <w:r w:rsidR="00915AB7" w:rsidRPr="008B1376">
        <w:rPr>
          <w:rFonts w:ascii="Arial" w:hAnsi="Arial" w:cs="Arial"/>
          <w:color w:val="000000"/>
        </w:rPr>
        <w:t xml:space="preserve">a </w:t>
      </w:r>
      <w:r w:rsidRPr="008B1376">
        <w:rPr>
          <w:rFonts w:ascii="Arial" w:hAnsi="Arial" w:cs="Arial"/>
          <w:color w:val="000000"/>
        </w:rPr>
        <w:t xml:space="preserve"> device icon is RED  and </w:t>
      </w:r>
      <w:r w:rsidR="00D1230A">
        <w:rPr>
          <w:rFonts w:ascii="Arial" w:hAnsi="Arial" w:cs="Arial"/>
          <w:color w:val="000000"/>
        </w:rPr>
        <w:t xml:space="preserve">a </w:t>
      </w:r>
      <w:r w:rsidRPr="008B1376">
        <w:rPr>
          <w:rFonts w:ascii="Arial" w:hAnsi="Arial" w:cs="Arial"/>
          <w:color w:val="000000"/>
        </w:rPr>
        <w:t xml:space="preserve">preflight is not due, this </w:t>
      </w:r>
      <w:r w:rsidR="00915AB7" w:rsidRPr="008B1376">
        <w:rPr>
          <w:rFonts w:ascii="Arial" w:hAnsi="Arial" w:cs="Arial"/>
          <w:color w:val="000000"/>
        </w:rPr>
        <w:t xml:space="preserve">indiicates </w:t>
      </w:r>
      <w:r w:rsidRPr="008B1376">
        <w:rPr>
          <w:rFonts w:ascii="Arial" w:hAnsi="Arial" w:cs="Arial"/>
          <w:color w:val="000000"/>
        </w:rPr>
        <w:t xml:space="preserve">that the device is down. If </w:t>
      </w:r>
      <w:r w:rsidR="00915AB7" w:rsidRPr="008B1376">
        <w:rPr>
          <w:rFonts w:ascii="Arial" w:hAnsi="Arial" w:cs="Arial"/>
          <w:color w:val="000000"/>
        </w:rPr>
        <w:t xml:space="preserve">the </w:t>
      </w:r>
      <w:r w:rsidRPr="008B1376">
        <w:rPr>
          <w:rFonts w:ascii="Arial" w:hAnsi="Arial" w:cs="Arial"/>
          <w:color w:val="000000"/>
        </w:rPr>
        <w:t xml:space="preserve">user changes the device status to UP then </w:t>
      </w:r>
      <w:r w:rsidR="00915AB7" w:rsidRPr="008B1376">
        <w:rPr>
          <w:rFonts w:ascii="Arial" w:hAnsi="Arial" w:cs="Arial"/>
          <w:color w:val="000000"/>
        </w:rPr>
        <w:t xml:space="preserve">the </w:t>
      </w:r>
      <w:r w:rsidRPr="008B1376">
        <w:rPr>
          <w:rFonts w:ascii="Arial" w:hAnsi="Arial" w:cs="Arial"/>
          <w:color w:val="000000"/>
        </w:rPr>
        <w:t xml:space="preserve">border of </w:t>
      </w:r>
      <w:r w:rsidR="00915AB7" w:rsidRPr="008B1376">
        <w:rPr>
          <w:rFonts w:ascii="Arial" w:hAnsi="Arial" w:cs="Arial"/>
          <w:color w:val="000000"/>
        </w:rPr>
        <w:t xml:space="preserve">the </w:t>
      </w:r>
      <w:r w:rsidRPr="008B1376">
        <w:rPr>
          <w:rFonts w:ascii="Arial" w:hAnsi="Arial" w:cs="Arial"/>
          <w:color w:val="000000"/>
        </w:rPr>
        <w:t>device icon changes to GREEN.</w:t>
      </w:r>
    </w:p>
    <w:p w:rsidR="00E33F57" w:rsidRPr="008B1376" w:rsidRDefault="00E33F57" w:rsidP="00E33F57">
      <w:pPr>
        <w:numPr>
          <w:ilvl w:val="0"/>
          <w:numId w:val="51"/>
        </w:numPr>
        <w:spacing w:line="260" w:lineRule="atLeast"/>
        <w:jc w:val="both"/>
        <w:rPr>
          <w:rFonts w:ascii="Arial" w:hAnsi="Arial" w:cs="Arial"/>
          <w:color w:val="000000"/>
        </w:rPr>
      </w:pPr>
      <w:r w:rsidRPr="008B1376">
        <w:rPr>
          <w:rFonts w:ascii="Arial" w:hAnsi="Arial" w:cs="Arial"/>
          <w:color w:val="000000"/>
        </w:rPr>
        <w:t xml:space="preserve">When  the border of </w:t>
      </w:r>
      <w:r w:rsidR="00915AB7" w:rsidRPr="008B1376">
        <w:rPr>
          <w:rFonts w:ascii="Arial" w:hAnsi="Arial" w:cs="Arial"/>
          <w:color w:val="000000"/>
        </w:rPr>
        <w:t xml:space="preserve">a </w:t>
      </w:r>
      <w:r w:rsidRPr="008B1376">
        <w:rPr>
          <w:rFonts w:ascii="Arial" w:hAnsi="Arial" w:cs="Arial"/>
          <w:color w:val="000000"/>
        </w:rPr>
        <w:t xml:space="preserve">device icon is GREEN and preflight is not due, this </w:t>
      </w:r>
      <w:r w:rsidR="00915AB7" w:rsidRPr="008B1376">
        <w:rPr>
          <w:rFonts w:ascii="Arial" w:hAnsi="Arial" w:cs="Arial"/>
          <w:color w:val="000000"/>
        </w:rPr>
        <w:t xml:space="preserve">indicates </w:t>
      </w:r>
      <w:r w:rsidRPr="008B1376">
        <w:rPr>
          <w:rFonts w:ascii="Arial" w:hAnsi="Arial" w:cs="Arial"/>
          <w:color w:val="000000"/>
        </w:rPr>
        <w:t xml:space="preserve">that the device is UP. If </w:t>
      </w:r>
      <w:r w:rsidR="00915AB7" w:rsidRPr="008B1376">
        <w:rPr>
          <w:rFonts w:ascii="Arial" w:hAnsi="Arial" w:cs="Arial"/>
          <w:color w:val="000000"/>
        </w:rPr>
        <w:t xml:space="preserve">the </w:t>
      </w:r>
      <w:r w:rsidRPr="008B1376">
        <w:rPr>
          <w:rFonts w:ascii="Arial" w:hAnsi="Arial" w:cs="Arial"/>
          <w:color w:val="000000"/>
        </w:rPr>
        <w:t xml:space="preserve">user changes the device status to DOWN then </w:t>
      </w:r>
      <w:r w:rsidR="00915AB7" w:rsidRPr="008B1376">
        <w:rPr>
          <w:rFonts w:ascii="Arial" w:hAnsi="Arial" w:cs="Arial"/>
          <w:color w:val="000000"/>
        </w:rPr>
        <w:t xml:space="preserve">the </w:t>
      </w:r>
      <w:r w:rsidRPr="008B1376">
        <w:rPr>
          <w:rFonts w:ascii="Arial" w:hAnsi="Arial" w:cs="Arial"/>
          <w:color w:val="000000"/>
        </w:rPr>
        <w:t>border of device icon changes to RED .</w:t>
      </w:r>
    </w:p>
    <w:p w:rsidR="00201994" w:rsidRPr="008B1376" w:rsidRDefault="006F41A6" w:rsidP="004F68E2">
      <w:pPr>
        <w:spacing w:line="260" w:lineRule="atLeast"/>
        <w:jc w:val="both"/>
        <w:rPr>
          <w:rFonts w:ascii="Arial" w:hAnsi="Arial" w:cs="Arial"/>
          <w:color w:val="000000"/>
        </w:rPr>
      </w:pPr>
      <w:r>
        <w:rPr>
          <w:rFonts w:ascii="Arial" w:hAnsi="Arial" w:cs="Arial"/>
          <w:b/>
          <w:color w:val="000000"/>
        </w:rPr>
        <w:t xml:space="preserve">Completing </w:t>
      </w:r>
      <w:r w:rsidR="00BF2A39" w:rsidRPr="008B1376">
        <w:rPr>
          <w:rFonts w:ascii="Arial" w:hAnsi="Arial" w:cs="Arial"/>
          <w:b/>
          <w:color w:val="000000"/>
        </w:rPr>
        <w:t xml:space="preserve">Preflight </w:t>
      </w:r>
      <w:r w:rsidR="00BF2A39" w:rsidRPr="008B1376">
        <w:rPr>
          <w:rFonts w:ascii="Arial" w:hAnsi="Arial" w:cs="Arial"/>
          <w:color w:val="000000"/>
        </w:rPr>
        <w:t xml:space="preserve">: This </w:t>
      </w:r>
      <w:r>
        <w:rPr>
          <w:rFonts w:ascii="Arial" w:hAnsi="Arial" w:cs="Arial"/>
          <w:color w:val="000000"/>
        </w:rPr>
        <w:t>indicates</w:t>
      </w:r>
      <w:r w:rsidR="00BF2A39" w:rsidRPr="008B1376">
        <w:rPr>
          <w:rFonts w:ascii="Arial" w:hAnsi="Arial" w:cs="Arial"/>
          <w:color w:val="000000"/>
        </w:rPr>
        <w:t xml:space="preserve"> that </w:t>
      </w:r>
      <w:r>
        <w:rPr>
          <w:rFonts w:ascii="Arial" w:hAnsi="Arial" w:cs="Arial"/>
          <w:color w:val="000000"/>
        </w:rPr>
        <w:t xml:space="preserve">the </w:t>
      </w:r>
      <w:r w:rsidR="00BF2A39" w:rsidRPr="008B1376">
        <w:rPr>
          <w:rFonts w:ascii="Arial" w:hAnsi="Arial" w:cs="Arial"/>
          <w:color w:val="000000"/>
        </w:rPr>
        <w:t xml:space="preserve">device is ready </w:t>
      </w:r>
      <w:r w:rsidR="00D2206E" w:rsidRPr="008B1376">
        <w:rPr>
          <w:rFonts w:ascii="Arial" w:hAnsi="Arial" w:cs="Arial"/>
          <w:color w:val="000000"/>
        </w:rPr>
        <w:t xml:space="preserve"> for training</w:t>
      </w:r>
      <w:r w:rsidR="00201994" w:rsidRPr="008B1376">
        <w:rPr>
          <w:rFonts w:ascii="Arial" w:hAnsi="Arial" w:cs="Arial"/>
          <w:color w:val="000000"/>
        </w:rPr>
        <w:t>.</w:t>
      </w:r>
    </w:p>
    <w:p w:rsidR="00424437" w:rsidRPr="008B1376" w:rsidRDefault="00201994" w:rsidP="004F68E2">
      <w:pPr>
        <w:spacing w:line="260" w:lineRule="atLeast"/>
        <w:jc w:val="both"/>
        <w:rPr>
          <w:rFonts w:ascii="Arial" w:hAnsi="Arial" w:cs="Arial"/>
          <w:color w:val="000000"/>
        </w:rPr>
      </w:pPr>
      <w:r w:rsidRPr="008B1376">
        <w:rPr>
          <w:rFonts w:ascii="Arial" w:hAnsi="Arial" w:cs="Arial"/>
          <w:b/>
          <w:color w:val="000000"/>
        </w:rPr>
        <w:t>Managing Time Log</w:t>
      </w:r>
      <w:r w:rsidRPr="008B1376">
        <w:rPr>
          <w:rFonts w:ascii="Arial" w:hAnsi="Arial" w:cs="Arial"/>
          <w:color w:val="000000"/>
        </w:rPr>
        <w:t xml:space="preserve">: This includes time </w:t>
      </w:r>
      <w:r w:rsidR="00604B8A" w:rsidRPr="008B1376">
        <w:rPr>
          <w:rFonts w:ascii="Arial" w:hAnsi="Arial" w:cs="Arial"/>
          <w:color w:val="000000"/>
        </w:rPr>
        <w:t>entries</w:t>
      </w:r>
      <w:r w:rsidRPr="008B1376">
        <w:rPr>
          <w:rFonts w:ascii="Arial" w:hAnsi="Arial" w:cs="Arial"/>
          <w:color w:val="000000"/>
        </w:rPr>
        <w:t xml:space="preserve"> </w:t>
      </w:r>
      <w:r w:rsidR="00451FE6" w:rsidRPr="008B1376">
        <w:rPr>
          <w:rFonts w:ascii="Arial" w:hAnsi="Arial" w:cs="Arial"/>
          <w:color w:val="000000"/>
        </w:rPr>
        <w:t xml:space="preserve">for the </w:t>
      </w:r>
      <w:r w:rsidR="00C47B12" w:rsidRPr="008B1376">
        <w:rPr>
          <w:rFonts w:ascii="Arial" w:hAnsi="Arial" w:cs="Arial"/>
          <w:color w:val="000000"/>
        </w:rPr>
        <w:t>training</w:t>
      </w:r>
      <w:r w:rsidR="00451FE6" w:rsidRPr="008B1376">
        <w:rPr>
          <w:rFonts w:ascii="Arial" w:hAnsi="Arial" w:cs="Arial"/>
          <w:color w:val="000000"/>
        </w:rPr>
        <w:t xml:space="preserve"> </w:t>
      </w:r>
      <w:r w:rsidR="00424437" w:rsidRPr="008B1376">
        <w:rPr>
          <w:rFonts w:ascii="Arial" w:hAnsi="Arial" w:cs="Arial"/>
          <w:color w:val="000000"/>
        </w:rPr>
        <w:t xml:space="preserve">conducted in the simulators. </w:t>
      </w:r>
    </w:p>
    <w:p w:rsidR="00424437" w:rsidRPr="008B1376" w:rsidRDefault="00424437" w:rsidP="004F68E2">
      <w:pPr>
        <w:spacing w:line="260" w:lineRule="atLeast"/>
        <w:jc w:val="both"/>
        <w:rPr>
          <w:rFonts w:ascii="Arial" w:hAnsi="Arial" w:cs="Arial"/>
          <w:color w:val="000000"/>
        </w:rPr>
      </w:pPr>
    </w:p>
    <w:p w:rsidR="008C0DEE" w:rsidRPr="008B1376" w:rsidRDefault="008C0DEE" w:rsidP="008C0DEE">
      <w:pPr>
        <w:tabs>
          <w:tab w:val="left" w:pos="1350"/>
        </w:tabs>
        <w:rPr>
          <w:rFonts w:ascii="Arial" w:hAnsi="Arial" w:cs="Arial"/>
          <w:b/>
          <w:sz w:val="18"/>
        </w:rPr>
      </w:pPr>
    </w:p>
    <w:p w:rsidR="008C0DEE" w:rsidRPr="008B1376" w:rsidRDefault="008C0DEE" w:rsidP="008C0DEE">
      <w:pPr>
        <w:pStyle w:val="Heading4"/>
        <w:numPr>
          <w:ilvl w:val="0"/>
          <w:numId w:val="0"/>
        </w:numPr>
        <w:ind w:left="864" w:hanging="864"/>
        <w:rPr>
          <w:rFonts w:ascii="Arial" w:hAnsi="Arial" w:cs="Arial"/>
        </w:rPr>
      </w:pPr>
      <w:r w:rsidRPr="008B1376">
        <w:rPr>
          <w:rFonts w:ascii="Arial" w:hAnsi="Arial" w:cs="Arial"/>
        </w:rPr>
        <w:t>3.1.1.2 Admin</w:t>
      </w:r>
    </w:p>
    <w:p w:rsidR="00424437" w:rsidRPr="008B1376" w:rsidRDefault="008675A2" w:rsidP="004274C9">
      <w:pPr>
        <w:spacing w:line="260" w:lineRule="atLeast"/>
        <w:jc w:val="both"/>
        <w:rPr>
          <w:rFonts w:ascii="Arial" w:hAnsi="Arial" w:cs="Arial"/>
          <w:color w:val="000000"/>
        </w:rPr>
      </w:pPr>
      <w:r w:rsidRPr="008B1376">
        <w:rPr>
          <w:rFonts w:ascii="Arial" w:hAnsi="Arial" w:cs="Arial"/>
          <w:color w:val="000000"/>
        </w:rPr>
        <w:t>This menu item has three subfunctions, as listed in the following diagram</w:t>
      </w:r>
      <w:r w:rsidR="008C0DEE" w:rsidRPr="008B1376">
        <w:rPr>
          <w:rFonts w:ascii="Arial" w:hAnsi="Arial" w:cs="Arial"/>
          <w:color w:val="000000"/>
        </w:rPr>
        <w:t>.</w:t>
      </w:r>
      <w:r w:rsidR="004274C9" w:rsidRPr="008B1376">
        <w:rPr>
          <w:rFonts w:ascii="Arial" w:hAnsi="Arial" w:cs="Arial"/>
          <w:color w:val="000000"/>
        </w:rPr>
        <w:t xml:space="preserve"> </w:t>
      </w:r>
      <w:r w:rsidRPr="008B1376">
        <w:rPr>
          <w:rFonts w:ascii="Arial" w:hAnsi="Arial" w:cs="Arial"/>
          <w:color w:val="000000"/>
        </w:rPr>
        <w:t>The Admin menu item is displayed only for roles that have the security to one or more of these subfunctions.</w:t>
      </w:r>
    </w:p>
    <w:p w:rsidR="00424437" w:rsidRPr="008B1376" w:rsidRDefault="00413F26" w:rsidP="00424437">
      <w:pPr>
        <w:tabs>
          <w:tab w:val="left" w:pos="1350"/>
        </w:tabs>
        <w:rPr>
          <w:rFonts w:ascii="Arial" w:hAnsi="Arial" w:cs="Arial"/>
          <w:sz w:val="18"/>
        </w:rPr>
      </w:pPr>
      <w:r w:rsidRPr="008B1376">
        <w:rPr>
          <w:rFonts w:ascii="Arial" w:hAnsi="Arial" w:cs="Arial"/>
          <w:noProof/>
          <w:sz w:val="18"/>
        </w:rPr>
        <w:drawing>
          <wp:inline distT="0" distB="0" distL="0" distR="0">
            <wp:extent cx="5943600" cy="213042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2130425"/>
                    </a:xfrm>
                    <a:prstGeom prst="rect">
                      <a:avLst/>
                    </a:prstGeom>
                    <a:noFill/>
                    <a:ln w="9525">
                      <a:noFill/>
                      <a:miter lim="800000"/>
                      <a:headEnd/>
                      <a:tailEnd/>
                    </a:ln>
                  </pic:spPr>
                </pic:pic>
              </a:graphicData>
            </a:graphic>
          </wp:inline>
        </w:drawing>
      </w:r>
    </w:p>
    <w:p w:rsidR="00424437" w:rsidRPr="008B1376" w:rsidRDefault="00424437" w:rsidP="00424437">
      <w:pPr>
        <w:tabs>
          <w:tab w:val="left" w:pos="1350"/>
        </w:tabs>
        <w:ind w:left="2160"/>
        <w:rPr>
          <w:rFonts w:ascii="Arial" w:hAnsi="Arial" w:cs="Arial"/>
          <w:sz w:val="18"/>
        </w:rPr>
      </w:pPr>
    </w:p>
    <w:p w:rsidR="00424437" w:rsidRPr="008B1376" w:rsidRDefault="00424437" w:rsidP="004274C9">
      <w:pPr>
        <w:spacing w:line="260" w:lineRule="atLeast"/>
        <w:jc w:val="both"/>
        <w:rPr>
          <w:rFonts w:ascii="Arial" w:hAnsi="Arial" w:cs="Arial"/>
          <w:color w:val="000000"/>
        </w:rPr>
      </w:pPr>
    </w:p>
    <w:p w:rsidR="00D2206E" w:rsidRPr="008B1376" w:rsidRDefault="004274C9" w:rsidP="004274C9">
      <w:pPr>
        <w:spacing w:line="260" w:lineRule="atLeast"/>
        <w:jc w:val="both"/>
        <w:rPr>
          <w:rFonts w:ascii="Arial" w:hAnsi="Arial" w:cs="Arial"/>
          <w:color w:val="000000"/>
        </w:rPr>
      </w:pPr>
      <w:r w:rsidRPr="008B1376">
        <w:rPr>
          <w:rFonts w:ascii="Arial" w:hAnsi="Arial" w:cs="Arial"/>
          <w:b/>
          <w:color w:val="000000"/>
        </w:rPr>
        <w:t>Parts &amp; Components</w:t>
      </w:r>
      <w:r w:rsidRPr="008B1376">
        <w:rPr>
          <w:rFonts w:ascii="Arial" w:hAnsi="Arial" w:cs="Arial"/>
          <w:color w:val="000000"/>
        </w:rPr>
        <w:t xml:space="preserve">: </w:t>
      </w:r>
      <w:r w:rsidR="008675A2" w:rsidRPr="008B1376">
        <w:rPr>
          <w:rFonts w:ascii="Arial" w:hAnsi="Arial" w:cs="Arial"/>
          <w:color w:val="000000"/>
        </w:rPr>
        <w:t xml:space="preserve">Roles with the security to access this function have </w:t>
      </w:r>
      <w:r w:rsidR="00557672" w:rsidRPr="008B1376">
        <w:rPr>
          <w:rFonts w:ascii="Arial" w:hAnsi="Arial" w:cs="Arial"/>
          <w:color w:val="000000"/>
        </w:rPr>
        <w:t xml:space="preserve">the ability/responsibility to </w:t>
      </w:r>
      <w:r w:rsidRPr="008B1376">
        <w:rPr>
          <w:rFonts w:ascii="Arial" w:hAnsi="Arial" w:cs="Arial"/>
          <w:color w:val="000000"/>
        </w:rPr>
        <w:t xml:space="preserve">search and </w:t>
      </w:r>
      <w:r w:rsidR="00C47B12" w:rsidRPr="008B1376">
        <w:rPr>
          <w:rFonts w:ascii="Arial" w:hAnsi="Arial" w:cs="Arial"/>
          <w:color w:val="000000"/>
        </w:rPr>
        <w:t>maintain (</w:t>
      </w:r>
      <w:r w:rsidRPr="008B1376">
        <w:rPr>
          <w:rFonts w:ascii="Arial" w:hAnsi="Arial" w:cs="Arial"/>
          <w:color w:val="000000"/>
        </w:rPr>
        <w:t>view/add/update/delete</w:t>
      </w:r>
      <w:r w:rsidR="00C47B12" w:rsidRPr="008B1376">
        <w:rPr>
          <w:rFonts w:ascii="Arial" w:hAnsi="Arial" w:cs="Arial"/>
          <w:color w:val="000000"/>
        </w:rPr>
        <w:t>)</w:t>
      </w:r>
      <w:r w:rsidRPr="008B1376">
        <w:rPr>
          <w:rFonts w:ascii="Arial" w:hAnsi="Arial" w:cs="Arial"/>
          <w:color w:val="000000"/>
        </w:rPr>
        <w:t xml:space="preserve"> the </w:t>
      </w:r>
      <w:r w:rsidR="00557672" w:rsidRPr="008B1376">
        <w:rPr>
          <w:rFonts w:ascii="Arial" w:hAnsi="Arial" w:cs="Arial"/>
          <w:color w:val="000000"/>
        </w:rPr>
        <w:t xml:space="preserve">device </w:t>
      </w:r>
      <w:r w:rsidRPr="008B1376">
        <w:rPr>
          <w:rFonts w:ascii="Arial" w:hAnsi="Arial" w:cs="Arial"/>
          <w:color w:val="000000"/>
        </w:rPr>
        <w:t xml:space="preserve">parts. </w:t>
      </w:r>
      <w:r w:rsidR="00451FE6" w:rsidRPr="008B1376">
        <w:rPr>
          <w:rFonts w:ascii="Arial" w:hAnsi="Arial" w:cs="Arial"/>
          <w:color w:val="000000"/>
        </w:rPr>
        <w:t>T</w:t>
      </w:r>
      <w:r w:rsidR="00557672" w:rsidRPr="008B1376">
        <w:rPr>
          <w:rFonts w:ascii="Arial" w:hAnsi="Arial" w:cs="Arial"/>
          <w:color w:val="000000"/>
        </w:rPr>
        <w:t xml:space="preserve">hey </w:t>
      </w:r>
      <w:r w:rsidRPr="008B1376">
        <w:rPr>
          <w:rFonts w:ascii="Arial" w:hAnsi="Arial" w:cs="Arial"/>
          <w:color w:val="000000"/>
        </w:rPr>
        <w:t>can perform all required action</w:t>
      </w:r>
      <w:r w:rsidR="00C47B12" w:rsidRPr="008B1376">
        <w:rPr>
          <w:rFonts w:ascii="Arial" w:hAnsi="Arial" w:cs="Arial"/>
          <w:color w:val="000000"/>
        </w:rPr>
        <w:t>s</w:t>
      </w:r>
      <w:r w:rsidRPr="008B1376">
        <w:rPr>
          <w:rFonts w:ascii="Arial" w:hAnsi="Arial" w:cs="Arial"/>
          <w:color w:val="000000"/>
        </w:rPr>
        <w:t xml:space="preserve"> to  manage </w:t>
      </w:r>
      <w:r w:rsidR="00557672" w:rsidRPr="008B1376">
        <w:rPr>
          <w:rFonts w:ascii="Arial" w:hAnsi="Arial" w:cs="Arial"/>
          <w:color w:val="000000"/>
        </w:rPr>
        <w:t xml:space="preserve">these </w:t>
      </w:r>
      <w:r w:rsidRPr="008B1376">
        <w:rPr>
          <w:rFonts w:ascii="Arial" w:hAnsi="Arial" w:cs="Arial"/>
          <w:color w:val="000000"/>
        </w:rPr>
        <w:t>parts</w:t>
      </w:r>
      <w:r w:rsidR="00C47B12" w:rsidRPr="008B1376">
        <w:rPr>
          <w:rFonts w:ascii="Arial" w:hAnsi="Arial" w:cs="Arial"/>
          <w:color w:val="000000"/>
        </w:rPr>
        <w:t>/</w:t>
      </w:r>
      <w:r w:rsidRPr="008B1376">
        <w:rPr>
          <w:rFonts w:ascii="Arial" w:hAnsi="Arial" w:cs="Arial"/>
          <w:color w:val="000000"/>
        </w:rPr>
        <w:t>inventory</w:t>
      </w:r>
      <w:r w:rsidR="00575BFE" w:rsidRPr="008B1376">
        <w:rPr>
          <w:rFonts w:ascii="Arial" w:hAnsi="Arial" w:cs="Arial"/>
          <w:color w:val="000000"/>
        </w:rPr>
        <w:t xml:space="preserve">. Roles with this </w:t>
      </w:r>
      <w:r w:rsidR="00FE05A9" w:rsidRPr="008B1376">
        <w:rPr>
          <w:rFonts w:ascii="Arial" w:hAnsi="Arial" w:cs="Arial"/>
          <w:color w:val="000000"/>
        </w:rPr>
        <w:t>security</w:t>
      </w:r>
      <w:r w:rsidR="00575BFE" w:rsidRPr="008B1376">
        <w:rPr>
          <w:rFonts w:ascii="Arial" w:hAnsi="Arial" w:cs="Arial"/>
          <w:color w:val="000000"/>
        </w:rPr>
        <w:t xml:space="preserve"> include Simulator Technicians</w:t>
      </w:r>
      <w:r w:rsidR="00A356B7" w:rsidRPr="008B1376">
        <w:rPr>
          <w:rFonts w:ascii="Arial" w:hAnsi="Arial" w:cs="Arial"/>
          <w:color w:val="000000"/>
        </w:rPr>
        <w:t>, Coordinator, as well as some of the Manager roles</w:t>
      </w:r>
      <w:r w:rsidR="00575BFE" w:rsidRPr="008B1376">
        <w:rPr>
          <w:rFonts w:ascii="Arial" w:hAnsi="Arial" w:cs="Arial"/>
          <w:color w:val="000000"/>
        </w:rPr>
        <w:t xml:space="preserve">, </w:t>
      </w:r>
      <w:r w:rsidRPr="008B1376">
        <w:rPr>
          <w:rFonts w:ascii="Arial" w:hAnsi="Arial" w:cs="Arial"/>
          <w:color w:val="000000"/>
        </w:rPr>
        <w:t xml:space="preserve"> </w:t>
      </w:r>
    </w:p>
    <w:p w:rsidR="004274C9" w:rsidRPr="008B1376" w:rsidRDefault="004274C9" w:rsidP="004274C9">
      <w:pPr>
        <w:spacing w:line="260" w:lineRule="atLeast"/>
        <w:jc w:val="both"/>
        <w:rPr>
          <w:rFonts w:ascii="Arial" w:hAnsi="Arial" w:cs="Arial"/>
          <w:color w:val="000000"/>
        </w:rPr>
      </w:pPr>
      <w:r w:rsidRPr="008B1376">
        <w:rPr>
          <w:rFonts w:ascii="Arial" w:hAnsi="Arial" w:cs="Arial"/>
          <w:b/>
          <w:color w:val="000000"/>
        </w:rPr>
        <w:t xml:space="preserve">Component </w:t>
      </w:r>
      <w:proofErr w:type="gramStart"/>
      <w:r w:rsidRPr="008B1376">
        <w:rPr>
          <w:rFonts w:ascii="Arial" w:hAnsi="Arial" w:cs="Arial"/>
          <w:b/>
          <w:color w:val="000000"/>
        </w:rPr>
        <w:t>Repair :</w:t>
      </w:r>
      <w:proofErr w:type="gramEnd"/>
      <w:r w:rsidRPr="008B1376">
        <w:rPr>
          <w:rFonts w:ascii="Arial" w:hAnsi="Arial" w:cs="Arial"/>
          <w:b/>
          <w:color w:val="000000"/>
        </w:rPr>
        <w:t xml:space="preserve"> </w:t>
      </w:r>
      <w:r w:rsidR="00A356B7" w:rsidRPr="008B1376">
        <w:rPr>
          <w:rFonts w:ascii="Arial" w:hAnsi="Arial" w:cs="Arial"/>
          <w:color w:val="000000"/>
        </w:rPr>
        <w:t xml:space="preserve">Roles with the security to access this function </w:t>
      </w:r>
      <w:r w:rsidR="00C47B12" w:rsidRPr="008B1376">
        <w:rPr>
          <w:rFonts w:ascii="Arial" w:hAnsi="Arial" w:cs="Arial"/>
          <w:color w:val="000000"/>
        </w:rPr>
        <w:t xml:space="preserve">can </w:t>
      </w:r>
      <w:r w:rsidRPr="008B1376">
        <w:rPr>
          <w:rFonts w:ascii="Arial" w:hAnsi="Arial" w:cs="Arial"/>
          <w:color w:val="000000"/>
        </w:rPr>
        <w:t xml:space="preserve">send </w:t>
      </w:r>
      <w:r w:rsidR="00BF2A17" w:rsidRPr="008B1376">
        <w:rPr>
          <w:rFonts w:ascii="Arial" w:hAnsi="Arial" w:cs="Arial"/>
          <w:color w:val="000000"/>
        </w:rPr>
        <w:t xml:space="preserve">device </w:t>
      </w:r>
      <w:r w:rsidRPr="008B1376">
        <w:rPr>
          <w:rFonts w:ascii="Arial" w:hAnsi="Arial" w:cs="Arial"/>
          <w:color w:val="000000"/>
        </w:rPr>
        <w:t>part</w:t>
      </w:r>
      <w:r w:rsidR="00C47B12" w:rsidRPr="008B1376">
        <w:rPr>
          <w:rFonts w:ascii="Arial" w:hAnsi="Arial" w:cs="Arial"/>
          <w:color w:val="000000"/>
        </w:rPr>
        <w:t>s</w:t>
      </w:r>
      <w:r w:rsidRPr="008B1376">
        <w:rPr>
          <w:rFonts w:ascii="Arial" w:hAnsi="Arial" w:cs="Arial"/>
          <w:color w:val="000000"/>
        </w:rPr>
        <w:t xml:space="preserve"> for repair</w:t>
      </w:r>
      <w:r w:rsidR="00C47B12" w:rsidRPr="008B1376">
        <w:rPr>
          <w:rFonts w:ascii="Arial" w:hAnsi="Arial" w:cs="Arial"/>
          <w:color w:val="000000"/>
        </w:rPr>
        <w:t>s</w:t>
      </w:r>
      <w:r w:rsidR="00523D33">
        <w:rPr>
          <w:rFonts w:ascii="Arial" w:hAnsi="Arial" w:cs="Arial"/>
          <w:color w:val="000000"/>
        </w:rPr>
        <w:t xml:space="preserve"> to vendor/maintenance</w:t>
      </w:r>
      <w:r w:rsidR="00D2206E" w:rsidRPr="008B1376">
        <w:rPr>
          <w:rFonts w:ascii="Arial" w:hAnsi="Arial" w:cs="Arial"/>
          <w:color w:val="000000"/>
        </w:rPr>
        <w:t xml:space="preserve"> from</w:t>
      </w:r>
      <w:r w:rsidRPr="008B1376">
        <w:rPr>
          <w:rFonts w:ascii="Arial" w:hAnsi="Arial" w:cs="Arial"/>
          <w:color w:val="000000"/>
        </w:rPr>
        <w:t xml:space="preserve"> the</w:t>
      </w:r>
      <w:r w:rsidR="00BF2A17" w:rsidRPr="008B1376">
        <w:rPr>
          <w:rFonts w:ascii="Arial" w:hAnsi="Arial" w:cs="Arial"/>
          <w:color w:val="000000"/>
        </w:rPr>
        <w:t>ir</w:t>
      </w:r>
      <w:r w:rsidRPr="008B1376">
        <w:rPr>
          <w:rFonts w:ascii="Arial" w:hAnsi="Arial" w:cs="Arial"/>
          <w:color w:val="000000"/>
        </w:rPr>
        <w:t xml:space="preserve"> respective staging </w:t>
      </w:r>
      <w:r w:rsidR="00BF2A17" w:rsidRPr="008B1376">
        <w:rPr>
          <w:rFonts w:ascii="Arial" w:hAnsi="Arial" w:cs="Arial"/>
          <w:color w:val="000000"/>
        </w:rPr>
        <w:t>area</w:t>
      </w:r>
      <w:r w:rsidR="00D2206E" w:rsidRPr="008B1376">
        <w:rPr>
          <w:rFonts w:ascii="Arial" w:hAnsi="Arial" w:cs="Arial"/>
          <w:color w:val="000000"/>
        </w:rPr>
        <w:t xml:space="preserve"> </w:t>
      </w:r>
      <w:r w:rsidR="00523D33">
        <w:rPr>
          <w:rFonts w:ascii="Arial" w:hAnsi="Arial" w:cs="Arial"/>
          <w:color w:val="000000"/>
        </w:rPr>
        <w:t xml:space="preserve">and receive </w:t>
      </w:r>
      <w:r w:rsidRPr="008B1376">
        <w:rPr>
          <w:rFonts w:ascii="Arial" w:hAnsi="Arial" w:cs="Arial"/>
          <w:color w:val="000000"/>
        </w:rPr>
        <w:t>component</w:t>
      </w:r>
      <w:r w:rsidR="00C47B12" w:rsidRPr="008B1376">
        <w:rPr>
          <w:rFonts w:ascii="Arial" w:hAnsi="Arial" w:cs="Arial"/>
          <w:color w:val="000000"/>
        </w:rPr>
        <w:t>s</w:t>
      </w:r>
      <w:r w:rsidRPr="008B1376">
        <w:rPr>
          <w:rFonts w:ascii="Arial" w:hAnsi="Arial" w:cs="Arial"/>
          <w:color w:val="000000"/>
        </w:rPr>
        <w:t xml:space="preserve"> </w:t>
      </w:r>
      <w:r w:rsidR="00BF2A17" w:rsidRPr="008B1376">
        <w:rPr>
          <w:rFonts w:ascii="Arial" w:hAnsi="Arial" w:cs="Arial"/>
          <w:color w:val="000000"/>
        </w:rPr>
        <w:t xml:space="preserve">after repair </w:t>
      </w:r>
      <w:r w:rsidRPr="008B1376">
        <w:rPr>
          <w:rFonts w:ascii="Arial" w:hAnsi="Arial" w:cs="Arial"/>
          <w:color w:val="000000"/>
        </w:rPr>
        <w:t>from vendor/maintenance.</w:t>
      </w:r>
      <w:r w:rsidR="00FE05A9" w:rsidRPr="008B1376">
        <w:rPr>
          <w:rFonts w:ascii="Arial" w:hAnsi="Arial" w:cs="Arial"/>
          <w:color w:val="000000"/>
        </w:rPr>
        <w:t xml:space="preserve"> </w:t>
      </w:r>
    </w:p>
    <w:p w:rsidR="004274C9" w:rsidRPr="008B1376" w:rsidRDefault="00782E09" w:rsidP="004274C9">
      <w:pPr>
        <w:spacing w:line="260" w:lineRule="atLeast"/>
        <w:jc w:val="both"/>
        <w:rPr>
          <w:rFonts w:ascii="Arial" w:hAnsi="Arial" w:cs="Arial"/>
          <w:b/>
          <w:color w:val="000000"/>
        </w:rPr>
      </w:pPr>
      <w:r w:rsidRPr="008B1376">
        <w:rPr>
          <w:rFonts w:ascii="Arial" w:hAnsi="Arial" w:cs="Arial"/>
          <w:b/>
          <w:color w:val="000000"/>
        </w:rPr>
        <w:t>Vendo</w:t>
      </w:r>
      <w:r w:rsidR="004274C9" w:rsidRPr="008B1376">
        <w:rPr>
          <w:rFonts w:ascii="Arial" w:hAnsi="Arial" w:cs="Arial"/>
          <w:b/>
          <w:color w:val="000000"/>
        </w:rPr>
        <w:t xml:space="preserve">r </w:t>
      </w:r>
      <w:proofErr w:type="gramStart"/>
      <w:r w:rsidR="004274C9" w:rsidRPr="008B1376">
        <w:rPr>
          <w:rFonts w:ascii="Arial" w:hAnsi="Arial" w:cs="Arial"/>
          <w:b/>
          <w:color w:val="000000"/>
        </w:rPr>
        <w:t>Administration :</w:t>
      </w:r>
      <w:proofErr w:type="gramEnd"/>
      <w:r w:rsidR="004274C9" w:rsidRPr="008B1376">
        <w:rPr>
          <w:rFonts w:ascii="Arial" w:hAnsi="Arial" w:cs="Arial"/>
          <w:b/>
          <w:color w:val="000000"/>
        </w:rPr>
        <w:t xml:space="preserve">  </w:t>
      </w:r>
      <w:r w:rsidR="00A356B7" w:rsidRPr="008B1376">
        <w:rPr>
          <w:rFonts w:ascii="Arial" w:hAnsi="Arial" w:cs="Arial"/>
          <w:color w:val="000000"/>
        </w:rPr>
        <w:t xml:space="preserve"> Roles with the security to access this function </w:t>
      </w:r>
      <w:r w:rsidR="004274C9" w:rsidRPr="008B1376">
        <w:rPr>
          <w:rFonts w:ascii="Arial" w:hAnsi="Arial" w:cs="Arial"/>
          <w:color w:val="000000"/>
        </w:rPr>
        <w:t>can manage the vend</w:t>
      </w:r>
      <w:r w:rsidR="00C47B12" w:rsidRPr="008B1376">
        <w:rPr>
          <w:rFonts w:ascii="Arial" w:hAnsi="Arial" w:cs="Arial"/>
          <w:color w:val="000000"/>
        </w:rPr>
        <w:t>o</w:t>
      </w:r>
      <w:r w:rsidR="004274C9" w:rsidRPr="008B1376">
        <w:rPr>
          <w:rFonts w:ascii="Arial" w:hAnsi="Arial" w:cs="Arial"/>
          <w:color w:val="000000"/>
        </w:rPr>
        <w:t>r</w:t>
      </w:r>
      <w:r w:rsidR="00BF2A17" w:rsidRPr="008B1376">
        <w:rPr>
          <w:rFonts w:ascii="Arial" w:hAnsi="Arial" w:cs="Arial"/>
          <w:color w:val="000000"/>
        </w:rPr>
        <w:t>s</w:t>
      </w:r>
      <w:r w:rsidR="004274C9" w:rsidRPr="008B1376">
        <w:rPr>
          <w:rFonts w:ascii="Arial" w:hAnsi="Arial" w:cs="Arial"/>
          <w:color w:val="000000"/>
        </w:rPr>
        <w:t xml:space="preserve"> by add</w:t>
      </w:r>
      <w:r w:rsidR="00BF2A17" w:rsidRPr="008B1376">
        <w:rPr>
          <w:rFonts w:ascii="Arial" w:hAnsi="Arial" w:cs="Arial"/>
          <w:color w:val="000000"/>
        </w:rPr>
        <w:t xml:space="preserve">ing </w:t>
      </w:r>
      <w:r w:rsidR="004274C9" w:rsidRPr="008B1376">
        <w:rPr>
          <w:rFonts w:ascii="Arial" w:hAnsi="Arial" w:cs="Arial"/>
          <w:color w:val="000000"/>
        </w:rPr>
        <w:t>/delet</w:t>
      </w:r>
      <w:r w:rsidR="00BF2A17" w:rsidRPr="008B1376">
        <w:rPr>
          <w:rFonts w:ascii="Arial" w:hAnsi="Arial" w:cs="Arial"/>
          <w:color w:val="000000"/>
        </w:rPr>
        <w:t xml:space="preserve">ing </w:t>
      </w:r>
      <w:r w:rsidR="004274C9" w:rsidRPr="008B1376">
        <w:rPr>
          <w:rFonts w:ascii="Arial" w:hAnsi="Arial" w:cs="Arial"/>
          <w:color w:val="000000"/>
        </w:rPr>
        <w:t>/updat</w:t>
      </w:r>
      <w:r w:rsidR="00BF2A17" w:rsidRPr="008B1376">
        <w:rPr>
          <w:rFonts w:ascii="Arial" w:hAnsi="Arial" w:cs="Arial"/>
          <w:color w:val="000000"/>
        </w:rPr>
        <w:t>ing</w:t>
      </w:r>
      <w:r w:rsidR="00523D33">
        <w:rPr>
          <w:rFonts w:ascii="Arial" w:hAnsi="Arial" w:cs="Arial"/>
          <w:b/>
          <w:color w:val="000000"/>
        </w:rPr>
        <w:t xml:space="preserve">. </w:t>
      </w:r>
    </w:p>
    <w:p w:rsidR="002F7A77" w:rsidRPr="008B1376" w:rsidRDefault="002F7A77" w:rsidP="004274C9">
      <w:pPr>
        <w:spacing w:line="260" w:lineRule="atLeast"/>
        <w:jc w:val="both"/>
        <w:rPr>
          <w:rFonts w:ascii="Arial" w:hAnsi="Arial" w:cs="Arial"/>
          <w:b/>
          <w:color w:val="000000"/>
        </w:rPr>
      </w:pPr>
    </w:p>
    <w:p w:rsidR="00523D33" w:rsidRDefault="00523D33">
      <w:pPr>
        <w:spacing w:before="0" w:after="0" w:line="240" w:lineRule="auto"/>
        <w:rPr>
          <w:rFonts w:ascii="Arial" w:hAnsi="Arial" w:cs="Arial"/>
          <w:caps/>
          <w:color w:val="365F91"/>
          <w:spacing w:val="10"/>
          <w:sz w:val="22"/>
          <w:szCs w:val="22"/>
        </w:rPr>
      </w:pPr>
      <w:r>
        <w:rPr>
          <w:rFonts w:ascii="Arial" w:hAnsi="Arial" w:cs="Arial"/>
        </w:rPr>
        <w:br w:type="page"/>
      </w:r>
    </w:p>
    <w:p w:rsidR="00674A95" w:rsidRPr="008B1376" w:rsidRDefault="00674A95" w:rsidP="00674A95">
      <w:pPr>
        <w:pStyle w:val="Heading4"/>
        <w:numPr>
          <w:ilvl w:val="0"/>
          <w:numId w:val="0"/>
        </w:numPr>
        <w:ind w:left="864" w:hanging="864"/>
        <w:rPr>
          <w:rFonts w:ascii="Arial" w:hAnsi="Arial" w:cs="Arial"/>
        </w:rPr>
      </w:pPr>
      <w:r w:rsidRPr="008B1376">
        <w:rPr>
          <w:rFonts w:ascii="Arial" w:hAnsi="Arial" w:cs="Arial"/>
        </w:rPr>
        <w:t>3.1.1.3 Inventory</w:t>
      </w:r>
    </w:p>
    <w:p w:rsidR="002219C2" w:rsidRPr="008B1376" w:rsidRDefault="00674A95" w:rsidP="00674A95">
      <w:pPr>
        <w:spacing w:line="260" w:lineRule="atLeast"/>
        <w:jc w:val="both"/>
        <w:rPr>
          <w:rFonts w:ascii="Arial" w:hAnsi="Arial" w:cs="Arial"/>
          <w:color w:val="000000"/>
        </w:rPr>
      </w:pPr>
      <w:r w:rsidRPr="008B1376">
        <w:rPr>
          <w:rFonts w:ascii="Arial" w:hAnsi="Arial" w:cs="Arial"/>
          <w:color w:val="000000"/>
        </w:rPr>
        <w:t>This functionality helps</w:t>
      </w:r>
      <w:r w:rsidR="00160843" w:rsidRPr="008B1376">
        <w:rPr>
          <w:rFonts w:ascii="Arial" w:hAnsi="Arial" w:cs="Arial"/>
          <w:color w:val="000000"/>
        </w:rPr>
        <w:t xml:space="preserve"> to </w:t>
      </w:r>
      <w:r w:rsidRPr="008B1376">
        <w:rPr>
          <w:rFonts w:ascii="Arial" w:hAnsi="Arial" w:cs="Arial"/>
          <w:color w:val="000000"/>
        </w:rPr>
        <w:t xml:space="preserve">maintain the proper inventory </w:t>
      </w:r>
      <w:r w:rsidR="00C47B12" w:rsidRPr="008B1376">
        <w:rPr>
          <w:rFonts w:ascii="Arial" w:hAnsi="Arial" w:cs="Arial"/>
          <w:color w:val="000000"/>
        </w:rPr>
        <w:t xml:space="preserve">of </w:t>
      </w:r>
      <w:r w:rsidRPr="008B1376">
        <w:rPr>
          <w:rFonts w:ascii="Arial" w:hAnsi="Arial" w:cs="Arial"/>
          <w:color w:val="000000"/>
        </w:rPr>
        <w:t xml:space="preserve">the training devices. </w:t>
      </w:r>
      <w:r w:rsidR="00F3722E" w:rsidRPr="008B1376">
        <w:rPr>
          <w:rFonts w:ascii="Arial" w:hAnsi="Arial" w:cs="Arial"/>
          <w:color w:val="000000"/>
        </w:rPr>
        <w:t>Roles with the security to access this function</w:t>
      </w:r>
      <w:r w:rsidRPr="008B1376">
        <w:rPr>
          <w:rFonts w:ascii="Arial" w:hAnsi="Arial" w:cs="Arial"/>
          <w:color w:val="000000"/>
        </w:rPr>
        <w:t xml:space="preserve"> can control the inventory in </w:t>
      </w:r>
      <w:r w:rsidR="00C47B12" w:rsidRPr="008B1376">
        <w:rPr>
          <w:rFonts w:ascii="Arial" w:hAnsi="Arial" w:cs="Arial"/>
          <w:color w:val="000000"/>
        </w:rPr>
        <w:t xml:space="preserve"> an</w:t>
      </w:r>
      <w:r w:rsidRPr="008B1376">
        <w:rPr>
          <w:rFonts w:ascii="Arial" w:hAnsi="Arial" w:cs="Arial"/>
          <w:color w:val="000000"/>
        </w:rPr>
        <w:t xml:space="preserve"> efficient way and </w:t>
      </w:r>
      <w:r w:rsidR="00A153F4" w:rsidRPr="008B1376">
        <w:rPr>
          <w:rFonts w:ascii="Arial" w:hAnsi="Arial" w:cs="Arial"/>
          <w:color w:val="000000"/>
        </w:rPr>
        <w:t xml:space="preserve">can </w:t>
      </w:r>
      <w:r w:rsidRPr="008B1376">
        <w:rPr>
          <w:rFonts w:ascii="Arial" w:hAnsi="Arial" w:cs="Arial"/>
          <w:color w:val="000000"/>
        </w:rPr>
        <w:t>make proper purchase forecast.</w:t>
      </w:r>
    </w:p>
    <w:p w:rsidR="00674A95" w:rsidRPr="008B1376" w:rsidRDefault="0045737D">
      <w:pPr>
        <w:pStyle w:val="IMPBNormal"/>
        <w:tabs>
          <w:tab w:val="left" w:pos="1350"/>
        </w:tabs>
        <w:spacing w:before="0" w:after="0"/>
        <w:ind w:left="0"/>
        <w:rPr>
          <w:rFonts w:cs="Arial"/>
          <w:sz w:val="20"/>
        </w:rPr>
      </w:pPr>
      <w:r>
        <w:rPr>
          <w:rFonts w:cs="Arial"/>
          <w:noProof/>
          <w:sz w:val="20"/>
        </w:rPr>
        <w:drawing>
          <wp:inline distT="0" distB="0" distL="0" distR="0">
            <wp:extent cx="5943600" cy="412432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65145" cy="5526800"/>
                      <a:chOff x="0" y="1066801"/>
                      <a:chExt cx="7965145" cy="5526800"/>
                    </a:xfrm>
                  </a:grpSpPr>
                  <a:pic>
                    <a:nvPicPr>
                      <a:cNvPr id="7170" name="Picture 2"/>
                      <a:cNvPicPr>
                        <a:picLocks noGrp="1" noChangeAspect="1" noChangeArrowheads="1"/>
                      </a:cNvPicPr>
                    </a:nvPicPr>
                    <a:blipFill>
                      <a:blip r:embed="rId20" cstate="print"/>
                      <a:srcRect/>
                      <a:stretch>
                        <a:fillRect/>
                      </a:stretch>
                    </a:blipFill>
                    <a:spPr bwMode="auto">
                      <a:xfrm>
                        <a:off x="0" y="1066801"/>
                        <a:ext cx="7965145" cy="5526800"/>
                      </a:xfrm>
                      <a:prstGeom prst="rect">
                        <a:avLst/>
                      </a:prstGeom>
                      <a:noFill/>
                      <a:ln w="9525">
                        <a:noFill/>
                        <a:miter lim="800000"/>
                        <a:headEnd/>
                        <a:tailEnd/>
                      </a:ln>
                    </a:spPr>
                  </a:pic>
                  <a:sp>
                    <a:nvSpPr>
                      <a:cNvPr id="6" name="Rounded Rectangle 5"/>
                      <a:cNvSpPr/>
                    </a:nvSpPr>
                    <a:spPr bwMode="auto">
                      <a:xfrm>
                        <a:off x="2286000" y="6094884"/>
                        <a:ext cx="1219200" cy="458316"/>
                      </a:xfrm>
                      <a:prstGeom prst="roundRect">
                        <a:avLst/>
                      </a:prstGeom>
                      <a:solidFill>
                        <a:schemeClr val="accent1"/>
                      </a:solidFill>
                      <a:ln w="3175" cap="flat" cmpd="sng" algn="ctr">
                        <a:solidFill>
                          <a:srgbClr val="FFC000"/>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l" defTabSz="914400" rtl="0" eaLnBrk="1" fontAlgn="base" latinLnBrk="0" hangingPunct="1">
                            <a:lnSpc>
                              <a:spcPct val="100000"/>
                            </a:lnSpc>
                            <a:spcBef>
                              <a:spcPct val="0"/>
                            </a:spcBef>
                            <a:spcAft>
                              <a:spcPct val="0"/>
                            </a:spcAft>
                            <a:buClrTx/>
                            <a:buSzTx/>
                            <a:buFontTx/>
                            <a:buNone/>
                            <a:tabLst/>
                          </a:pPr>
                          <a:endParaRPr kumimoji="0" lang="en-US" sz="3600" b="0" i="0" u="none" strike="noStrike" cap="none" normalizeH="0" baseline="0" smtClean="0">
                            <a:ln>
                              <a:noFill/>
                            </a:ln>
                            <a:solidFill>
                              <a:schemeClr val="tx1"/>
                            </a:solidFill>
                            <a:effectLst/>
                            <a:latin typeface="Arial" charset="0"/>
                          </a:endParaRPr>
                        </a:p>
                      </a:txBody>
                      <a:useSpRect/>
                    </a:txSp>
                  </a:sp>
                  <a:sp>
                    <a:nvSpPr>
                      <a:cNvPr id="7" name="TextBox 6"/>
                      <a:cNvSpPr txBox="1"/>
                    </a:nvSpPr>
                    <a:spPr>
                      <a:xfrm>
                        <a:off x="2438400" y="6211416"/>
                        <a:ext cx="990600" cy="230832"/>
                      </a:xfrm>
                      <a:prstGeom prst="rect">
                        <a:avLst/>
                      </a:prstGeom>
                      <a:noFill/>
                    </a:spPr>
                    <a:txSp>
                      <a:txBody>
                        <a:bodyPr wrap="square" rtlCol="0">
                          <a:spAutoFit/>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900" dirty="0" smtClean="0"/>
                            <a:t>Use the Parts </a:t>
                          </a:r>
                          <a:endParaRPr lang="en-US" sz="900" dirty="0"/>
                        </a:p>
                      </a:txBody>
                      <a:useSpRect/>
                    </a:txSp>
                  </a:sp>
                  <a:cxnSp>
                    <a:nvCxnSpPr>
                      <a:cNvPr id="15" name="Elbow Connector 14"/>
                      <a:cNvCxnSpPr/>
                    </a:nvCxnSpPr>
                    <a:spPr bwMode="auto">
                      <a:xfrm rot="16200000" flipH="1">
                        <a:off x="991158" y="4266642"/>
                        <a:ext cx="2970684" cy="685800"/>
                      </a:xfrm>
                      <a:prstGeom prst="bentConnector3">
                        <a:avLst>
                          <a:gd name="adj1" fmla="val 50000"/>
                        </a:avLst>
                      </a:prstGeom>
                      <a:solidFill>
                        <a:schemeClr val="accent1"/>
                      </a:solidFill>
                      <a:ln w="3175" cap="flat" cmpd="sng" algn="ctr">
                        <a:solidFill>
                          <a:srgbClr val="0070C0"/>
                        </a:solidFill>
                        <a:prstDash val="solid"/>
                        <a:miter lim="800000"/>
                        <a:headEnd type="none" w="sm" len="sm"/>
                        <a:tailEnd type="arrow"/>
                      </a:ln>
                      <a:effectLst/>
                    </a:spPr>
                  </a:cxnSp>
                </lc:lockedCanvas>
              </a:graphicData>
            </a:graphic>
          </wp:inline>
        </w:drawing>
      </w:r>
    </w:p>
    <w:p w:rsidR="00674A95" w:rsidRPr="008B1376" w:rsidRDefault="00674A95">
      <w:pPr>
        <w:pStyle w:val="IMPBNormal"/>
        <w:tabs>
          <w:tab w:val="left" w:pos="1350"/>
        </w:tabs>
        <w:spacing w:before="0" w:after="0"/>
        <w:ind w:left="0"/>
        <w:rPr>
          <w:rFonts w:cs="Arial"/>
          <w:sz w:val="20"/>
        </w:rPr>
      </w:pPr>
    </w:p>
    <w:p w:rsidR="00674A95" w:rsidRPr="008B1376" w:rsidRDefault="00674A95">
      <w:pPr>
        <w:pStyle w:val="IMPBNormal"/>
        <w:tabs>
          <w:tab w:val="left" w:pos="1350"/>
        </w:tabs>
        <w:spacing w:before="0" w:after="0"/>
        <w:ind w:left="0"/>
        <w:rPr>
          <w:rFonts w:cs="Arial"/>
          <w:sz w:val="20"/>
        </w:rPr>
      </w:pPr>
    </w:p>
    <w:p w:rsidR="005B497A" w:rsidRPr="008B1376" w:rsidRDefault="005B497A" w:rsidP="005B497A">
      <w:pPr>
        <w:spacing w:line="260" w:lineRule="atLeast"/>
        <w:jc w:val="both"/>
        <w:rPr>
          <w:rFonts w:ascii="Arial" w:hAnsi="Arial" w:cs="Arial"/>
          <w:b/>
          <w:color w:val="000000"/>
        </w:rPr>
      </w:pPr>
    </w:p>
    <w:p w:rsidR="005B497A" w:rsidRPr="008B1376" w:rsidRDefault="005B497A" w:rsidP="005B497A">
      <w:pPr>
        <w:spacing w:line="260" w:lineRule="atLeast"/>
        <w:jc w:val="both"/>
        <w:rPr>
          <w:rFonts w:ascii="Arial" w:hAnsi="Arial" w:cs="Arial"/>
          <w:b/>
          <w:color w:val="000000"/>
        </w:rPr>
      </w:pPr>
      <w:r w:rsidRPr="008B1376">
        <w:rPr>
          <w:rFonts w:ascii="Arial" w:hAnsi="Arial" w:cs="Arial"/>
          <w:b/>
          <w:color w:val="000000"/>
        </w:rPr>
        <w:t>Manage Parts:</w:t>
      </w:r>
      <w:r w:rsidRPr="008B1376">
        <w:rPr>
          <w:rFonts w:ascii="Arial" w:hAnsi="Arial" w:cs="Arial"/>
          <w:color w:val="000000"/>
        </w:rPr>
        <w:t xml:space="preserve"> User can </w:t>
      </w:r>
      <w:r w:rsidR="00C47B12" w:rsidRPr="008B1376">
        <w:rPr>
          <w:rFonts w:ascii="Arial" w:hAnsi="Arial" w:cs="Arial"/>
          <w:color w:val="000000"/>
        </w:rPr>
        <w:t xml:space="preserve">search </w:t>
      </w:r>
      <w:r w:rsidR="00A153F4" w:rsidRPr="008B1376">
        <w:rPr>
          <w:rFonts w:ascii="Arial" w:hAnsi="Arial" w:cs="Arial"/>
          <w:color w:val="000000"/>
        </w:rPr>
        <w:t xml:space="preserve">for </w:t>
      </w:r>
      <w:r w:rsidR="00C47B12" w:rsidRPr="008B1376">
        <w:rPr>
          <w:rFonts w:ascii="Arial" w:hAnsi="Arial" w:cs="Arial"/>
          <w:color w:val="000000"/>
        </w:rPr>
        <w:t xml:space="preserve">parts and </w:t>
      </w:r>
      <w:r w:rsidR="00A153F4" w:rsidRPr="008B1376">
        <w:rPr>
          <w:rFonts w:ascii="Arial" w:hAnsi="Arial" w:cs="Arial"/>
          <w:color w:val="000000"/>
        </w:rPr>
        <w:t xml:space="preserve">can </w:t>
      </w:r>
      <w:r w:rsidR="00604B8A" w:rsidRPr="008B1376">
        <w:rPr>
          <w:rFonts w:ascii="Arial" w:hAnsi="Arial" w:cs="Arial"/>
          <w:color w:val="000000"/>
        </w:rPr>
        <w:t>maintain</w:t>
      </w:r>
      <w:r w:rsidR="00C47B12" w:rsidRPr="008B1376">
        <w:rPr>
          <w:rFonts w:ascii="Arial" w:hAnsi="Arial" w:cs="Arial"/>
          <w:color w:val="000000"/>
        </w:rPr>
        <w:t xml:space="preserve"> (</w:t>
      </w:r>
      <w:r w:rsidRPr="008B1376">
        <w:rPr>
          <w:rFonts w:ascii="Arial" w:hAnsi="Arial" w:cs="Arial"/>
          <w:color w:val="000000"/>
        </w:rPr>
        <w:t>add/update/delete</w:t>
      </w:r>
      <w:r w:rsidR="00C47B12" w:rsidRPr="008B1376">
        <w:rPr>
          <w:rFonts w:ascii="Arial" w:hAnsi="Arial" w:cs="Arial"/>
          <w:color w:val="000000"/>
        </w:rPr>
        <w:t>)</w:t>
      </w:r>
      <w:r w:rsidRPr="008B1376">
        <w:rPr>
          <w:rFonts w:ascii="Arial" w:hAnsi="Arial" w:cs="Arial"/>
          <w:color w:val="000000"/>
        </w:rPr>
        <w:t xml:space="preserve"> the parts in inventory</w:t>
      </w:r>
      <w:r w:rsidR="00F42238" w:rsidRPr="008B1376">
        <w:rPr>
          <w:rFonts w:ascii="Arial" w:hAnsi="Arial" w:cs="Arial"/>
          <w:color w:val="000000"/>
        </w:rPr>
        <w:t>.</w:t>
      </w:r>
      <w:r w:rsidRPr="008B1376">
        <w:rPr>
          <w:rFonts w:ascii="Arial" w:hAnsi="Arial" w:cs="Arial"/>
          <w:color w:val="000000"/>
        </w:rPr>
        <w:t xml:space="preserve">   .</w:t>
      </w:r>
      <w:r w:rsidRPr="008B1376">
        <w:rPr>
          <w:rFonts w:ascii="Arial" w:hAnsi="Arial" w:cs="Arial"/>
          <w:b/>
          <w:color w:val="000000"/>
        </w:rPr>
        <w:t xml:space="preserve">  </w:t>
      </w:r>
    </w:p>
    <w:p w:rsidR="005B497A" w:rsidRPr="008B1376" w:rsidRDefault="005B497A" w:rsidP="005B497A">
      <w:pPr>
        <w:spacing w:line="260" w:lineRule="atLeast"/>
        <w:jc w:val="both"/>
        <w:rPr>
          <w:rFonts w:ascii="Arial" w:hAnsi="Arial" w:cs="Arial"/>
          <w:b/>
          <w:color w:val="000000"/>
        </w:rPr>
      </w:pPr>
    </w:p>
    <w:p w:rsidR="005B497A" w:rsidRDefault="005B497A" w:rsidP="005B497A">
      <w:pPr>
        <w:spacing w:line="260" w:lineRule="atLeast"/>
        <w:jc w:val="both"/>
        <w:rPr>
          <w:ins w:id="29" w:author="e72451" w:date="2012-03-28T17:51:00Z"/>
          <w:rFonts w:ascii="Arial" w:hAnsi="Arial" w:cs="Arial"/>
          <w:color w:val="000000"/>
        </w:rPr>
      </w:pPr>
      <w:r w:rsidRPr="008B1376">
        <w:rPr>
          <w:rFonts w:ascii="Arial" w:hAnsi="Arial" w:cs="Arial"/>
          <w:b/>
          <w:color w:val="000000"/>
        </w:rPr>
        <w:t xml:space="preserve">Sending The Parts For Repairing: </w:t>
      </w:r>
      <w:del w:id="30" w:author="e72451" w:date="2012-03-28T17:40:00Z">
        <w:r w:rsidR="00A153F4" w:rsidRPr="008B1376" w:rsidDel="00093EB8">
          <w:rPr>
            <w:rFonts w:ascii="Arial" w:hAnsi="Arial" w:cs="Arial"/>
            <w:color w:val="000000"/>
          </w:rPr>
          <w:delText>User send</w:delText>
        </w:r>
        <w:r w:rsidR="00D2206E" w:rsidRPr="008B1376" w:rsidDel="00093EB8">
          <w:rPr>
            <w:rFonts w:ascii="Arial" w:hAnsi="Arial" w:cs="Arial"/>
            <w:color w:val="000000"/>
          </w:rPr>
          <w:delText>s</w:delText>
        </w:r>
        <w:r w:rsidR="00A153F4" w:rsidRPr="008B1376" w:rsidDel="00093EB8">
          <w:rPr>
            <w:rFonts w:ascii="Arial" w:hAnsi="Arial" w:cs="Arial"/>
            <w:color w:val="000000"/>
          </w:rPr>
          <w:delText xml:space="preserve"> parts for repairing to the Vendors staging area if it comes under the category of Repai</w:delText>
        </w:r>
        <w:r w:rsidR="00F3722E" w:rsidRPr="008B1376" w:rsidDel="00093EB8">
          <w:rPr>
            <w:rFonts w:ascii="Arial" w:hAnsi="Arial" w:cs="Arial"/>
            <w:color w:val="000000"/>
          </w:rPr>
          <w:delText>r</w:delText>
        </w:r>
        <w:r w:rsidR="00A153F4" w:rsidRPr="008B1376" w:rsidDel="00093EB8">
          <w:rPr>
            <w:rFonts w:ascii="Arial" w:hAnsi="Arial" w:cs="Arial"/>
            <w:color w:val="000000"/>
          </w:rPr>
          <w:delText>able ,else it is sen</w:delText>
        </w:r>
        <w:r w:rsidR="00451FE6" w:rsidRPr="008B1376" w:rsidDel="00093EB8">
          <w:rPr>
            <w:rFonts w:ascii="Arial" w:hAnsi="Arial" w:cs="Arial"/>
            <w:color w:val="000000"/>
          </w:rPr>
          <w:delText>t</w:delText>
        </w:r>
        <w:r w:rsidR="00A153F4" w:rsidRPr="008B1376" w:rsidDel="00093EB8">
          <w:rPr>
            <w:rFonts w:ascii="Arial" w:hAnsi="Arial" w:cs="Arial"/>
            <w:color w:val="000000"/>
          </w:rPr>
          <w:delText xml:space="preserve"> for maintenance staging area for rotables</w:delText>
        </w:r>
        <w:r w:rsidR="00D2206E" w:rsidRPr="008B1376" w:rsidDel="00093EB8">
          <w:rPr>
            <w:rFonts w:ascii="Arial" w:hAnsi="Arial" w:cs="Arial"/>
            <w:color w:val="000000"/>
          </w:rPr>
          <w:delText>.</w:delText>
        </w:r>
        <w:r w:rsidRPr="008B1376" w:rsidDel="00093EB8">
          <w:rPr>
            <w:rFonts w:ascii="Arial" w:hAnsi="Arial" w:cs="Arial"/>
            <w:color w:val="000000"/>
          </w:rPr>
          <w:delText xml:space="preserve">  </w:delText>
        </w:r>
        <w:r w:rsidR="00F3722E" w:rsidRPr="008B1376" w:rsidDel="00093EB8">
          <w:rPr>
            <w:rFonts w:ascii="Arial" w:hAnsi="Arial" w:cs="Arial"/>
            <w:color w:val="000000"/>
          </w:rPr>
          <w:delText xml:space="preserve">Simulator Technicans and the Coordinator can </w:delText>
        </w:r>
        <w:r w:rsidRPr="008B1376" w:rsidDel="00093EB8">
          <w:rPr>
            <w:rFonts w:ascii="Arial" w:hAnsi="Arial" w:cs="Arial"/>
            <w:color w:val="000000"/>
          </w:rPr>
          <w:delText>send</w:delText>
        </w:r>
        <w:r w:rsidR="00A153F4" w:rsidRPr="008B1376" w:rsidDel="00093EB8">
          <w:rPr>
            <w:rFonts w:ascii="Arial" w:hAnsi="Arial" w:cs="Arial"/>
            <w:color w:val="000000"/>
          </w:rPr>
          <w:delText xml:space="preserve"> repairable and rotable </w:delText>
        </w:r>
        <w:r w:rsidRPr="008B1376" w:rsidDel="00093EB8">
          <w:rPr>
            <w:rFonts w:ascii="Arial" w:hAnsi="Arial" w:cs="Arial"/>
            <w:color w:val="000000"/>
          </w:rPr>
          <w:delText xml:space="preserve"> parts to the vendors and maintenance hangers. When </w:delText>
        </w:r>
        <w:r w:rsidR="00F3722E" w:rsidRPr="008B1376" w:rsidDel="00093EB8">
          <w:rPr>
            <w:rFonts w:ascii="Arial" w:hAnsi="Arial" w:cs="Arial"/>
            <w:color w:val="000000"/>
          </w:rPr>
          <w:delText xml:space="preserve">the coordinator </w:delText>
        </w:r>
        <w:r w:rsidRPr="008B1376" w:rsidDel="00093EB8">
          <w:rPr>
            <w:rFonts w:ascii="Arial" w:hAnsi="Arial" w:cs="Arial"/>
            <w:color w:val="000000"/>
          </w:rPr>
          <w:delText>receive</w:delText>
        </w:r>
        <w:r w:rsidR="00F42238" w:rsidRPr="008B1376" w:rsidDel="00093EB8">
          <w:rPr>
            <w:rFonts w:ascii="Arial" w:hAnsi="Arial" w:cs="Arial"/>
            <w:color w:val="000000"/>
          </w:rPr>
          <w:delText>s</w:delText>
        </w:r>
        <w:r w:rsidRPr="008B1376" w:rsidDel="00093EB8">
          <w:rPr>
            <w:rFonts w:ascii="Arial" w:hAnsi="Arial" w:cs="Arial"/>
            <w:color w:val="000000"/>
          </w:rPr>
          <w:delText xml:space="preserve"> th</w:delText>
        </w:r>
        <w:r w:rsidR="00F42238" w:rsidRPr="008B1376" w:rsidDel="00093EB8">
          <w:rPr>
            <w:rFonts w:ascii="Arial" w:hAnsi="Arial" w:cs="Arial"/>
            <w:color w:val="000000"/>
          </w:rPr>
          <w:delText>e</w:delText>
        </w:r>
        <w:r w:rsidR="00A153F4" w:rsidRPr="008B1376" w:rsidDel="00093EB8">
          <w:rPr>
            <w:rFonts w:ascii="Arial" w:hAnsi="Arial" w:cs="Arial"/>
            <w:color w:val="000000"/>
          </w:rPr>
          <w:delText>se</w:delText>
        </w:r>
        <w:r w:rsidR="00F42238" w:rsidRPr="008B1376" w:rsidDel="00093EB8">
          <w:rPr>
            <w:rFonts w:ascii="Arial" w:hAnsi="Arial" w:cs="Arial"/>
            <w:color w:val="000000"/>
          </w:rPr>
          <w:delText xml:space="preserve"> parts </w:delText>
        </w:r>
        <w:r w:rsidRPr="008B1376" w:rsidDel="00093EB8">
          <w:rPr>
            <w:rFonts w:ascii="Arial" w:hAnsi="Arial" w:cs="Arial"/>
            <w:color w:val="000000"/>
          </w:rPr>
          <w:delText xml:space="preserve"> after repairing, </w:delText>
        </w:r>
        <w:r w:rsidR="00A153F4" w:rsidRPr="008B1376" w:rsidDel="00093EB8">
          <w:rPr>
            <w:rFonts w:ascii="Arial" w:hAnsi="Arial" w:cs="Arial"/>
            <w:color w:val="000000"/>
          </w:rPr>
          <w:delText xml:space="preserve">they are assigned </w:delText>
        </w:r>
        <w:r w:rsidRPr="008B1376" w:rsidDel="00093EB8">
          <w:rPr>
            <w:rFonts w:ascii="Arial" w:hAnsi="Arial" w:cs="Arial"/>
            <w:color w:val="000000"/>
          </w:rPr>
          <w:delText>t</w:delText>
        </w:r>
        <w:r w:rsidR="00F42238" w:rsidRPr="008B1376" w:rsidDel="00093EB8">
          <w:rPr>
            <w:rFonts w:ascii="Arial" w:hAnsi="Arial" w:cs="Arial"/>
            <w:color w:val="000000"/>
          </w:rPr>
          <w:delText>o</w:delText>
        </w:r>
        <w:r w:rsidRPr="008B1376" w:rsidDel="00093EB8">
          <w:rPr>
            <w:rFonts w:ascii="Arial" w:hAnsi="Arial" w:cs="Arial"/>
            <w:color w:val="000000"/>
          </w:rPr>
          <w:delText xml:space="preserve"> the</w:delText>
        </w:r>
        <w:r w:rsidR="00A153F4" w:rsidRPr="008B1376" w:rsidDel="00093EB8">
          <w:rPr>
            <w:rFonts w:ascii="Arial" w:hAnsi="Arial" w:cs="Arial"/>
            <w:color w:val="000000"/>
          </w:rPr>
          <w:delText>ir</w:delText>
        </w:r>
        <w:r w:rsidRPr="008B1376" w:rsidDel="00093EB8">
          <w:rPr>
            <w:rFonts w:ascii="Arial" w:hAnsi="Arial" w:cs="Arial"/>
            <w:color w:val="000000"/>
          </w:rPr>
          <w:delText xml:space="preserve"> respective </w:delText>
        </w:r>
        <w:r w:rsidR="00F42238" w:rsidRPr="008B1376" w:rsidDel="00093EB8">
          <w:rPr>
            <w:rFonts w:ascii="Arial" w:hAnsi="Arial" w:cs="Arial"/>
            <w:color w:val="000000"/>
          </w:rPr>
          <w:delText>s</w:delText>
        </w:r>
        <w:r w:rsidRPr="008B1376" w:rsidDel="00093EB8">
          <w:rPr>
            <w:rFonts w:ascii="Arial" w:hAnsi="Arial" w:cs="Arial"/>
            <w:color w:val="000000"/>
          </w:rPr>
          <w:delText>taging</w:delText>
        </w:r>
        <w:r w:rsidR="00F3722E" w:rsidRPr="008B1376" w:rsidDel="00093EB8">
          <w:rPr>
            <w:rFonts w:ascii="Arial" w:hAnsi="Arial" w:cs="Arial"/>
            <w:color w:val="000000"/>
          </w:rPr>
          <w:delText xml:space="preserve"> area</w:delText>
        </w:r>
        <w:r w:rsidR="00F42238" w:rsidRPr="008B1376" w:rsidDel="00093EB8">
          <w:rPr>
            <w:rFonts w:ascii="Arial" w:hAnsi="Arial" w:cs="Arial"/>
            <w:color w:val="000000"/>
          </w:rPr>
          <w:delText>.</w:delText>
        </w:r>
        <w:r w:rsidRPr="008B1376" w:rsidDel="00093EB8">
          <w:rPr>
            <w:rFonts w:ascii="Arial" w:hAnsi="Arial" w:cs="Arial"/>
            <w:color w:val="000000"/>
          </w:rPr>
          <w:delText xml:space="preserve"> Sim Tech</w:delText>
        </w:r>
        <w:r w:rsidR="00A153F4" w:rsidRPr="008B1376" w:rsidDel="00093EB8">
          <w:rPr>
            <w:rFonts w:ascii="Arial" w:hAnsi="Arial" w:cs="Arial"/>
            <w:color w:val="000000"/>
          </w:rPr>
          <w:delText>s</w:delText>
        </w:r>
        <w:r w:rsidRPr="008B1376" w:rsidDel="00093EB8">
          <w:rPr>
            <w:rFonts w:ascii="Arial" w:hAnsi="Arial" w:cs="Arial"/>
            <w:color w:val="000000"/>
          </w:rPr>
          <w:delText xml:space="preserve"> </w:delText>
        </w:r>
        <w:r w:rsidR="00F3722E" w:rsidRPr="008B1376" w:rsidDel="00093EB8">
          <w:rPr>
            <w:rFonts w:ascii="Arial" w:hAnsi="Arial" w:cs="Arial"/>
            <w:color w:val="000000"/>
          </w:rPr>
          <w:delText>move the parts to the appropriate location (for example, they put it back on a Simulator or put it in the Stock Room), and update the part location accordingly</w:delText>
        </w:r>
        <w:r w:rsidR="00400A37" w:rsidDel="00093EB8">
          <w:rPr>
            <w:rFonts w:ascii="Arial" w:hAnsi="Arial" w:cs="Arial"/>
            <w:color w:val="000000"/>
          </w:rPr>
          <w:delText>.</w:delText>
        </w:r>
      </w:del>
      <w:ins w:id="31" w:author="e72451" w:date="2012-03-28T17:40:00Z">
        <w:r w:rsidR="00093EB8">
          <w:rPr>
            <w:rFonts w:ascii="Arial" w:hAnsi="Arial" w:cs="Arial"/>
            <w:color w:val="000000"/>
          </w:rPr>
          <w:t xml:space="preserve">This function is used for </w:t>
        </w:r>
      </w:ins>
      <w:ins w:id="32" w:author="e72451" w:date="2012-03-28T17:43:00Z">
        <w:r w:rsidR="00EA05CC">
          <w:rPr>
            <w:rFonts w:ascii="Arial" w:hAnsi="Arial" w:cs="Arial"/>
            <w:color w:val="000000"/>
          </w:rPr>
          <w:t>parts that are</w:t>
        </w:r>
      </w:ins>
      <w:ins w:id="33" w:author="e72451" w:date="2012-03-28T17:40:00Z">
        <w:r w:rsidR="00093EB8">
          <w:rPr>
            <w:rFonts w:ascii="Arial" w:hAnsi="Arial" w:cs="Arial"/>
            <w:color w:val="000000"/>
          </w:rPr>
          <w:t xml:space="preserve"> classified as FSTD</w:t>
        </w:r>
      </w:ins>
      <w:ins w:id="34" w:author="e72451" w:date="2012-03-28T17:44:00Z">
        <w:r w:rsidR="00EA05CC">
          <w:rPr>
            <w:rFonts w:ascii="Arial" w:hAnsi="Arial" w:cs="Arial"/>
            <w:color w:val="000000"/>
          </w:rPr>
          <w:t xml:space="preserve"> (Flight Simulator Training Device)</w:t>
        </w:r>
      </w:ins>
      <w:ins w:id="35" w:author="e72451" w:date="2012-03-28T17:40:00Z">
        <w:r w:rsidR="00093EB8">
          <w:rPr>
            <w:rFonts w:ascii="Arial" w:hAnsi="Arial" w:cs="Arial"/>
            <w:color w:val="000000"/>
          </w:rPr>
          <w:t xml:space="preserve"> Repairable</w:t>
        </w:r>
      </w:ins>
      <w:ins w:id="36" w:author="e72451" w:date="2012-03-28T17:44:00Z">
        <w:r w:rsidR="00EA05CC">
          <w:rPr>
            <w:rFonts w:ascii="Arial" w:hAnsi="Arial" w:cs="Arial"/>
            <w:color w:val="000000"/>
          </w:rPr>
          <w:t xml:space="preserve"> parts</w:t>
        </w:r>
      </w:ins>
      <w:ins w:id="37" w:author="e72451" w:date="2012-03-28T17:40:00Z">
        <w:r w:rsidR="00093EB8">
          <w:rPr>
            <w:rFonts w:ascii="Arial" w:hAnsi="Arial" w:cs="Arial"/>
            <w:color w:val="000000"/>
          </w:rPr>
          <w:t xml:space="preserve">. These </w:t>
        </w:r>
      </w:ins>
      <w:ins w:id="38" w:author="e72451" w:date="2012-03-28T17:43:00Z">
        <w:r w:rsidR="00EA05CC">
          <w:rPr>
            <w:rFonts w:ascii="Arial" w:hAnsi="Arial" w:cs="Arial"/>
            <w:color w:val="000000"/>
          </w:rPr>
          <w:t xml:space="preserve">are parts designed specifically for simulators, and that can be sent to a vendor for repair. </w:t>
        </w:r>
      </w:ins>
      <w:ins w:id="39" w:author="e72451" w:date="2012-03-28T17:44:00Z">
        <w:r w:rsidR="00EA05CC">
          <w:rPr>
            <w:rFonts w:ascii="Arial" w:hAnsi="Arial" w:cs="Arial"/>
            <w:color w:val="000000"/>
          </w:rPr>
          <w:t xml:space="preserve">When such a part needs to be sent to a vendor for repair, the Sim Techs take the part out of the Simulator and put it in a temporary location until the Coordinator can arrange to send it to the vendor. In OQS SimLog, the Sim Tech or the Coordinator can set the location of this device to a </w:t>
        </w:r>
      </w:ins>
      <w:ins w:id="40" w:author="e72451" w:date="2012-03-28T17:48:00Z">
        <w:r w:rsidR="00EA05CC">
          <w:rPr>
            <w:rFonts w:ascii="Arial" w:hAnsi="Arial" w:cs="Arial"/>
            <w:color w:val="000000"/>
          </w:rPr>
          <w:t xml:space="preserve">“virtual” location of “Send for Repair Staging” to indicate that it is in a temporary location until it can be </w:t>
        </w:r>
      </w:ins>
      <w:ins w:id="41" w:author="e72451" w:date="2012-03-28T17:49:00Z">
        <w:r w:rsidR="00EA05CC">
          <w:rPr>
            <w:rFonts w:ascii="Arial" w:hAnsi="Arial" w:cs="Arial"/>
            <w:color w:val="000000"/>
          </w:rPr>
          <w:t xml:space="preserve">sent to the vendor. </w:t>
        </w:r>
      </w:ins>
      <w:ins w:id="42" w:author="e72451" w:date="2012-03-28T17:50:00Z">
        <w:r w:rsidR="00176DDD">
          <w:rPr>
            <w:rFonts w:ascii="Arial" w:hAnsi="Arial" w:cs="Arial"/>
            <w:color w:val="000000"/>
          </w:rPr>
          <w:t>When</w:t>
        </w:r>
      </w:ins>
      <w:ins w:id="43" w:author="e72451" w:date="2012-03-28T17:49:00Z">
        <w:r w:rsidR="00176DDD">
          <w:rPr>
            <w:rFonts w:ascii="Arial" w:hAnsi="Arial" w:cs="Arial"/>
            <w:color w:val="000000"/>
          </w:rPr>
          <w:t xml:space="preserve"> the Coordinator sends the part to the vendor</w:t>
        </w:r>
      </w:ins>
      <w:ins w:id="44" w:author="e72451" w:date="2012-03-28T17:50:00Z">
        <w:r w:rsidR="00176DDD">
          <w:rPr>
            <w:rFonts w:ascii="Arial" w:hAnsi="Arial" w:cs="Arial"/>
            <w:color w:val="000000"/>
          </w:rPr>
          <w:t xml:space="preserve"> or receives the part from the vendor, the Coordinator </w:t>
        </w:r>
      </w:ins>
      <w:ins w:id="45" w:author="e72451" w:date="2012-03-28T17:49:00Z">
        <w:r w:rsidR="00176DDD">
          <w:rPr>
            <w:rFonts w:ascii="Arial" w:hAnsi="Arial" w:cs="Arial"/>
            <w:color w:val="000000"/>
          </w:rPr>
          <w:t>update</w:t>
        </w:r>
      </w:ins>
      <w:ins w:id="46" w:author="e72451" w:date="2012-03-28T17:50:00Z">
        <w:r w:rsidR="004D40D1">
          <w:rPr>
            <w:rFonts w:ascii="Arial" w:hAnsi="Arial" w:cs="Arial"/>
            <w:color w:val="000000"/>
          </w:rPr>
          <w:t>s</w:t>
        </w:r>
      </w:ins>
      <w:ins w:id="47" w:author="e72451" w:date="2012-03-28T17:49:00Z">
        <w:r w:rsidR="00176DDD">
          <w:rPr>
            <w:rFonts w:ascii="Arial" w:hAnsi="Arial" w:cs="Arial"/>
            <w:color w:val="000000"/>
          </w:rPr>
          <w:t xml:space="preserve"> the information in OQS SimLog.</w:t>
        </w:r>
      </w:ins>
      <w:ins w:id="48" w:author="e72451" w:date="2012-03-28T17:50:00Z">
        <w:r w:rsidR="004D40D1">
          <w:rPr>
            <w:rFonts w:ascii="Arial" w:hAnsi="Arial" w:cs="Arial"/>
            <w:color w:val="000000"/>
          </w:rPr>
          <w:t xml:space="preserve"> The Sim Techs move the received part to the appropriate location, for e</w:t>
        </w:r>
      </w:ins>
      <w:ins w:id="49" w:author="e72451" w:date="2012-03-28T17:51:00Z">
        <w:r w:rsidR="004D40D1">
          <w:rPr>
            <w:rFonts w:ascii="Arial" w:hAnsi="Arial" w:cs="Arial"/>
            <w:color w:val="000000"/>
          </w:rPr>
          <w:t>xample, they put it back on a Simulator or put it in the stock room, and they update OQS SimLog accordingly.</w:t>
        </w:r>
      </w:ins>
    </w:p>
    <w:p w:rsidR="004D40D1" w:rsidRPr="008B1376" w:rsidRDefault="004D40D1" w:rsidP="005B497A">
      <w:pPr>
        <w:spacing w:line="260" w:lineRule="atLeast"/>
        <w:jc w:val="both"/>
        <w:rPr>
          <w:rFonts w:ascii="Arial" w:hAnsi="Arial" w:cs="Arial"/>
          <w:color w:val="000000"/>
        </w:rPr>
      </w:pPr>
      <w:ins w:id="50" w:author="e72451" w:date="2012-03-28T17:51:00Z">
        <w:r>
          <w:rPr>
            <w:rFonts w:ascii="Arial" w:hAnsi="Arial" w:cs="Arial"/>
            <w:color w:val="000000"/>
          </w:rPr>
          <w:t xml:space="preserve">Aircraft </w:t>
        </w:r>
        <w:proofErr w:type="spellStart"/>
        <w:r>
          <w:rPr>
            <w:rFonts w:ascii="Arial" w:hAnsi="Arial" w:cs="Arial"/>
            <w:color w:val="000000"/>
          </w:rPr>
          <w:t>Rotable</w:t>
        </w:r>
        <w:proofErr w:type="spellEnd"/>
        <w:r>
          <w:rPr>
            <w:rFonts w:ascii="Arial" w:hAnsi="Arial" w:cs="Arial"/>
            <w:color w:val="000000"/>
          </w:rPr>
          <w:t xml:space="preserve"> parts</w:t>
        </w:r>
      </w:ins>
      <w:ins w:id="51" w:author="e72451" w:date="2012-03-28T17:52:00Z">
        <w:r>
          <w:rPr>
            <w:rFonts w:ascii="Arial" w:hAnsi="Arial" w:cs="Arial"/>
            <w:color w:val="000000"/>
          </w:rPr>
          <w:t xml:space="preserve"> are those parts that can be “</w:t>
        </w:r>
        <w:proofErr w:type="spellStart"/>
        <w:r>
          <w:rPr>
            <w:rFonts w:ascii="Arial" w:hAnsi="Arial" w:cs="Arial"/>
            <w:color w:val="000000"/>
          </w:rPr>
          <w:t>rotatated</w:t>
        </w:r>
        <w:proofErr w:type="spellEnd"/>
        <w:r>
          <w:rPr>
            <w:rFonts w:ascii="Arial" w:hAnsi="Arial" w:cs="Arial"/>
            <w:color w:val="000000"/>
          </w:rPr>
          <w:t>” from an Aircraft to a Simulator and vice versa. When these parts need to be repaired, they are taken to the Maintenance Hanger to be repaired by the Aircraft Mechanics. The Location in OQS SimLog is changed to Maintenance. If the part is received back from Maintenance, the location is changed accordingly.</w:t>
        </w:r>
      </w:ins>
      <w:ins w:id="52" w:author="e72451" w:date="2012-03-28T17:51:00Z">
        <w:r>
          <w:rPr>
            <w:rFonts w:ascii="Arial" w:hAnsi="Arial" w:cs="Arial"/>
            <w:color w:val="000000"/>
          </w:rPr>
          <w:t xml:space="preserve"> </w:t>
        </w:r>
      </w:ins>
    </w:p>
    <w:p w:rsidR="005B497A" w:rsidRPr="008B1376" w:rsidRDefault="005B497A" w:rsidP="005B497A">
      <w:pPr>
        <w:spacing w:line="260" w:lineRule="atLeast"/>
        <w:jc w:val="both"/>
        <w:rPr>
          <w:rFonts w:ascii="Arial" w:hAnsi="Arial" w:cs="Arial"/>
          <w:b/>
          <w:color w:val="000000"/>
        </w:rPr>
      </w:pPr>
    </w:p>
    <w:p w:rsidR="005B497A" w:rsidRPr="008B1376" w:rsidRDefault="005B497A" w:rsidP="005B497A">
      <w:pPr>
        <w:spacing w:line="260" w:lineRule="atLeast"/>
        <w:jc w:val="both"/>
        <w:rPr>
          <w:rFonts w:ascii="Arial" w:hAnsi="Arial" w:cs="Arial"/>
          <w:b/>
          <w:color w:val="000000"/>
        </w:rPr>
      </w:pPr>
      <w:r w:rsidRPr="008B1376">
        <w:rPr>
          <w:rFonts w:ascii="Arial" w:hAnsi="Arial" w:cs="Arial"/>
          <w:b/>
          <w:color w:val="000000"/>
        </w:rPr>
        <w:t>Vend</w:t>
      </w:r>
      <w:r w:rsidR="00451FE6" w:rsidRPr="008B1376">
        <w:rPr>
          <w:rFonts w:ascii="Arial" w:hAnsi="Arial" w:cs="Arial"/>
          <w:b/>
          <w:color w:val="000000"/>
        </w:rPr>
        <w:t>o</w:t>
      </w:r>
      <w:r w:rsidRPr="008B1376">
        <w:rPr>
          <w:rFonts w:ascii="Arial" w:hAnsi="Arial" w:cs="Arial"/>
          <w:b/>
          <w:color w:val="000000"/>
        </w:rPr>
        <w:t xml:space="preserve">r Management : </w:t>
      </w:r>
      <w:r w:rsidRPr="008B1376">
        <w:rPr>
          <w:rFonts w:ascii="Arial" w:hAnsi="Arial" w:cs="Arial"/>
          <w:color w:val="000000"/>
        </w:rPr>
        <w:t xml:space="preserve">User can add/Update the </w:t>
      </w:r>
      <w:r w:rsidR="000558A6" w:rsidRPr="008B1376">
        <w:rPr>
          <w:rFonts w:ascii="Arial" w:hAnsi="Arial" w:cs="Arial"/>
          <w:color w:val="000000"/>
        </w:rPr>
        <w:t>Vendor</w:t>
      </w:r>
      <w:r w:rsidRPr="008B1376">
        <w:rPr>
          <w:rFonts w:ascii="Arial" w:hAnsi="Arial" w:cs="Arial"/>
          <w:color w:val="000000"/>
        </w:rPr>
        <w:t>s, they can modify their details also.</w:t>
      </w:r>
    </w:p>
    <w:p w:rsidR="00674A95" w:rsidRPr="008B1376" w:rsidRDefault="00674A95">
      <w:pPr>
        <w:pStyle w:val="IMPBNormal"/>
        <w:tabs>
          <w:tab w:val="left" w:pos="1350"/>
        </w:tabs>
        <w:spacing w:before="0" w:after="0"/>
        <w:ind w:left="0"/>
        <w:rPr>
          <w:rFonts w:cs="Arial"/>
          <w:sz w:val="20"/>
        </w:rPr>
      </w:pPr>
    </w:p>
    <w:p w:rsidR="00674A95" w:rsidRPr="008B1376" w:rsidRDefault="00674A95">
      <w:pPr>
        <w:pStyle w:val="IMPBNormal"/>
        <w:tabs>
          <w:tab w:val="left" w:pos="1350"/>
        </w:tabs>
        <w:spacing w:before="0" w:after="0"/>
        <w:ind w:left="0"/>
        <w:rPr>
          <w:rFonts w:cs="Arial"/>
          <w:sz w:val="20"/>
        </w:rPr>
      </w:pPr>
    </w:p>
    <w:p w:rsidR="00BA3DB9" w:rsidRDefault="00BA3DB9">
      <w:pPr>
        <w:spacing w:before="0" w:after="0" w:line="240" w:lineRule="auto"/>
        <w:rPr>
          <w:rFonts w:ascii="Arial" w:hAnsi="Arial" w:cs="Arial"/>
          <w:caps/>
          <w:color w:val="365F91"/>
          <w:spacing w:val="10"/>
          <w:sz w:val="22"/>
          <w:szCs w:val="22"/>
        </w:rPr>
      </w:pPr>
      <w:r>
        <w:rPr>
          <w:rFonts w:ascii="Arial" w:hAnsi="Arial" w:cs="Arial"/>
        </w:rPr>
        <w:br w:type="page"/>
      </w:r>
    </w:p>
    <w:p w:rsidR="005B497A" w:rsidRPr="008B1376" w:rsidRDefault="005B497A" w:rsidP="005B497A">
      <w:pPr>
        <w:pStyle w:val="Heading4"/>
        <w:numPr>
          <w:ilvl w:val="0"/>
          <w:numId w:val="0"/>
        </w:numPr>
        <w:ind w:left="864" w:hanging="864"/>
        <w:rPr>
          <w:rFonts w:ascii="Arial" w:hAnsi="Arial" w:cs="Arial"/>
        </w:rPr>
      </w:pPr>
      <w:r w:rsidRPr="008B1376">
        <w:rPr>
          <w:rFonts w:ascii="Arial" w:hAnsi="Arial" w:cs="Arial"/>
        </w:rPr>
        <w:t>3.1.1.3 ATOM ADMINISTRATION</w:t>
      </w:r>
    </w:p>
    <w:p w:rsidR="005B497A" w:rsidRPr="008B1376" w:rsidRDefault="00413F26" w:rsidP="005B497A">
      <w:pPr>
        <w:rPr>
          <w:rFonts w:ascii="Arial" w:hAnsi="Arial" w:cs="Arial"/>
        </w:rPr>
      </w:pPr>
      <w:r w:rsidRPr="008B1376">
        <w:rPr>
          <w:rFonts w:ascii="Arial" w:hAnsi="Arial" w:cs="Arial"/>
          <w:noProof/>
        </w:rPr>
        <w:drawing>
          <wp:inline distT="0" distB="0" distL="0" distR="0">
            <wp:extent cx="5943600" cy="243205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943600" cy="2432050"/>
                    </a:xfrm>
                    <a:prstGeom prst="rect">
                      <a:avLst/>
                    </a:prstGeom>
                    <a:noFill/>
                    <a:ln w="9525">
                      <a:noFill/>
                      <a:miter lim="800000"/>
                      <a:headEnd/>
                      <a:tailEnd/>
                    </a:ln>
                  </pic:spPr>
                </pic:pic>
              </a:graphicData>
            </a:graphic>
          </wp:inline>
        </w:drawing>
      </w:r>
    </w:p>
    <w:p w:rsidR="002E270E" w:rsidRPr="008B1376" w:rsidRDefault="002E270E" w:rsidP="00782E09">
      <w:pPr>
        <w:spacing w:line="260" w:lineRule="atLeast"/>
        <w:jc w:val="both"/>
        <w:rPr>
          <w:rFonts w:ascii="Arial" w:hAnsi="Arial" w:cs="Arial"/>
          <w:b/>
          <w:color w:val="000000"/>
        </w:rPr>
      </w:pPr>
    </w:p>
    <w:p w:rsidR="002F7A77" w:rsidRPr="008B1376" w:rsidRDefault="00782E09" w:rsidP="00782E09">
      <w:pPr>
        <w:spacing w:line="260" w:lineRule="atLeast"/>
        <w:jc w:val="both"/>
        <w:rPr>
          <w:rFonts w:ascii="Arial" w:hAnsi="Arial" w:cs="Arial"/>
          <w:color w:val="000000"/>
        </w:rPr>
      </w:pPr>
      <w:r w:rsidRPr="008B1376">
        <w:rPr>
          <w:rFonts w:ascii="Arial" w:hAnsi="Arial" w:cs="Arial"/>
          <w:b/>
          <w:color w:val="000000"/>
        </w:rPr>
        <w:t>Class Administration</w:t>
      </w:r>
      <w:r w:rsidR="00A103EF" w:rsidRPr="008B1376">
        <w:rPr>
          <w:rFonts w:ascii="Arial" w:hAnsi="Arial" w:cs="Arial"/>
          <w:b/>
          <w:color w:val="000000"/>
        </w:rPr>
        <w:t xml:space="preserve"> </w:t>
      </w:r>
      <w:r w:rsidR="00AC6054" w:rsidRPr="008B1376">
        <w:rPr>
          <w:rFonts w:ascii="Arial" w:hAnsi="Arial" w:cs="Arial"/>
          <w:b/>
          <w:color w:val="000000"/>
        </w:rPr>
        <w:t xml:space="preserve">- </w:t>
      </w:r>
      <w:r w:rsidR="003210B7" w:rsidRPr="008B1376">
        <w:rPr>
          <w:rFonts w:ascii="Arial" w:hAnsi="Arial" w:cs="Arial"/>
          <w:color w:val="000000"/>
        </w:rPr>
        <w:t xml:space="preserve">Training class management is handled via class </w:t>
      </w:r>
      <w:r w:rsidR="00D10271" w:rsidRPr="008B1376">
        <w:rPr>
          <w:rFonts w:ascii="Arial" w:hAnsi="Arial" w:cs="Arial"/>
          <w:color w:val="000000"/>
        </w:rPr>
        <w:t>administration under ATOM</w:t>
      </w:r>
      <w:r w:rsidR="00F42238" w:rsidRPr="008B1376">
        <w:rPr>
          <w:rFonts w:ascii="Arial" w:hAnsi="Arial" w:cs="Arial"/>
          <w:color w:val="000000"/>
        </w:rPr>
        <w:t>.</w:t>
      </w:r>
      <w:r w:rsidR="00D10271" w:rsidRPr="008B1376">
        <w:rPr>
          <w:rFonts w:ascii="Arial" w:hAnsi="Arial" w:cs="Arial"/>
          <w:color w:val="000000"/>
        </w:rPr>
        <w:t xml:space="preserve">  </w:t>
      </w:r>
      <w:r w:rsidR="003102E3" w:rsidRPr="008B1376">
        <w:rPr>
          <w:rFonts w:ascii="Arial" w:hAnsi="Arial" w:cs="Arial"/>
          <w:color w:val="000000"/>
        </w:rPr>
        <w:t xml:space="preserve">Roles with the security to access this </w:t>
      </w:r>
      <w:proofErr w:type="gramStart"/>
      <w:r w:rsidR="003102E3" w:rsidRPr="008B1376">
        <w:rPr>
          <w:rFonts w:ascii="Arial" w:hAnsi="Arial" w:cs="Arial"/>
          <w:color w:val="000000"/>
        </w:rPr>
        <w:t xml:space="preserve">function  </w:t>
      </w:r>
      <w:r w:rsidR="00D10271" w:rsidRPr="008B1376">
        <w:rPr>
          <w:rFonts w:ascii="Arial" w:hAnsi="Arial" w:cs="Arial"/>
          <w:color w:val="000000"/>
        </w:rPr>
        <w:t>can</w:t>
      </w:r>
      <w:proofErr w:type="gramEnd"/>
      <w:r w:rsidR="00D10271" w:rsidRPr="008B1376">
        <w:rPr>
          <w:rFonts w:ascii="Arial" w:hAnsi="Arial" w:cs="Arial"/>
          <w:color w:val="000000"/>
        </w:rPr>
        <w:t xml:space="preserve"> create</w:t>
      </w:r>
      <w:r w:rsidR="003102E3" w:rsidRPr="008B1376">
        <w:rPr>
          <w:rFonts w:ascii="Arial" w:hAnsi="Arial" w:cs="Arial"/>
          <w:color w:val="000000"/>
        </w:rPr>
        <w:t xml:space="preserve"> and edit class types, </w:t>
      </w:r>
      <w:r w:rsidR="00D10271" w:rsidRPr="008B1376">
        <w:rPr>
          <w:rFonts w:ascii="Arial" w:hAnsi="Arial" w:cs="Arial"/>
          <w:color w:val="000000"/>
        </w:rPr>
        <w:t>class plans</w:t>
      </w:r>
      <w:r w:rsidR="003102E3" w:rsidRPr="008B1376">
        <w:rPr>
          <w:rFonts w:ascii="Arial" w:hAnsi="Arial" w:cs="Arial"/>
          <w:color w:val="000000"/>
        </w:rPr>
        <w:t xml:space="preserve"> and </w:t>
      </w:r>
      <w:r w:rsidR="00D10271" w:rsidRPr="008B1376">
        <w:rPr>
          <w:rFonts w:ascii="Arial" w:hAnsi="Arial" w:cs="Arial"/>
          <w:color w:val="000000"/>
        </w:rPr>
        <w:t>class roster</w:t>
      </w:r>
      <w:r w:rsidR="003102E3" w:rsidRPr="008B1376">
        <w:rPr>
          <w:rFonts w:ascii="Arial" w:hAnsi="Arial" w:cs="Arial"/>
          <w:color w:val="000000"/>
        </w:rPr>
        <w:t xml:space="preserve">s. </w:t>
      </w:r>
    </w:p>
    <w:p w:rsidR="00D746A3" w:rsidRPr="008B1376" w:rsidRDefault="00D746A3" w:rsidP="00D746A3">
      <w:pPr>
        <w:spacing w:line="260" w:lineRule="atLeast"/>
        <w:jc w:val="both"/>
        <w:rPr>
          <w:ins w:id="53" w:author="e72451" w:date="2012-03-28T17:56:00Z"/>
          <w:rFonts w:ascii="Arial" w:hAnsi="Arial" w:cs="Arial"/>
          <w:b/>
          <w:color w:val="000000"/>
        </w:rPr>
      </w:pPr>
      <w:ins w:id="54" w:author="e72451" w:date="2012-03-28T17:56:00Z">
        <w:r w:rsidRPr="008B1376">
          <w:rPr>
            <w:rFonts w:ascii="Arial" w:hAnsi="Arial" w:cs="Arial"/>
            <w:b/>
            <w:color w:val="000000"/>
          </w:rPr>
          <w:t xml:space="preserve">Class </w:t>
        </w:r>
        <w:r>
          <w:rPr>
            <w:rFonts w:ascii="Arial" w:hAnsi="Arial" w:cs="Arial"/>
            <w:b/>
            <w:color w:val="000000"/>
          </w:rPr>
          <w:t>Plans</w:t>
        </w:r>
        <w:r w:rsidRPr="008B1376">
          <w:rPr>
            <w:rFonts w:ascii="Arial" w:hAnsi="Arial" w:cs="Arial"/>
            <w:b/>
            <w:color w:val="000000"/>
          </w:rPr>
          <w:t xml:space="preserve"> – </w:t>
        </w:r>
        <w:r w:rsidRPr="008B1376">
          <w:rPr>
            <w:rFonts w:ascii="Arial" w:hAnsi="Arial" w:cs="Arial"/>
            <w:color w:val="000000"/>
          </w:rPr>
          <w:t xml:space="preserve">In Class </w:t>
        </w:r>
        <w:r w:rsidR="00BA3DB9">
          <w:rPr>
            <w:rFonts w:ascii="Arial" w:hAnsi="Arial" w:cs="Arial"/>
            <w:color w:val="000000"/>
          </w:rPr>
          <w:t>Plan</w:t>
        </w:r>
      </w:ins>
      <w:ins w:id="55" w:author="e72451" w:date="2012-03-28T17:57:00Z">
        <w:r w:rsidR="00BA3DB9">
          <w:rPr>
            <w:rFonts w:ascii="Arial" w:hAnsi="Arial" w:cs="Arial"/>
            <w:color w:val="000000"/>
          </w:rPr>
          <w:t xml:space="preserve"> </w:t>
        </w:r>
      </w:ins>
      <w:ins w:id="56" w:author="e72451" w:date="2012-03-28T17:56:00Z">
        <w:r w:rsidRPr="008B1376">
          <w:rPr>
            <w:rFonts w:ascii="Arial" w:hAnsi="Arial" w:cs="Arial"/>
            <w:color w:val="000000"/>
          </w:rPr>
          <w:t xml:space="preserve">users with the appropriate role can </w:t>
        </w:r>
        <w:r w:rsidR="00BA3DB9">
          <w:rPr>
            <w:rFonts w:ascii="Arial" w:hAnsi="Arial" w:cs="Arial"/>
            <w:color w:val="000000"/>
          </w:rPr>
          <w:t>update class plans.</w:t>
        </w:r>
      </w:ins>
    </w:p>
    <w:p w:rsidR="00782E09" w:rsidRPr="008B1376" w:rsidRDefault="00782E09" w:rsidP="00782E09">
      <w:pPr>
        <w:spacing w:line="260" w:lineRule="atLeast"/>
        <w:jc w:val="both"/>
        <w:rPr>
          <w:rFonts w:ascii="Arial" w:hAnsi="Arial" w:cs="Arial"/>
          <w:color w:val="000000"/>
        </w:rPr>
      </w:pPr>
      <w:r w:rsidRPr="008B1376">
        <w:rPr>
          <w:rFonts w:ascii="Arial" w:hAnsi="Arial" w:cs="Arial"/>
          <w:b/>
          <w:color w:val="000000"/>
        </w:rPr>
        <w:t>Class Types</w:t>
      </w:r>
      <w:r w:rsidR="002E270E" w:rsidRPr="008B1376">
        <w:rPr>
          <w:rFonts w:ascii="Arial" w:hAnsi="Arial" w:cs="Arial"/>
          <w:b/>
          <w:color w:val="000000"/>
        </w:rPr>
        <w:t xml:space="preserve"> –</w:t>
      </w:r>
      <w:r w:rsidR="00D2206E" w:rsidRPr="008B1376">
        <w:rPr>
          <w:rFonts w:ascii="Arial" w:hAnsi="Arial" w:cs="Arial"/>
          <w:b/>
          <w:color w:val="000000"/>
        </w:rPr>
        <w:t xml:space="preserve"> </w:t>
      </w:r>
      <w:r w:rsidR="00AC6054" w:rsidRPr="008B1376">
        <w:rPr>
          <w:rFonts w:ascii="Arial" w:hAnsi="Arial" w:cs="Arial"/>
          <w:color w:val="000000"/>
        </w:rPr>
        <w:t>In Class Types</w:t>
      </w:r>
      <w:r w:rsidR="00D2206E" w:rsidRPr="008B1376">
        <w:rPr>
          <w:rFonts w:ascii="Arial" w:hAnsi="Arial" w:cs="Arial"/>
          <w:color w:val="000000"/>
        </w:rPr>
        <w:t>,</w:t>
      </w:r>
      <w:r w:rsidR="00AC6054" w:rsidRPr="008B1376">
        <w:rPr>
          <w:rFonts w:ascii="Arial" w:hAnsi="Arial" w:cs="Arial"/>
          <w:color w:val="000000"/>
        </w:rPr>
        <w:t xml:space="preserve"> </w:t>
      </w:r>
      <w:r w:rsidR="00E26FC8" w:rsidRPr="008B1376">
        <w:rPr>
          <w:rFonts w:ascii="Arial" w:hAnsi="Arial" w:cs="Arial"/>
          <w:color w:val="000000"/>
        </w:rPr>
        <w:t>u</w:t>
      </w:r>
      <w:r w:rsidR="002E270E" w:rsidRPr="008B1376">
        <w:rPr>
          <w:rFonts w:ascii="Arial" w:hAnsi="Arial" w:cs="Arial"/>
          <w:color w:val="000000"/>
        </w:rPr>
        <w:t>sers</w:t>
      </w:r>
      <w:r w:rsidR="003102E3" w:rsidRPr="008B1376">
        <w:rPr>
          <w:rFonts w:ascii="Arial" w:hAnsi="Arial" w:cs="Arial"/>
          <w:color w:val="000000"/>
        </w:rPr>
        <w:t xml:space="preserve"> with the appropriate role</w:t>
      </w:r>
      <w:r w:rsidR="002E270E" w:rsidRPr="008B1376">
        <w:rPr>
          <w:rFonts w:ascii="Arial" w:hAnsi="Arial" w:cs="Arial"/>
          <w:color w:val="000000"/>
        </w:rPr>
        <w:t xml:space="preserve"> can create new class types</w:t>
      </w:r>
      <w:r w:rsidR="001B653D">
        <w:rPr>
          <w:rFonts w:ascii="Arial" w:hAnsi="Arial" w:cs="Arial"/>
          <w:color w:val="000000"/>
        </w:rPr>
        <w:t>,</w:t>
      </w:r>
      <w:r w:rsidR="002E270E" w:rsidRPr="008B1376">
        <w:rPr>
          <w:rFonts w:ascii="Arial" w:hAnsi="Arial" w:cs="Arial"/>
          <w:color w:val="000000"/>
        </w:rPr>
        <w:t xml:space="preserve"> </w:t>
      </w:r>
      <w:r w:rsidR="003102E3" w:rsidRPr="008B1376">
        <w:rPr>
          <w:rFonts w:ascii="Arial" w:hAnsi="Arial" w:cs="Arial"/>
          <w:color w:val="000000"/>
        </w:rPr>
        <w:t>for example</w:t>
      </w:r>
      <w:r w:rsidR="001B653D">
        <w:rPr>
          <w:rFonts w:ascii="Arial" w:hAnsi="Arial" w:cs="Arial"/>
          <w:color w:val="000000"/>
        </w:rPr>
        <w:t xml:space="preserve"> </w:t>
      </w:r>
      <w:r w:rsidR="002E270E" w:rsidRPr="008B1376">
        <w:rPr>
          <w:rFonts w:ascii="Arial" w:hAnsi="Arial" w:cs="Arial"/>
          <w:color w:val="000000"/>
        </w:rPr>
        <w:t>new hire</w:t>
      </w:r>
      <w:r w:rsidR="003102E3" w:rsidRPr="008B1376">
        <w:rPr>
          <w:rFonts w:ascii="Arial" w:hAnsi="Arial" w:cs="Arial"/>
          <w:color w:val="000000"/>
        </w:rPr>
        <w:t xml:space="preserve"> classes,</w:t>
      </w:r>
      <w:r w:rsidR="002E270E" w:rsidRPr="008B1376">
        <w:rPr>
          <w:rFonts w:ascii="Arial" w:hAnsi="Arial" w:cs="Arial"/>
          <w:color w:val="000000"/>
        </w:rPr>
        <w:t xml:space="preserve"> upgrade classes</w:t>
      </w:r>
      <w:r w:rsidR="003102E3" w:rsidRPr="008B1376">
        <w:rPr>
          <w:rFonts w:ascii="Arial" w:hAnsi="Arial" w:cs="Arial"/>
          <w:color w:val="000000"/>
        </w:rPr>
        <w:t xml:space="preserve">, </w:t>
      </w:r>
      <w:proofErr w:type="gramStart"/>
      <w:r w:rsidR="003102E3" w:rsidRPr="008B1376">
        <w:rPr>
          <w:rFonts w:ascii="Arial" w:hAnsi="Arial" w:cs="Arial"/>
          <w:color w:val="000000"/>
        </w:rPr>
        <w:t xml:space="preserve">classes </w:t>
      </w:r>
      <w:r w:rsidR="002E270E" w:rsidRPr="008B1376">
        <w:rPr>
          <w:rFonts w:ascii="Arial" w:hAnsi="Arial" w:cs="Arial"/>
          <w:color w:val="000000"/>
        </w:rPr>
        <w:t xml:space="preserve"> to</w:t>
      </w:r>
      <w:proofErr w:type="gramEnd"/>
      <w:r w:rsidR="002E270E" w:rsidRPr="008B1376">
        <w:rPr>
          <w:rFonts w:ascii="Arial" w:hAnsi="Arial" w:cs="Arial"/>
          <w:color w:val="000000"/>
        </w:rPr>
        <w:t xml:space="preserve"> convert AirTran 737 Pilot</w:t>
      </w:r>
      <w:r w:rsidR="00E26FC8" w:rsidRPr="008B1376">
        <w:rPr>
          <w:rFonts w:ascii="Arial" w:hAnsi="Arial" w:cs="Arial"/>
          <w:color w:val="000000"/>
        </w:rPr>
        <w:t>s</w:t>
      </w:r>
      <w:r w:rsidR="002E270E" w:rsidRPr="008B1376">
        <w:rPr>
          <w:rFonts w:ascii="Arial" w:hAnsi="Arial" w:cs="Arial"/>
          <w:color w:val="000000"/>
        </w:rPr>
        <w:t xml:space="preserve"> </w:t>
      </w:r>
      <w:r w:rsidR="00E26FC8" w:rsidRPr="008B1376">
        <w:rPr>
          <w:rFonts w:ascii="Arial" w:hAnsi="Arial" w:cs="Arial"/>
          <w:color w:val="000000"/>
        </w:rPr>
        <w:t>and so forth.</w:t>
      </w:r>
    </w:p>
    <w:p w:rsidR="00782E09" w:rsidRPr="008B1376" w:rsidRDefault="00782E09" w:rsidP="00782E09">
      <w:pPr>
        <w:spacing w:line="260" w:lineRule="atLeast"/>
        <w:jc w:val="both"/>
        <w:rPr>
          <w:rFonts w:ascii="Arial" w:hAnsi="Arial" w:cs="Arial"/>
          <w:b/>
          <w:color w:val="000000"/>
        </w:rPr>
      </w:pPr>
      <w:r w:rsidRPr="008B1376">
        <w:rPr>
          <w:rFonts w:ascii="Arial" w:hAnsi="Arial" w:cs="Arial"/>
          <w:b/>
          <w:color w:val="000000"/>
        </w:rPr>
        <w:t>Class Roster</w:t>
      </w:r>
      <w:r w:rsidR="002E270E" w:rsidRPr="008B1376">
        <w:rPr>
          <w:rFonts w:ascii="Arial" w:hAnsi="Arial" w:cs="Arial"/>
          <w:b/>
          <w:color w:val="000000"/>
        </w:rPr>
        <w:t xml:space="preserve"> – </w:t>
      </w:r>
      <w:r w:rsidR="00AC6054" w:rsidRPr="008B1376">
        <w:rPr>
          <w:rFonts w:ascii="Arial" w:hAnsi="Arial" w:cs="Arial"/>
          <w:color w:val="000000"/>
        </w:rPr>
        <w:t xml:space="preserve">In Class </w:t>
      </w:r>
      <w:proofErr w:type="gramStart"/>
      <w:r w:rsidR="00AC6054" w:rsidRPr="008B1376">
        <w:rPr>
          <w:rFonts w:ascii="Arial" w:hAnsi="Arial" w:cs="Arial"/>
          <w:color w:val="000000"/>
        </w:rPr>
        <w:t>Roster</w:t>
      </w:r>
      <w:r w:rsidR="002E270E" w:rsidRPr="008B1376">
        <w:rPr>
          <w:rFonts w:ascii="Arial" w:hAnsi="Arial" w:cs="Arial"/>
          <w:color w:val="000000"/>
        </w:rPr>
        <w:t xml:space="preserve"> </w:t>
      </w:r>
      <w:r w:rsidR="00E26FC8" w:rsidRPr="008B1376">
        <w:rPr>
          <w:rFonts w:ascii="Arial" w:hAnsi="Arial" w:cs="Arial"/>
          <w:color w:val="000000"/>
        </w:rPr>
        <w:t xml:space="preserve"> </w:t>
      </w:r>
      <w:r w:rsidR="002E270E" w:rsidRPr="008B1376">
        <w:rPr>
          <w:rFonts w:ascii="Arial" w:hAnsi="Arial" w:cs="Arial"/>
          <w:color w:val="000000"/>
        </w:rPr>
        <w:t>users</w:t>
      </w:r>
      <w:proofErr w:type="gramEnd"/>
      <w:r w:rsidR="00E26FC8" w:rsidRPr="008B1376">
        <w:rPr>
          <w:rFonts w:ascii="Arial" w:hAnsi="Arial" w:cs="Arial"/>
          <w:color w:val="000000"/>
        </w:rPr>
        <w:t xml:space="preserve"> with the appropriate role</w:t>
      </w:r>
      <w:r w:rsidR="002E270E" w:rsidRPr="008B1376">
        <w:rPr>
          <w:rFonts w:ascii="Arial" w:hAnsi="Arial" w:cs="Arial"/>
          <w:color w:val="000000"/>
        </w:rPr>
        <w:t xml:space="preserve"> can create class roster for Training classes</w:t>
      </w:r>
    </w:p>
    <w:p w:rsidR="000B00AB" w:rsidRPr="008B1376" w:rsidRDefault="000B00AB" w:rsidP="00D92A58">
      <w:pPr>
        <w:pStyle w:val="Heading3"/>
        <w:spacing w:before="120" w:after="120" w:line="240" w:lineRule="exact"/>
        <w:rPr>
          <w:rStyle w:val="IntenseReference"/>
          <w:rFonts w:ascii="Arial" w:hAnsi="Arial" w:cs="Arial"/>
          <w:bCs/>
          <w:i w:val="0"/>
          <w:iCs/>
          <w:color w:val="auto"/>
          <w:sz w:val="20"/>
        </w:rPr>
      </w:pPr>
      <w:bookmarkStart w:id="57" w:name="_Toc318367128"/>
      <w:r w:rsidRPr="008B1376">
        <w:rPr>
          <w:rStyle w:val="IntenseReference"/>
          <w:rFonts w:ascii="Arial" w:hAnsi="Arial" w:cs="Arial"/>
          <w:bCs/>
          <w:i w:val="0"/>
          <w:iCs/>
          <w:color w:val="auto"/>
          <w:sz w:val="20"/>
        </w:rPr>
        <w:t>Criticality of the System</w:t>
      </w:r>
      <w:bookmarkEnd w:id="57"/>
    </w:p>
    <w:p w:rsidR="00B37879" w:rsidRPr="008B1376" w:rsidRDefault="00B37879" w:rsidP="00D92A58">
      <w:pPr>
        <w:pStyle w:val="Heading3"/>
        <w:spacing w:before="120" w:after="120" w:line="240" w:lineRule="exact"/>
        <w:rPr>
          <w:rFonts w:ascii="Arial" w:hAnsi="Arial" w:cs="Arial"/>
          <w:b/>
          <w:bCs/>
          <w:iCs/>
          <w:caps w:val="0"/>
          <w:color w:val="auto"/>
          <w:sz w:val="20"/>
        </w:rPr>
      </w:pPr>
      <w:bookmarkStart w:id="58" w:name="_Toc318367129"/>
      <w:r w:rsidRPr="008B1376">
        <w:rPr>
          <w:rFonts w:ascii="Arial" w:hAnsi="Arial" w:cs="Arial"/>
          <w:caps w:val="0"/>
          <w:color w:val="auto"/>
          <w:spacing w:val="0"/>
          <w:sz w:val="20"/>
          <w:szCs w:val="20"/>
        </w:rPr>
        <w:t>OQS-</w:t>
      </w:r>
      <w:r w:rsidR="007935E7">
        <w:rPr>
          <w:rFonts w:ascii="Arial" w:hAnsi="Arial" w:cs="Arial"/>
          <w:caps w:val="0"/>
          <w:color w:val="auto"/>
          <w:spacing w:val="0"/>
          <w:sz w:val="20"/>
          <w:szCs w:val="20"/>
        </w:rPr>
        <w:t>SimLog</w:t>
      </w:r>
      <w:r w:rsidRPr="008B1376">
        <w:rPr>
          <w:rFonts w:ascii="Arial" w:hAnsi="Arial" w:cs="Arial"/>
          <w:caps w:val="0"/>
          <w:color w:val="auto"/>
          <w:spacing w:val="0"/>
          <w:sz w:val="20"/>
          <w:szCs w:val="20"/>
        </w:rPr>
        <w:t xml:space="preserve"> application is defined as “critical to business”</w:t>
      </w:r>
      <w:r w:rsidR="009E4E30" w:rsidRPr="008B1376">
        <w:rPr>
          <w:rFonts w:ascii="Arial" w:hAnsi="Arial" w:cs="Arial"/>
          <w:caps w:val="0"/>
          <w:color w:val="auto"/>
          <w:spacing w:val="0"/>
          <w:sz w:val="20"/>
          <w:szCs w:val="20"/>
        </w:rPr>
        <w:t xml:space="preserve">. </w:t>
      </w:r>
      <w:r w:rsidR="003C339A">
        <w:rPr>
          <w:rFonts w:ascii="Arial" w:hAnsi="Arial" w:cs="Arial"/>
          <w:caps w:val="0"/>
          <w:color w:val="auto"/>
          <w:spacing w:val="0"/>
          <w:sz w:val="20"/>
          <w:szCs w:val="20"/>
        </w:rPr>
        <w:t>I</w:t>
      </w:r>
      <w:r w:rsidRPr="008B1376">
        <w:rPr>
          <w:rFonts w:ascii="Arial" w:hAnsi="Arial" w:cs="Arial"/>
          <w:caps w:val="0"/>
          <w:color w:val="auto"/>
          <w:spacing w:val="0"/>
          <w:sz w:val="20"/>
          <w:szCs w:val="20"/>
        </w:rPr>
        <w:t>t is use</w:t>
      </w:r>
      <w:r w:rsidR="00F42238" w:rsidRPr="008B1376">
        <w:rPr>
          <w:rFonts w:ascii="Arial" w:hAnsi="Arial" w:cs="Arial"/>
          <w:caps w:val="0"/>
          <w:color w:val="auto"/>
          <w:spacing w:val="0"/>
          <w:sz w:val="20"/>
          <w:szCs w:val="20"/>
        </w:rPr>
        <w:t>d</w:t>
      </w:r>
      <w:r w:rsidRPr="008B1376">
        <w:rPr>
          <w:rFonts w:ascii="Arial" w:hAnsi="Arial" w:cs="Arial"/>
          <w:caps w:val="0"/>
          <w:color w:val="auto"/>
          <w:spacing w:val="0"/>
          <w:sz w:val="20"/>
          <w:szCs w:val="20"/>
        </w:rPr>
        <w:t xml:space="preserve"> to manage  all Training Devices.</w:t>
      </w:r>
      <w:bookmarkEnd w:id="58"/>
    </w:p>
    <w:p w:rsidR="000B00AB" w:rsidRPr="008B1376" w:rsidRDefault="000B00AB" w:rsidP="00D92A58">
      <w:pPr>
        <w:pStyle w:val="Heading3"/>
        <w:spacing w:before="120" w:after="120" w:line="240" w:lineRule="exact"/>
        <w:rPr>
          <w:rStyle w:val="IntenseReference"/>
          <w:rFonts w:ascii="Arial" w:hAnsi="Arial" w:cs="Arial"/>
          <w:bCs/>
          <w:i w:val="0"/>
          <w:iCs/>
          <w:color w:val="auto"/>
          <w:sz w:val="20"/>
        </w:rPr>
      </w:pPr>
      <w:bookmarkStart w:id="59" w:name="_Toc318367130"/>
      <w:r w:rsidRPr="008B1376">
        <w:rPr>
          <w:rStyle w:val="IntenseReference"/>
          <w:rFonts w:ascii="Arial" w:hAnsi="Arial" w:cs="Arial"/>
          <w:bCs/>
          <w:i w:val="0"/>
          <w:iCs/>
          <w:color w:val="auto"/>
          <w:sz w:val="20"/>
        </w:rPr>
        <w:t>Hours of Support and Usage</w:t>
      </w:r>
      <w:bookmarkEnd w:id="59"/>
    </w:p>
    <w:p w:rsidR="000B00AB" w:rsidRPr="008B1376" w:rsidRDefault="0030276E" w:rsidP="00B41072">
      <w:pPr>
        <w:jc w:val="both"/>
        <w:rPr>
          <w:rFonts w:ascii="Arial" w:hAnsi="Arial" w:cs="Arial"/>
        </w:rPr>
      </w:pPr>
      <w:r w:rsidRPr="008B1376">
        <w:rPr>
          <w:rFonts w:ascii="Arial" w:hAnsi="Arial" w:cs="Arial"/>
          <w:color w:val="000000"/>
        </w:rPr>
        <w:t>OQS</w:t>
      </w:r>
      <w:r w:rsidR="00885C21" w:rsidRPr="008B1376">
        <w:rPr>
          <w:rFonts w:ascii="Arial" w:hAnsi="Arial" w:cs="Arial"/>
          <w:color w:val="000000"/>
        </w:rPr>
        <w:t xml:space="preserve"> </w:t>
      </w:r>
      <w:r w:rsidR="007935E7">
        <w:rPr>
          <w:rFonts w:ascii="Arial" w:hAnsi="Arial" w:cs="Arial"/>
          <w:color w:val="000000"/>
        </w:rPr>
        <w:t>SimLog</w:t>
      </w:r>
      <w:r w:rsidRPr="008B1376">
        <w:rPr>
          <w:rFonts w:ascii="Arial" w:hAnsi="Arial" w:cs="Arial"/>
          <w:color w:val="000000"/>
        </w:rPr>
        <w:t xml:space="preserve"> is supported 24 hours a day, seven days a week.</w:t>
      </w:r>
      <w:r w:rsidR="00B37879" w:rsidRPr="008B1376">
        <w:rPr>
          <w:rFonts w:ascii="Arial" w:hAnsi="Arial" w:cs="Arial"/>
          <w:color w:val="000000"/>
        </w:rPr>
        <w:t xml:space="preserve"> </w:t>
      </w:r>
      <w:r w:rsidR="009E4E30" w:rsidRPr="008B1376">
        <w:rPr>
          <w:rFonts w:ascii="Arial" w:hAnsi="Arial" w:cs="Arial"/>
          <w:color w:val="000000"/>
        </w:rPr>
        <w:t>a</w:t>
      </w:r>
      <w:r w:rsidR="00B37879" w:rsidRPr="008B1376">
        <w:rPr>
          <w:rFonts w:ascii="Arial" w:hAnsi="Arial" w:cs="Arial"/>
          <w:color w:val="000000"/>
        </w:rPr>
        <w:t xml:space="preserve">s we have daily 24 </w:t>
      </w:r>
      <w:r w:rsidR="009E4E30" w:rsidRPr="008B1376">
        <w:rPr>
          <w:rFonts w:ascii="Arial" w:hAnsi="Arial" w:cs="Arial"/>
          <w:color w:val="000000"/>
        </w:rPr>
        <w:t xml:space="preserve">hr </w:t>
      </w:r>
      <w:r w:rsidR="00B37879" w:rsidRPr="008B1376">
        <w:rPr>
          <w:rFonts w:ascii="Arial" w:hAnsi="Arial" w:cs="Arial"/>
          <w:color w:val="000000"/>
        </w:rPr>
        <w:t>Training cycle.</w:t>
      </w:r>
      <w:r w:rsidR="007A5EB5" w:rsidRPr="008B1376">
        <w:rPr>
          <w:rFonts w:ascii="Arial" w:hAnsi="Arial" w:cs="Arial"/>
          <w:color w:val="000000"/>
        </w:rPr>
        <w:t xml:space="preserve"> Simulators are used for training primarily from 7 a.m. to 11 p.m. The Simulator Technicians perform their maintenance activities primarily from midnight to 6 a.m. The</w:t>
      </w:r>
      <w:r w:rsidR="00325A3F">
        <w:rPr>
          <w:rFonts w:ascii="Arial" w:hAnsi="Arial" w:cs="Arial"/>
          <w:color w:val="000000"/>
        </w:rPr>
        <w:t>y</w:t>
      </w:r>
      <w:r w:rsidR="007A5EB5" w:rsidRPr="008B1376">
        <w:rPr>
          <w:rFonts w:ascii="Arial" w:hAnsi="Arial" w:cs="Arial"/>
          <w:color w:val="000000"/>
        </w:rPr>
        <w:t xml:space="preserve"> complete preflights between 4 a.m. and 6 a.m.</w:t>
      </w:r>
    </w:p>
    <w:p w:rsidR="00513BF2" w:rsidRDefault="00513BF2">
      <w:pPr>
        <w:spacing w:before="0" w:after="0" w:line="240" w:lineRule="auto"/>
        <w:rPr>
          <w:ins w:id="60" w:author="e72451" w:date="2012-03-28T17:59:00Z"/>
          <w:rStyle w:val="IntenseReference"/>
          <w:rFonts w:ascii="Arial" w:hAnsi="Arial" w:cs="Arial"/>
          <w:bCs/>
          <w:i w:val="0"/>
          <w:iCs/>
          <w:caps w:val="0"/>
          <w:color w:val="auto"/>
          <w:spacing w:val="15"/>
          <w:szCs w:val="22"/>
        </w:rPr>
      </w:pPr>
      <w:bookmarkStart w:id="61" w:name="_Toc318367131"/>
      <w:ins w:id="62" w:author="e72451" w:date="2012-03-28T17:59:00Z">
        <w:r>
          <w:rPr>
            <w:rStyle w:val="IntenseReference"/>
            <w:rFonts w:ascii="Arial" w:hAnsi="Arial" w:cs="Arial"/>
            <w:bCs/>
            <w:i w:val="0"/>
            <w:iCs/>
            <w:color w:val="auto"/>
          </w:rPr>
          <w:br w:type="page"/>
        </w:r>
      </w:ins>
    </w:p>
    <w:p w:rsidR="000B00AB" w:rsidRPr="008B1376" w:rsidRDefault="000B00AB" w:rsidP="00D92A58">
      <w:pPr>
        <w:pStyle w:val="Heading3"/>
        <w:spacing w:before="120" w:after="120" w:line="240" w:lineRule="exact"/>
        <w:rPr>
          <w:rStyle w:val="IntenseReference"/>
          <w:rFonts w:ascii="Arial" w:hAnsi="Arial" w:cs="Arial"/>
          <w:bCs/>
          <w:i w:val="0"/>
          <w:iCs/>
          <w:color w:val="auto"/>
          <w:sz w:val="20"/>
        </w:rPr>
      </w:pPr>
      <w:r w:rsidRPr="008B1376">
        <w:rPr>
          <w:rStyle w:val="IntenseReference"/>
          <w:rFonts w:ascii="Arial" w:hAnsi="Arial" w:cs="Arial"/>
          <w:bCs/>
          <w:i w:val="0"/>
          <w:iCs/>
          <w:color w:val="auto"/>
          <w:sz w:val="20"/>
        </w:rPr>
        <w:t>Users of the Systems</w:t>
      </w:r>
      <w:bookmarkEnd w:id="61"/>
    </w:p>
    <w:bookmarkEnd w:id="24"/>
    <w:bookmarkEnd w:id="25"/>
    <w:bookmarkEnd w:id="26"/>
    <w:bookmarkEnd w:id="27"/>
    <w:bookmarkEnd w:id="28"/>
    <w:p w:rsidR="0079721E" w:rsidRPr="008B1376" w:rsidRDefault="0079721E" w:rsidP="00D92A58">
      <w:pPr>
        <w:spacing w:before="120" w:after="120" w:line="240" w:lineRule="exact"/>
        <w:rPr>
          <w:rFonts w:ascii="Arial" w:hAnsi="Arial" w:cs="Arial"/>
        </w:rPr>
      </w:pPr>
    </w:p>
    <w:tbl>
      <w:tblPr>
        <w:tblW w:w="8974" w:type="dxa"/>
        <w:tblCellMar>
          <w:left w:w="0" w:type="dxa"/>
          <w:right w:w="0" w:type="dxa"/>
        </w:tblCellMar>
        <w:tblLook w:val="04A0"/>
      </w:tblPr>
      <w:tblGrid>
        <w:gridCol w:w="1900"/>
        <w:gridCol w:w="3284"/>
        <w:gridCol w:w="3790"/>
      </w:tblGrid>
      <w:tr w:rsidR="0028382E" w:rsidRPr="008B1376" w:rsidTr="00A85777">
        <w:trPr>
          <w:trHeight w:val="410"/>
        </w:trPr>
        <w:tc>
          <w:tcPr>
            <w:tcW w:w="1900"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b/>
                <w:bCs/>
                <w:color w:val="auto"/>
              </w:rPr>
              <w:t xml:space="preserve">User Groups </w:t>
            </w:r>
          </w:p>
        </w:tc>
        <w:tc>
          <w:tcPr>
            <w:tcW w:w="3284" w:type="dxa"/>
            <w:tcBorders>
              <w:top w:val="single" w:sz="8" w:space="0" w:color="000000"/>
              <w:left w:val="single" w:sz="8" w:space="0" w:color="000000"/>
              <w:bottom w:val="single" w:sz="8" w:space="0" w:color="000000"/>
              <w:right w:val="single" w:sz="8" w:space="0" w:color="000000"/>
            </w:tcBorders>
            <w:shd w:val="clear" w:color="auto" w:fill="FFFFCC"/>
          </w:tcPr>
          <w:p w:rsidR="0028382E" w:rsidRPr="008B1376" w:rsidRDefault="0028382E" w:rsidP="00A85777">
            <w:pPr>
              <w:pStyle w:val="Instructions"/>
              <w:rPr>
                <w:rFonts w:cs="Arial"/>
                <w:color w:val="auto"/>
              </w:rPr>
            </w:pPr>
            <w:r w:rsidRPr="008B1376">
              <w:rPr>
                <w:rFonts w:cs="Arial"/>
                <w:b/>
                <w:bCs/>
                <w:color w:val="auto"/>
              </w:rPr>
              <w:t>Number of Customers</w:t>
            </w:r>
          </w:p>
        </w:tc>
        <w:tc>
          <w:tcPr>
            <w:tcW w:w="3790" w:type="dxa"/>
            <w:tcBorders>
              <w:top w:val="single" w:sz="8" w:space="0" w:color="000000"/>
              <w:left w:val="single" w:sz="8" w:space="0" w:color="000000"/>
              <w:bottom w:val="single" w:sz="8" w:space="0" w:color="000000"/>
              <w:right w:val="single" w:sz="8" w:space="0" w:color="000000"/>
            </w:tcBorders>
            <w:shd w:val="clear" w:color="auto" w:fill="FFFFCC"/>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b/>
                <w:bCs/>
                <w:color w:val="auto"/>
              </w:rPr>
              <w:t>Concurrent Users</w:t>
            </w:r>
          </w:p>
        </w:tc>
      </w:tr>
      <w:tr w:rsidR="0028382E" w:rsidRPr="008B1376" w:rsidTr="00A85777">
        <w:trPr>
          <w:trHeight w:val="802"/>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 xml:space="preserve">Sim Techs </w:t>
            </w:r>
          </w:p>
        </w:tc>
        <w:tc>
          <w:tcPr>
            <w:tcW w:w="3284" w:type="dxa"/>
            <w:tcBorders>
              <w:top w:val="single" w:sz="8" w:space="0" w:color="000000"/>
              <w:left w:val="single" w:sz="8" w:space="0" w:color="000000"/>
              <w:bottom w:val="single" w:sz="8" w:space="0" w:color="000000"/>
              <w:right w:val="single" w:sz="8" w:space="0" w:color="000000"/>
            </w:tcBorders>
          </w:tcPr>
          <w:p w:rsidR="0028382E" w:rsidRPr="008B1376" w:rsidRDefault="0028382E" w:rsidP="00A85777">
            <w:pPr>
              <w:pStyle w:val="Instructions"/>
              <w:rPr>
                <w:rFonts w:cs="Arial"/>
                <w:color w:val="auto"/>
              </w:rPr>
            </w:pPr>
            <w:r w:rsidRPr="008B1376">
              <w:rPr>
                <w:rFonts w:cs="Arial"/>
                <w:color w:val="auto"/>
              </w:rPr>
              <w:t>22</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 xml:space="preserve">10 – 15 </w:t>
            </w:r>
          </w:p>
        </w:tc>
      </w:tr>
      <w:tr w:rsidR="0028382E" w:rsidRPr="008B1376" w:rsidTr="00A85777">
        <w:trPr>
          <w:trHeight w:val="645"/>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Sim Instructors</w:t>
            </w:r>
          </w:p>
        </w:tc>
        <w:tc>
          <w:tcPr>
            <w:tcW w:w="3284" w:type="dxa"/>
            <w:tcBorders>
              <w:top w:val="single" w:sz="8" w:space="0" w:color="000000"/>
              <w:left w:val="single" w:sz="8" w:space="0" w:color="000000"/>
              <w:bottom w:val="single" w:sz="8" w:space="0" w:color="000000"/>
              <w:right w:val="single" w:sz="8" w:space="0" w:color="000000"/>
            </w:tcBorders>
          </w:tcPr>
          <w:p w:rsidR="0028382E" w:rsidRPr="008B1376" w:rsidRDefault="0028382E" w:rsidP="00A85777">
            <w:pPr>
              <w:pStyle w:val="Instructions"/>
              <w:rPr>
                <w:rFonts w:cs="Arial"/>
                <w:color w:val="auto"/>
              </w:rPr>
            </w:pPr>
            <w:r w:rsidRPr="008B1376">
              <w:rPr>
                <w:rFonts w:cs="Arial"/>
                <w:color w:val="auto"/>
              </w:rPr>
              <w:t>100</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10 (mostly while conducting training at Sim Bays)</w:t>
            </w:r>
          </w:p>
        </w:tc>
      </w:tr>
      <w:tr w:rsidR="0028382E" w:rsidRPr="008B1376" w:rsidTr="00A85777">
        <w:trPr>
          <w:trHeight w:val="645"/>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 xml:space="preserve">Check Pilots </w:t>
            </w:r>
          </w:p>
        </w:tc>
        <w:tc>
          <w:tcPr>
            <w:tcW w:w="3284" w:type="dxa"/>
            <w:tcBorders>
              <w:top w:val="single" w:sz="8" w:space="0" w:color="000000"/>
              <w:left w:val="single" w:sz="8" w:space="0" w:color="000000"/>
              <w:bottom w:val="single" w:sz="8" w:space="0" w:color="000000"/>
              <w:right w:val="single" w:sz="8" w:space="0" w:color="000000"/>
            </w:tcBorders>
          </w:tcPr>
          <w:p w:rsidR="0028382E" w:rsidRPr="008B1376" w:rsidRDefault="0028382E" w:rsidP="00A85777">
            <w:pPr>
              <w:pStyle w:val="Instructions"/>
              <w:rPr>
                <w:rFonts w:cs="Arial"/>
                <w:color w:val="auto"/>
              </w:rPr>
            </w:pPr>
            <w:r w:rsidRPr="008B1376">
              <w:rPr>
                <w:rFonts w:cs="Arial"/>
                <w:color w:val="auto"/>
              </w:rPr>
              <w:t xml:space="preserve">150 </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10 (while conducting training at Sim Bays)</w:t>
            </w:r>
          </w:p>
        </w:tc>
      </w:tr>
      <w:tr w:rsidR="0028382E" w:rsidRPr="008B1376" w:rsidTr="00A85777">
        <w:trPr>
          <w:trHeight w:val="645"/>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Training Schedulers</w:t>
            </w:r>
          </w:p>
        </w:tc>
        <w:tc>
          <w:tcPr>
            <w:tcW w:w="3284" w:type="dxa"/>
            <w:tcBorders>
              <w:top w:val="single" w:sz="8" w:space="0" w:color="000000"/>
              <w:left w:val="single" w:sz="8" w:space="0" w:color="000000"/>
              <w:bottom w:val="single" w:sz="8" w:space="0" w:color="000000"/>
              <w:right w:val="single" w:sz="8" w:space="0" w:color="000000"/>
            </w:tcBorders>
          </w:tcPr>
          <w:p w:rsidR="0028382E" w:rsidRPr="008B1376" w:rsidRDefault="0028382E" w:rsidP="00A85777">
            <w:pPr>
              <w:pStyle w:val="Instructions"/>
              <w:rPr>
                <w:rFonts w:cs="Arial"/>
                <w:color w:val="auto"/>
              </w:rPr>
            </w:pPr>
            <w:r w:rsidRPr="008B1376">
              <w:rPr>
                <w:rFonts w:cs="Arial"/>
                <w:color w:val="auto"/>
              </w:rPr>
              <w:t>12</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1</w:t>
            </w:r>
          </w:p>
        </w:tc>
      </w:tr>
      <w:tr w:rsidR="0028382E" w:rsidRPr="008B1376" w:rsidTr="00A85777">
        <w:trPr>
          <w:trHeight w:val="645"/>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 xml:space="preserve">Inflight Training Managers and Supervisors </w:t>
            </w:r>
          </w:p>
        </w:tc>
        <w:tc>
          <w:tcPr>
            <w:tcW w:w="3284" w:type="dxa"/>
            <w:tcBorders>
              <w:top w:val="single" w:sz="8" w:space="0" w:color="000000"/>
              <w:left w:val="single" w:sz="8" w:space="0" w:color="000000"/>
              <w:bottom w:val="single" w:sz="8" w:space="0" w:color="000000"/>
              <w:right w:val="single" w:sz="8" w:space="0" w:color="000000"/>
            </w:tcBorders>
          </w:tcPr>
          <w:p w:rsidR="0028382E" w:rsidRPr="008B1376" w:rsidRDefault="0028382E" w:rsidP="00A85777">
            <w:pPr>
              <w:pStyle w:val="Instructions"/>
              <w:rPr>
                <w:rFonts w:cs="Arial"/>
                <w:color w:val="auto"/>
              </w:rPr>
            </w:pPr>
            <w:r w:rsidRPr="008B1376">
              <w:rPr>
                <w:rFonts w:cs="Arial"/>
                <w:color w:val="auto"/>
              </w:rPr>
              <w:t>35</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8382E" w:rsidRPr="008B1376" w:rsidRDefault="0028382E" w:rsidP="00A85777">
            <w:pPr>
              <w:pStyle w:val="Instructions"/>
              <w:rPr>
                <w:rFonts w:cs="Arial"/>
                <w:color w:val="auto"/>
              </w:rPr>
            </w:pPr>
            <w:r w:rsidRPr="008B1376">
              <w:rPr>
                <w:rFonts w:cs="Arial"/>
                <w:color w:val="auto"/>
              </w:rPr>
              <w:t>10 (at HDQ and Inflight Bases)</w:t>
            </w:r>
          </w:p>
        </w:tc>
      </w:tr>
      <w:tr w:rsidR="0028382E" w:rsidRPr="008B1376" w:rsidTr="00A85777">
        <w:trPr>
          <w:trHeight w:val="645"/>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8382E" w:rsidRPr="008B1376" w:rsidRDefault="0028382E" w:rsidP="00A85777">
            <w:pPr>
              <w:pStyle w:val="Instructions"/>
              <w:rPr>
                <w:rFonts w:cs="Arial"/>
                <w:color w:val="auto"/>
              </w:rPr>
            </w:pPr>
            <w:r w:rsidRPr="008B1376">
              <w:rPr>
                <w:rFonts w:cs="Arial"/>
                <w:color w:val="auto"/>
              </w:rPr>
              <w:t>Mechanics</w:t>
            </w:r>
          </w:p>
        </w:tc>
        <w:tc>
          <w:tcPr>
            <w:tcW w:w="3284" w:type="dxa"/>
            <w:tcBorders>
              <w:top w:val="single" w:sz="8" w:space="0" w:color="000000"/>
              <w:left w:val="single" w:sz="8" w:space="0" w:color="000000"/>
              <w:bottom w:val="single" w:sz="8" w:space="0" w:color="000000"/>
              <w:right w:val="single" w:sz="8" w:space="0" w:color="000000"/>
            </w:tcBorders>
          </w:tcPr>
          <w:p w:rsidR="0028382E" w:rsidRPr="008B1376" w:rsidRDefault="0028382E" w:rsidP="00A85777">
            <w:pPr>
              <w:pStyle w:val="Instructions"/>
              <w:rPr>
                <w:rFonts w:cs="Arial"/>
                <w:color w:val="auto"/>
              </w:rPr>
            </w:pPr>
            <w:r w:rsidRPr="008B1376">
              <w:rPr>
                <w:rFonts w:cs="Arial"/>
                <w:color w:val="auto"/>
              </w:rPr>
              <w:t>20</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8382E" w:rsidRPr="008B1376" w:rsidRDefault="0028382E" w:rsidP="00A85777">
            <w:pPr>
              <w:pStyle w:val="Instructions"/>
              <w:rPr>
                <w:rFonts w:cs="Arial"/>
                <w:color w:val="auto"/>
              </w:rPr>
            </w:pPr>
            <w:r w:rsidRPr="008B1376">
              <w:rPr>
                <w:rFonts w:cs="Arial"/>
                <w:color w:val="auto"/>
              </w:rPr>
              <w:t>Fewer than 10</w:t>
            </w:r>
          </w:p>
        </w:tc>
      </w:tr>
      <w:tr w:rsidR="00BB0D1F" w:rsidRPr="008B1376" w:rsidTr="00A85777">
        <w:trPr>
          <w:trHeight w:val="645"/>
        </w:trPr>
        <w:tc>
          <w:tcPr>
            <w:tcW w:w="1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B0D1F" w:rsidRPr="008B1376" w:rsidRDefault="00BB0D1F" w:rsidP="00A85777">
            <w:pPr>
              <w:pStyle w:val="Instructions"/>
              <w:rPr>
                <w:rFonts w:cs="Arial"/>
                <w:color w:val="auto"/>
              </w:rPr>
            </w:pPr>
            <w:r w:rsidRPr="008B1376">
              <w:rPr>
                <w:rFonts w:cs="Arial"/>
                <w:color w:val="auto"/>
              </w:rPr>
              <w:t>Training Schedulers</w:t>
            </w:r>
          </w:p>
        </w:tc>
        <w:tc>
          <w:tcPr>
            <w:tcW w:w="3284" w:type="dxa"/>
            <w:tcBorders>
              <w:top w:val="single" w:sz="8" w:space="0" w:color="000000"/>
              <w:left w:val="single" w:sz="8" w:space="0" w:color="000000"/>
              <w:bottom w:val="single" w:sz="8" w:space="0" w:color="000000"/>
              <w:right w:val="single" w:sz="8" w:space="0" w:color="000000"/>
            </w:tcBorders>
          </w:tcPr>
          <w:p w:rsidR="00BB0D1F" w:rsidRPr="008B1376" w:rsidRDefault="00BB0D1F" w:rsidP="00A85777">
            <w:pPr>
              <w:pStyle w:val="Instructions"/>
              <w:rPr>
                <w:rFonts w:cs="Arial"/>
                <w:color w:val="auto"/>
              </w:rPr>
            </w:pPr>
            <w:r w:rsidRPr="008B1376">
              <w:rPr>
                <w:rFonts w:cs="Arial"/>
                <w:color w:val="auto"/>
              </w:rPr>
              <w:t>20</w:t>
            </w:r>
          </w:p>
        </w:tc>
        <w:tc>
          <w:tcPr>
            <w:tcW w:w="37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B0D1F" w:rsidRPr="008B1376" w:rsidRDefault="00BB0D1F" w:rsidP="00A85777">
            <w:pPr>
              <w:pStyle w:val="Instructions"/>
              <w:rPr>
                <w:rFonts w:cs="Arial"/>
                <w:color w:val="auto"/>
              </w:rPr>
            </w:pPr>
            <w:r w:rsidRPr="008B1376">
              <w:rPr>
                <w:rFonts w:cs="Arial"/>
                <w:color w:val="auto"/>
              </w:rPr>
              <w:t>10</w:t>
            </w:r>
          </w:p>
        </w:tc>
      </w:tr>
    </w:tbl>
    <w:p w:rsidR="0028382E" w:rsidRPr="008B1376" w:rsidRDefault="0028382E" w:rsidP="00D92A58">
      <w:pPr>
        <w:spacing w:before="120" w:after="120" w:line="240" w:lineRule="exact"/>
        <w:rPr>
          <w:rFonts w:ascii="Arial" w:hAnsi="Arial" w:cs="Arial"/>
        </w:rPr>
      </w:pPr>
    </w:p>
    <w:p w:rsidR="0079721E" w:rsidRPr="008B1376" w:rsidRDefault="0079721E" w:rsidP="00D92A58">
      <w:pPr>
        <w:spacing w:before="120" w:after="120" w:line="240" w:lineRule="exact"/>
        <w:rPr>
          <w:rFonts w:ascii="Arial" w:hAnsi="Arial" w:cs="Arial"/>
        </w:rPr>
      </w:pPr>
    </w:p>
    <w:p w:rsidR="00513BF2" w:rsidRDefault="00513BF2">
      <w:pPr>
        <w:spacing w:before="0" w:after="0" w:line="240" w:lineRule="auto"/>
        <w:rPr>
          <w:ins w:id="63" w:author="e72451" w:date="2012-03-28T17:59:00Z"/>
          <w:rFonts w:ascii="Arial" w:hAnsi="Arial" w:cs="Arial"/>
          <w:b/>
          <w:bCs/>
          <w:caps/>
          <w:spacing w:val="15"/>
          <w:sz w:val="22"/>
          <w:szCs w:val="22"/>
        </w:rPr>
      </w:pPr>
      <w:bookmarkStart w:id="64" w:name="_Toc318367132"/>
      <w:bookmarkStart w:id="65" w:name="_Toc38348337"/>
      <w:bookmarkStart w:id="66" w:name="_Toc133130532"/>
      <w:ins w:id="67" w:author="e72451" w:date="2012-03-28T17:59:00Z">
        <w:r>
          <w:rPr>
            <w:rFonts w:ascii="Arial" w:hAnsi="Arial" w:cs="Arial"/>
          </w:rPr>
          <w:br w:type="page"/>
        </w:r>
      </w:ins>
    </w:p>
    <w:p w:rsidR="000B00AB" w:rsidRPr="008B1376" w:rsidRDefault="000B00AB" w:rsidP="00D92A58">
      <w:pPr>
        <w:pStyle w:val="Heading1"/>
        <w:spacing w:before="120" w:after="120" w:line="240" w:lineRule="exact"/>
        <w:rPr>
          <w:rFonts w:ascii="Arial" w:hAnsi="Arial" w:cs="Arial"/>
          <w:color w:val="auto"/>
        </w:rPr>
      </w:pPr>
      <w:r w:rsidRPr="008B1376">
        <w:rPr>
          <w:rFonts w:ascii="Arial" w:hAnsi="Arial" w:cs="Arial"/>
          <w:color w:val="auto"/>
        </w:rPr>
        <w:t>Technical components detail</w:t>
      </w:r>
      <w:bookmarkEnd w:id="64"/>
    </w:p>
    <w:p w:rsidR="00920A19" w:rsidRPr="008B1376" w:rsidRDefault="000B00AB" w:rsidP="00D92A58">
      <w:pPr>
        <w:pStyle w:val="Heading2"/>
        <w:spacing w:before="120" w:after="120" w:line="240" w:lineRule="exact"/>
        <w:rPr>
          <w:rFonts w:ascii="Arial" w:hAnsi="Arial" w:cs="Arial"/>
          <w:sz w:val="20"/>
          <w:szCs w:val="20"/>
        </w:rPr>
      </w:pPr>
      <w:bookmarkStart w:id="68" w:name="_Toc318367133"/>
      <w:r w:rsidRPr="008B1376">
        <w:rPr>
          <w:rFonts w:ascii="Arial" w:hAnsi="Arial" w:cs="Arial"/>
          <w:sz w:val="20"/>
          <w:szCs w:val="20"/>
        </w:rPr>
        <w:t>Technical architecture (physical)</w:t>
      </w:r>
      <w:bookmarkEnd w:id="68"/>
    </w:p>
    <w:p w:rsidR="00885C21" w:rsidRPr="008B1376" w:rsidRDefault="0079721E" w:rsidP="00885C21">
      <w:pPr>
        <w:rPr>
          <w:rFonts w:ascii="Arial" w:hAnsi="Arial" w:cs="Arial"/>
        </w:rPr>
      </w:pPr>
      <w:r w:rsidRPr="008B1376">
        <w:rPr>
          <w:rFonts w:ascii="Arial" w:hAnsi="Arial" w:cs="Arial"/>
        </w:rPr>
        <w:object w:dxaOrig="11260" w:dyaOrig="10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444.75pt" o:ole="">
            <v:imagedata r:id="rId22" o:title=""/>
          </v:shape>
          <o:OLEObject Type="Embed" ProgID="Visio.Drawing.11" ShapeID="_x0000_i1033" DrawAspect="Content" ObjectID="_1394463106" r:id="rId23"/>
        </w:object>
      </w:r>
    </w:p>
    <w:p w:rsidR="0079721E" w:rsidRPr="008B1376" w:rsidRDefault="0079721E" w:rsidP="0079721E">
      <w:pPr>
        <w:pStyle w:val="IMPBNormal"/>
        <w:tabs>
          <w:tab w:val="left" w:pos="1350"/>
        </w:tabs>
        <w:ind w:left="0"/>
        <w:rPr>
          <w:rFonts w:cs="Arial"/>
          <w:b/>
          <w:sz w:val="18"/>
        </w:rPr>
      </w:pPr>
      <w:r w:rsidRPr="008B1376">
        <w:rPr>
          <w:rFonts w:cs="Arial"/>
          <w:b/>
          <w:sz w:val="18"/>
        </w:rPr>
        <w:t xml:space="preserve">                                                                                Figure 19</w:t>
      </w:r>
    </w:p>
    <w:p w:rsidR="00DD0579" w:rsidRPr="008B1376" w:rsidRDefault="007114E6" w:rsidP="00A563BE">
      <w:pPr>
        <w:pStyle w:val="IMPBNormal"/>
        <w:tabs>
          <w:tab w:val="left" w:pos="1350"/>
        </w:tabs>
        <w:ind w:left="0"/>
        <w:rPr>
          <w:rFonts w:cs="Arial"/>
          <w:bCs/>
          <w:sz w:val="20"/>
        </w:rPr>
      </w:pPr>
      <w:r>
        <w:rPr>
          <w:rFonts w:cs="Arial"/>
          <w:bCs/>
          <w:sz w:val="20"/>
        </w:rPr>
        <w:t xml:space="preserve">A </w:t>
      </w:r>
      <w:r w:rsidR="00DD0579" w:rsidRPr="008B1376">
        <w:rPr>
          <w:rFonts w:cs="Arial"/>
          <w:bCs/>
          <w:sz w:val="20"/>
        </w:rPr>
        <w:t xml:space="preserve">User logging into </w:t>
      </w:r>
      <w:r w:rsidR="007935E7">
        <w:rPr>
          <w:rFonts w:cs="Arial"/>
          <w:bCs/>
          <w:sz w:val="20"/>
        </w:rPr>
        <w:t>SimLog</w:t>
      </w:r>
      <w:r w:rsidR="00DD0579" w:rsidRPr="008B1376">
        <w:rPr>
          <w:rFonts w:cs="Arial"/>
          <w:bCs/>
          <w:sz w:val="20"/>
        </w:rPr>
        <w:t xml:space="preserve"> application is authenticated using</w:t>
      </w:r>
      <w:r>
        <w:rPr>
          <w:rFonts w:cs="Arial"/>
          <w:bCs/>
          <w:sz w:val="20"/>
        </w:rPr>
        <w:t xml:space="preserve"> an</w:t>
      </w:r>
      <w:r w:rsidR="00DD0579" w:rsidRPr="008B1376">
        <w:rPr>
          <w:rFonts w:cs="Arial"/>
          <w:bCs/>
          <w:sz w:val="20"/>
        </w:rPr>
        <w:t xml:space="preserve"> interface between webgate and LDAP . The client part of </w:t>
      </w:r>
      <w:r w:rsidR="007935E7">
        <w:rPr>
          <w:rFonts w:cs="Arial"/>
          <w:bCs/>
          <w:sz w:val="20"/>
        </w:rPr>
        <w:t>SimLog</w:t>
      </w:r>
      <w:r w:rsidR="00DD0579" w:rsidRPr="008B1376">
        <w:rPr>
          <w:rFonts w:cs="Arial"/>
          <w:bCs/>
          <w:sz w:val="20"/>
        </w:rPr>
        <w:t xml:space="preserve"> application consist</w:t>
      </w:r>
      <w:r w:rsidR="00F42238" w:rsidRPr="008B1376">
        <w:rPr>
          <w:rFonts w:cs="Arial"/>
          <w:bCs/>
          <w:sz w:val="20"/>
        </w:rPr>
        <w:t>s</w:t>
      </w:r>
      <w:r w:rsidR="00DD0579" w:rsidRPr="008B1376">
        <w:rPr>
          <w:rFonts w:cs="Arial"/>
          <w:bCs/>
          <w:sz w:val="20"/>
        </w:rPr>
        <w:t xml:space="preserve"> of Flex classes (e.g. ActionScript classes) that </w:t>
      </w:r>
      <w:r>
        <w:rPr>
          <w:rFonts w:cs="Arial"/>
          <w:bCs/>
          <w:sz w:val="20"/>
        </w:rPr>
        <w:t>are</w:t>
      </w:r>
      <w:r w:rsidR="00004F3A">
        <w:rPr>
          <w:rFonts w:cs="Arial"/>
          <w:bCs/>
          <w:sz w:val="20"/>
        </w:rPr>
        <w:t xml:space="preserve"> bundled into the OQS</w:t>
      </w:r>
      <w:r w:rsidR="007935E7">
        <w:rPr>
          <w:rFonts w:cs="Arial"/>
          <w:bCs/>
          <w:sz w:val="20"/>
        </w:rPr>
        <w:t>SimLog</w:t>
      </w:r>
      <w:r w:rsidR="00DD0579" w:rsidRPr="008B1376">
        <w:rPr>
          <w:rFonts w:cs="Arial"/>
          <w:bCs/>
          <w:sz w:val="20"/>
        </w:rPr>
        <w:t xml:space="preserve">Web project and deployed to the WebSphere server.OQS </w:t>
      </w:r>
      <w:r w:rsidR="007935E7">
        <w:rPr>
          <w:rFonts w:cs="Arial"/>
          <w:bCs/>
          <w:sz w:val="20"/>
        </w:rPr>
        <w:t>SimLog</w:t>
      </w:r>
      <w:r w:rsidR="00DD0579" w:rsidRPr="008B1376">
        <w:rPr>
          <w:rFonts w:cs="Arial"/>
          <w:bCs/>
          <w:sz w:val="20"/>
        </w:rPr>
        <w:t xml:space="preserve"> Client forward</w:t>
      </w:r>
      <w:r w:rsidR="00F42238" w:rsidRPr="008B1376">
        <w:rPr>
          <w:rFonts w:cs="Arial"/>
          <w:bCs/>
          <w:sz w:val="20"/>
        </w:rPr>
        <w:t>s</w:t>
      </w:r>
      <w:r w:rsidR="00DD0579" w:rsidRPr="008B1376">
        <w:rPr>
          <w:rFonts w:cs="Arial"/>
          <w:bCs/>
          <w:sz w:val="20"/>
        </w:rPr>
        <w:t xml:space="preserve"> user requests to the server. Blaze DS will convert the remote request from binary to ascii format ,then </w:t>
      </w:r>
      <w:r>
        <w:rPr>
          <w:rFonts w:cs="Arial"/>
          <w:bCs/>
          <w:sz w:val="20"/>
        </w:rPr>
        <w:t xml:space="preserve">the </w:t>
      </w:r>
      <w:r w:rsidR="00DD0579" w:rsidRPr="008B1376">
        <w:rPr>
          <w:rFonts w:cs="Arial"/>
          <w:bCs/>
          <w:sz w:val="20"/>
        </w:rPr>
        <w:t>request is forwarded to Java Pojo classes running on the application server.</w:t>
      </w:r>
    </w:p>
    <w:p w:rsidR="00DD0579" w:rsidRPr="008B1376" w:rsidRDefault="00004F3A" w:rsidP="00A563BE">
      <w:pPr>
        <w:pStyle w:val="IMPBNormal"/>
        <w:tabs>
          <w:tab w:val="left" w:pos="1350"/>
        </w:tabs>
        <w:ind w:left="0"/>
        <w:rPr>
          <w:rFonts w:cs="Arial"/>
          <w:bCs/>
          <w:sz w:val="20"/>
        </w:rPr>
      </w:pPr>
      <w:r>
        <w:rPr>
          <w:rFonts w:cs="Arial"/>
          <w:bCs/>
          <w:sz w:val="20"/>
        </w:rPr>
        <w:t xml:space="preserve">OQS </w:t>
      </w:r>
      <w:r w:rsidR="007935E7">
        <w:rPr>
          <w:rFonts w:cs="Arial"/>
          <w:bCs/>
          <w:sz w:val="20"/>
        </w:rPr>
        <w:t>SimLog</w:t>
      </w:r>
      <w:r w:rsidR="00DD0579" w:rsidRPr="008B1376">
        <w:rPr>
          <w:rFonts w:cs="Arial"/>
          <w:bCs/>
          <w:sz w:val="20"/>
        </w:rPr>
        <w:t xml:space="preserve"> application provide</w:t>
      </w:r>
      <w:r>
        <w:rPr>
          <w:rFonts w:cs="Arial"/>
          <w:bCs/>
          <w:sz w:val="20"/>
        </w:rPr>
        <w:t>s</w:t>
      </w:r>
      <w:r w:rsidR="00DD0579" w:rsidRPr="008B1376">
        <w:rPr>
          <w:rFonts w:cs="Arial"/>
          <w:bCs/>
          <w:sz w:val="20"/>
        </w:rPr>
        <w:t xml:space="preserve"> up-to-date status of training devices to the Video displays located in Flight Ops training building through interface between application and video display devices. OQS SimLog application will interact with business objects (i.e. Crystal Reports) for generating SimLog reports.</w:t>
      </w:r>
    </w:p>
    <w:p w:rsidR="00DD0579" w:rsidRPr="008B1376" w:rsidRDefault="00DD0579" w:rsidP="00A563BE">
      <w:pPr>
        <w:pStyle w:val="IMPBNormal"/>
        <w:tabs>
          <w:tab w:val="left" w:pos="1350"/>
        </w:tabs>
        <w:ind w:left="0"/>
        <w:rPr>
          <w:rFonts w:cs="Arial"/>
          <w:bCs/>
          <w:sz w:val="20"/>
        </w:rPr>
      </w:pPr>
      <w:r w:rsidRPr="008B1376">
        <w:rPr>
          <w:rFonts w:cs="Arial"/>
          <w:bCs/>
          <w:sz w:val="20"/>
        </w:rPr>
        <w:t xml:space="preserve">Interface between application client and server is used for retrieving backend component interfaces in order </w:t>
      </w:r>
      <w:r w:rsidR="00074C34" w:rsidRPr="008B1376">
        <w:rPr>
          <w:rFonts w:cs="Arial"/>
          <w:bCs/>
          <w:sz w:val="20"/>
        </w:rPr>
        <w:t xml:space="preserve"> to</w:t>
      </w:r>
      <w:r w:rsidRPr="008B1376">
        <w:rPr>
          <w:rFonts w:cs="Arial"/>
          <w:bCs/>
          <w:sz w:val="20"/>
        </w:rPr>
        <w:t xml:space="preserve"> </w:t>
      </w:r>
      <w:r w:rsidR="00604B8A" w:rsidRPr="008B1376">
        <w:rPr>
          <w:rFonts w:cs="Arial"/>
          <w:bCs/>
          <w:sz w:val="20"/>
        </w:rPr>
        <w:t>call backend</w:t>
      </w:r>
      <w:r w:rsidRPr="008B1376">
        <w:rPr>
          <w:rFonts w:cs="Arial"/>
          <w:bCs/>
          <w:sz w:val="20"/>
        </w:rPr>
        <w:t xml:space="preserve"> methods. Tibco queue listener running on the application server  listen</w:t>
      </w:r>
      <w:r w:rsidR="00074C34" w:rsidRPr="008B1376">
        <w:rPr>
          <w:rFonts w:cs="Arial"/>
          <w:bCs/>
          <w:sz w:val="20"/>
        </w:rPr>
        <w:t>s</w:t>
      </w:r>
      <w:r w:rsidRPr="008B1376">
        <w:rPr>
          <w:rFonts w:cs="Arial"/>
          <w:bCs/>
          <w:sz w:val="20"/>
        </w:rPr>
        <w:t xml:space="preserve"> for any messages that the server has put in the Tibco queue. Batch processes run every day (for example Preflight batch job) by interacting with the Entity components running on the server side.</w:t>
      </w:r>
    </w:p>
    <w:p w:rsidR="00DD0579" w:rsidRPr="008B1376" w:rsidRDefault="00DD0579" w:rsidP="00A563BE">
      <w:pPr>
        <w:pStyle w:val="IMPBNormal"/>
        <w:tabs>
          <w:tab w:val="left" w:pos="1350"/>
        </w:tabs>
        <w:ind w:left="0"/>
        <w:rPr>
          <w:rFonts w:cs="Arial"/>
          <w:bCs/>
          <w:sz w:val="20"/>
        </w:rPr>
      </w:pPr>
      <w:r w:rsidRPr="008B1376">
        <w:rPr>
          <w:rFonts w:cs="Arial"/>
          <w:bCs/>
          <w:sz w:val="20"/>
        </w:rPr>
        <w:t xml:space="preserve">Process, Entity and Utility components interact with the OQS database . SimLogManager process component interacts with ATOM for retrieving TimeLog entries for Crewmembers who are scheduled to use simulators.OQS </w:t>
      </w:r>
      <w:r w:rsidR="007935E7">
        <w:rPr>
          <w:rFonts w:cs="Arial"/>
          <w:bCs/>
          <w:sz w:val="20"/>
        </w:rPr>
        <w:t>SimLog</w:t>
      </w:r>
      <w:r w:rsidRPr="008B1376">
        <w:rPr>
          <w:rFonts w:cs="Arial"/>
          <w:bCs/>
          <w:sz w:val="20"/>
        </w:rPr>
        <w:t xml:space="preserve"> </w:t>
      </w:r>
      <w:r w:rsidR="00604B8A" w:rsidRPr="008B1376">
        <w:rPr>
          <w:rFonts w:cs="Arial"/>
          <w:bCs/>
          <w:sz w:val="20"/>
        </w:rPr>
        <w:t>interacts</w:t>
      </w:r>
      <w:r w:rsidRPr="008B1376">
        <w:rPr>
          <w:rFonts w:cs="Arial"/>
          <w:bCs/>
          <w:sz w:val="20"/>
        </w:rPr>
        <w:t xml:space="preserve"> with AOS for retrieving airport station and runway data from AOS that is populated with Jeppesen data.</w:t>
      </w:r>
    </w:p>
    <w:p w:rsidR="005F38C6" w:rsidRPr="008B1376" w:rsidRDefault="005F38C6" w:rsidP="00A563BE">
      <w:pPr>
        <w:pStyle w:val="IMPBNormal"/>
        <w:tabs>
          <w:tab w:val="left" w:pos="1350"/>
        </w:tabs>
        <w:ind w:left="0"/>
        <w:rPr>
          <w:rFonts w:cs="Arial"/>
          <w:b/>
          <w:bCs/>
          <w:sz w:val="20"/>
        </w:rPr>
      </w:pPr>
      <w:r w:rsidRPr="008B1376">
        <w:rPr>
          <w:rFonts w:cs="Arial"/>
          <w:b/>
          <w:bCs/>
          <w:sz w:val="20"/>
        </w:rPr>
        <w:t xml:space="preserve">OQS </w:t>
      </w:r>
      <w:r w:rsidR="007935E7">
        <w:rPr>
          <w:rFonts w:cs="Arial"/>
          <w:b/>
          <w:bCs/>
          <w:sz w:val="20"/>
        </w:rPr>
        <w:t>SimLog</w:t>
      </w:r>
      <w:r w:rsidRPr="008B1376">
        <w:rPr>
          <w:rFonts w:cs="Arial"/>
          <w:b/>
          <w:bCs/>
          <w:sz w:val="20"/>
        </w:rPr>
        <w:t xml:space="preserve"> Structure</w:t>
      </w:r>
    </w:p>
    <w:p w:rsidR="00DD0579" w:rsidRPr="008B1376" w:rsidRDefault="005F38C6" w:rsidP="005F38C6">
      <w:pPr>
        <w:pStyle w:val="IMPBNormal"/>
        <w:tabs>
          <w:tab w:val="left" w:pos="1350"/>
        </w:tabs>
        <w:ind w:left="0"/>
        <w:rPr>
          <w:rFonts w:cs="Arial"/>
          <w:bCs/>
          <w:sz w:val="20"/>
        </w:rPr>
      </w:pPr>
      <w:r w:rsidRPr="008B1376">
        <w:rPr>
          <w:rFonts w:cs="Arial"/>
          <w:bCs/>
          <w:sz w:val="20"/>
        </w:rPr>
        <w:t xml:space="preserve">OQS SimLog is </w:t>
      </w:r>
      <w:r w:rsidR="002A7F02" w:rsidRPr="008B1376">
        <w:rPr>
          <w:rFonts w:cs="Arial"/>
          <w:bCs/>
          <w:sz w:val="20"/>
        </w:rPr>
        <w:t>integrated with</w:t>
      </w:r>
      <w:r w:rsidRPr="008B1376">
        <w:rPr>
          <w:rFonts w:cs="Arial"/>
          <w:bCs/>
          <w:sz w:val="20"/>
        </w:rPr>
        <w:t xml:space="preserve"> the OQS framework . The OQS server side logic consists of following components :-</w:t>
      </w:r>
    </w:p>
    <w:p w:rsidR="005F38C6" w:rsidRPr="008B1376" w:rsidRDefault="005F38C6" w:rsidP="005F38C6">
      <w:pPr>
        <w:pStyle w:val="IMPBNormal"/>
        <w:numPr>
          <w:ilvl w:val="0"/>
          <w:numId w:val="50"/>
        </w:numPr>
        <w:tabs>
          <w:tab w:val="left" w:pos="1350"/>
        </w:tabs>
        <w:rPr>
          <w:rFonts w:cs="Arial"/>
          <w:bCs/>
          <w:sz w:val="20"/>
        </w:rPr>
      </w:pPr>
      <w:r w:rsidRPr="008B1376">
        <w:rPr>
          <w:rFonts w:cs="Arial"/>
          <w:bCs/>
          <w:sz w:val="20"/>
        </w:rPr>
        <w:t>Process components</w:t>
      </w:r>
    </w:p>
    <w:p w:rsidR="005F38C6" w:rsidRPr="008B1376" w:rsidRDefault="005F38C6" w:rsidP="005F38C6">
      <w:pPr>
        <w:pStyle w:val="IMPBNormal"/>
        <w:numPr>
          <w:ilvl w:val="0"/>
          <w:numId w:val="50"/>
        </w:numPr>
        <w:tabs>
          <w:tab w:val="left" w:pos="1350"/>
        </w:tabs>
        <w:rPr>
          <w:rFonts w:cs="Arial"/>
          <w:bCs/>
          <w:sz w:val="20"/>
        </w:rPr>
      </w:pPr>
      <w:r w:rsidRPr="008B1376">
        <w:rPr>
          <w:rFonts w:cs="Arial"/>
          <w:bCs/>
          <w:sz w:val="20"/>
        </w:rPr>
        <w:t>Entity components</w:t>
      </w:r>
    </w:p>
    <w:p w:rsidR="005F38C6" w:rsidRPr="008B1376" w:rsidRDefault="005F38C6" w:rsidP="005F38C6">
      <w:pPr>
        <w:pStyle w:val="IMPBNormal"/>
        <w:numPr>
          <w:ilvl w:val="0"/>
          <w:numId w:val="50"/>
        </w:numPr>
        <w:tabs>
          <w:tab w:val="left" w:pos="1350"/>
        </w:tabs>
        <w:rPr>
          <w:rFonts w:cs="Arial"/>
          <w:bCs/>
          <w:sz w:val="20"/>
        </w:rPr>
      </w:pPr>
      <w:r w:rsidRPr="008B1376">
        <w:rPr>
          <w:rFonts w:cs="Arial"/>
          <w:bCs/>
          <w:sz w:val="20"/>
        </w:rPr>
        <w:t>Utility components</w:t>
      </w:r>
    </w:p>
    <w:p w:rsidR="005F38C6" w:rsidRPr="008B1376" w:rsidRDefault="005F38C6" w:rsidP="005F38C6">
      <w:pPr>
        <w:pStyle w:val="IMPBNormal"/>
        <w:tabs>
          <w:tab w:val="left" w:pos="1350"/>
        </w:tabs>
        <w:ind w:left="0"/>
        <w:rPr>
          <w:rFonts w:cs="Arial"/>
          <w:b/>
          <w:bCs/>
          <w:sz w:val="20"/>
        </w:rPr>
      </w:pPr>
      <w:r w:rsidRPr="008B1376">
        <w:rPr>
          <w:rFonts w:cs="Arial"/>
          <w:b/>
          <w:bCs/>
          <w:sz w:val="20"/>
        </w:rPr>
        <w:t>OQS Process</w:t>
      </w:r>
    </w:p>
    <w:p w:rsidR="008548BB" w:rsidRPr="008B1376" w:rsidRDefault="005F38C6" w:rsidP="008548BB">
      <w:pPr>
        <w:pStyle w:val="IMPBNormal"/>
        <w:tabs>
          <w:tab w:val="left" w:pos="1350"/>
        </w:tabs>
        <w:ind w:left="0"/>
        <w:rPr>
          <w:rFonts w:cs="Arial"/>
          <w:bCs/>
          <w:sz w:val="20"/>
        </w:rPr>
      </w:pPr>
      <w:r w:rsidRPr="008B1376">
        <w:rPr>
          <w:rFonts w:cs="Arial"/>
          <w:bCs/>
          <w:sz w:val="20"/>
        </w:rPr>
        <w:t>It consists of OQS process components.</w:t>
      </w:r>
      <w:r w:rsidR="008548BB" w:rsidRPr="008B1376">
        <w:rPr>
          <w:rFonts w:cs="Arial"/>
          <w:bCs/>
          <w:sz w:val="20"/>
        </w:rPr>
        <w:t xml:space="preserve"> SimLog uses two existing OQS process components: PersonManager and ScheduleManager. A new process component, SimLogManager has been added.</w:t>
      </w:r>
    </w:p>
    <w:p w:rsidR="008548BB" w:rsidRPr="008B1376" w:rsidRDefault="00121664" w:rsidP="008548BB">
      <w:pPr>
        <w:pStyle w:val="UCHeading3"/>
        <w:numPr>
          <w:ilvl w:val="0"/>
          <w:numId w:val="0"/>
        </w:numPr>
        <w:tabs>
          <w:tab w:val="left" w:pos="432"/>
          <w:tab w:val="left" w:pos="864"/>
          <w:tab w:val="left" w:pos="1440"/>
        </w:tabs>
        <w:spacing w:before="120" w:after="60" w:line="240" w:lineRule="auto"/>
        <w:rPr>
          <w:rFonts w:cs="Arial"/>
          <w:b/>
          <w:i w:val="0"/>
        </w:rPr>
      </w:pPr>
      <w:r w:rsidRPr="008B1376">
        <w:rPr>
          <w:rFonts w:cs="Arial"/>
          <w:b/>
          <w:i w:val="0"/>
        </w:rPr>
        <w:t xml:space="preserve">1 </w:t>
      </w:r>
      <w:r w:rsidR="008548BB" w:rsidRPr="008B1376">
        <w:rPr>
          <w:rFonts w:cs="Arial"/>
          <w:b/>
          <w:i w:val="0"/>
        </w:rPr>
        <w:t>SimLogManager</w:t>
      </w:r>
    </w:p>
    <w:p w:rsidR="008548BB" w:rsidRPr="008B1376" w:rsidRDefault="008548BB" w:rsidP="008548BB">
      <w:pPr>
        <w:pStyle w:val="IMPBNormal"/>
        <w:tabs>
          <w:tab w:val="left" w:pos="1350"/>
        </w:tabs>
        <w:ind w:left="0"/>
        <w:rPr>
          <w:rFonts w:cs="Arial"/>
          <w:sz w:val="20"/>
        </w:rPr>
      </w:pPr>
      <w:r w:rsidRPr="008B1376">
        <w:rPr>
          <w:rFonts w:cs="Arial"/>
          <w:sz w:val="20"/>
        </w:rPr>
        <w:t>SimLogManager is the main process component for the SimLog application. SimLog Manager communicates with the User Interface client via SimLog POJO and uses service entity components .</w:t>
      </w:r>
    </w:p>
    <w:p w:rsidR="008548BB" w:rsidRPr="008B1376" w:rsidRDefault="008548BB" w:rsidP="008548BB">
      <w:pPr>
        <w:pStyle w:val="IMPBNormal"/>
        <w:tabs>
          <w:tab w:val="left" w:pos="1350"/>
        </w:tabs>
        <w:ind w:left="0"/>
        <w:rPr>
          <w:rFonts w:cs="Arial"/>
          <w:b/>
          <w:bCs/>
          <w:sz w:val="20"/>
        </w:rPr>
      </w:pPr>
      <w:r w:rsidRPr="008B1376">
        <w:rPr>
          <w:rFonts w:cs="Arial"/>
          <w:b/>
          <w:bCs/>
          <w:sz w:val="20"/>
        </w:rPr>
        <w:t>OQS Entity</w:t>
      </w:r>
    </w:p>
    <w:p w:rsidR="008548BB" w:rsidRPr="008B1376" w:rsidRDefault="008548BB" w:rsidP="008548BB">
      <w:pPr>
        <w:pStyle w:val="IMPBNormal"/>
        <w:tabs>
          <w:tab w:val="left" w:pos="1350"/>
        </w:tabs>
        <w:ind w:left="0"/>
        <w:rPr>
          <w:rFonts w:cs="Arial"/>
          <w:sz w:val="20"/>
        </w:rPr>
      </w:pPr>
      <w:r w:rsidRPr="008B1376">
        <w:rPr>
          <w:rFonts w:cs="Arial"/>
          <w:sz w:val="20"/>
        </w:rPr>
        <w:t>These components focus mainly on the individual business entities and further interact with the lower level utility components to process requests corresponding to the business entity .Business entity are :-</w:t>
      </w:r>
    </w:p>
    <w:p w:rsidR="008548BB" w:rsidRPr="008B1376" w:rsidRDefault="008548BB" w:rsidP="008548BB">
      <w:pPr>
        <w:pStyle w:val="UCHeading3"/>
        <w:numPr>
          <w:ilvl w:val="0"/>
          <w:numId w:val="0"/>
        </w:numPr>
        <w:tabs>
          <w:tab w:val="left" w:pos="432"/>
          <w:tab w:val="left" w:pos="864"/>
          <w:tab w:val="left" w:pos="1440"/>
        </w:tabs>
        <w:spacing w:before="120" w:after="60" w:line="240" w:lineRule="auto"/>
        <w:rPr>
          <w:rFonts w:cs="Arial"/>
          <w:b/>
          <w:i w:val="0"/>
        </w:rPr>
      </w:pPr>
      <w:r w:rsidRPr="008B1376">
        <w:rPr>
          <w:rFonts w:cs="Arial"/>
          <w:b/>
          <w:i w:val="0"/>
        </w:rPr>
        <w:t xml:space="preserve">           </w:t>
      </w:r>
      <w:r w:rsidR="00121664" w:rsidRPr="008B1376">
        <w:rPr>
          <w:rFonts w:cs="Arial"/>
          <w:b/>
          <w:i w:val="0"/>
        </w:rPr>
        <w:t xml:space="preserve">1 </w:t>
      </w:r>
      <w:r w:rsidRPr="008B1376">
        <w:rPr>
          <w:rFonts w:cs="Arial"/>
          <w:b/>
          <w:i w:val="0"/>
        </w:rPr>
        <w:t>Resource –</w:t>
      </w:r>
      <w:r w:rsidRPr="008B1376">
        <w:rPr>
          <w:rFonts w:cs="Arial"/>
          <w:i w:val="0"/>
        </w:rPr>
        <w:t xml:space="preserve">It involves all functionality related to displaying, creating and updating Training </w:t>
      </w:r>
      <w:proofErr w:type="gramStart"/>
      <w:r w:rsidRPr="008B1376">
        <w:rPr>
          <w:rFonts w:cs="Arial"/>
          <w:i w:val="0"/>
        </w:rPr>
        <w:t>Resources .</w:t>
      </w:r>
      <w:proofErr w:type="gramEnd"/>
      <w:r w:rsidRPr="008B1376">
        <w:rPr>
          <w:rFonts w:cs="Arial"/>
          <w:i w:val="0"/>
        </w:rPr>
        <w:t xml:space="preserve"> </w:t>
      </w:r>
      <w:r w:rsidR="002A7F02" w:rsidRPr="008B1376">
        <w:rPr>
          <w:rFonts w:cs="Arial"/>
          <w:i w:val="0"/>
        </w:rPr>
        <w:t>This includes</w:t>
      </w:r>
      <w:r w:rsidRPr="008B1376">
        <w:rPr>
          <w:rFonts w:cs="Arial"/>
          <w:i w:val="0"/>
        </w:rPr>
        <w:t xml:space="preserve"> changing device status, certifying Preflight etc</w:t>
      </w:r>
    </w:p>
    <w:p w:rsidR="00121664" w:rsidRPr="008B1376" w:rsidRDefault="008548BB" w:rsidP="00121664">
      <w:pPr>
        <w:pStyle w:val="UCHeading3"/>
        <w:numPr>
          <w:ilvl w:val="0"/>
          <w:numId w:val="0"/>
        </w:numPr>
        <w:tabs>
          <w:tab w:val="left" w:pos="432"/>
          <w:tab w:val="left" w:pos="864"/>
          <w:tab w:val="left" w:pos="1440"/>
        </w:tabs>
        <w:spacing w:before="120" w:after="60" w:line="240" w:lineRule="auto"/>
        <w:rPr>
          <w:rFonts w:cs="Arial"/>
          <w:i w:val="0"/>
        </w:rPr>
      </w:pPr>
      <w:r w:rsidRPr="008B1376">
        <w:rPr>
          <w:rFonts w:cs="Arial"/>
          <w:b/>
          <w:i w:val="0"/>
        </w:rPr>
        <w:t xml:space="preserve">        </w:t>
      </w:r>
      <w:r w:rsidR="00121664" w:rsidRPr="008B1376">
        <w:rPr>
          <w:rFonts w:cs="Arial"/>
          <w:b/>
          <w:i w:val="0"/>
        </w:rPr>
        <w:t xml:space="preserve">2 </w:t>
      </w:r>
      <w:r w:rsidRPr="008B1376">
        <w:rPr>
          <w:rFonts w:cs="Arial"/>
          <w:b/>
          <w:i w:val="0"/>
        </w:rPr>
        <w:t xml:space="preserve"> Person Component</w:t>
      </w:r>
      <w:r w:rsidR="00121664" w:rsidRPr="008B1376">
        <w:rPr>
          <w:rFonts w:cs="Arial"/>
          <w:b/>
          <w:i w:val="0"/>
        </w:rPr>
        <w:t xml:space="preserve"> - </w:t>
      </w:r>
      <w:r w:rsidR="00121664" w:rsidRPr="008B1376">
        <w:rPr>
          <w:rFonts w:cs="Arial"/>
          <w:i w:val="0"/>
        </w:rPr>
        <w:t>The Person component is an existing component used by the OQS Recordkeeping application that deals with functionality associated with a Crewmember and his positions</w:t>
      </w:r>
    </w:p>
    <w:p w:rsidR="00121664" w:rsidRPr="008B1376" w:rsidRDefault="00121664" w:rsidP="00121664">
      <w:pPr>
        <w:pStyle w:val="UCHeading3"/>
        <w:numPr>
          <w:ilvl w:val="0"/>
          <w:numId w:val="0"/>
        </w:numPr>
        <w:tabs>
          <w:tab w:val="left" w:pos="432"/>
          <w:tab w:val="left" w:pos="864"/>
          <w:tab w:val="left" w:pos="1440"/>
        </w:tabs>
        <w:spacing w:before="120" w:after="60" w:line="240" w:lineRule="auto"/>
        <w:rPr>
          <w:rFonts w:cs="Arial"/>
          <w:b/>
          <w:i w:val="0"/>
        </w:rPr>
      </w:pPr>
      <w:r w:rsidRPr="008B1376">
        <w:rPr>
          <w:rFonts w:cs="Arial"/>
          <w:i w:val="0"/>
        </w:rPr>
        <w:t xml:space="preserve">         </w:t>
      </w:r>
      <w:r w:rsidRPr="008B1376">
        <w:rPr>
          <w:rFonts w:cs="Arial"/>
          <w:b/>
          <w:i w:val="0"/>
        </w:rPr>
        <w:t>3</w:t>
      </w:r>
      <w:r w:rsidRPr="008B1376">
        <w:rPr>
          <w:rFonts w:cs="Arial"/>
          <w:i w:val="0"/>
        </w:rPr>
        <w:t xml:space="preserve"> </w:t>
      </w:r>
      <w:r w:rsidR="008548BB" w:rsidRPr="008B1376">
        <w:rPr>
          <w:rFonts w:cs="Arial"/>
          <w:b/>
          <w:i w:val="0"/>
        </w:rPr>
        <w:t>Atom</w:t>
      </w:r>
      <w:r w:rsidRPr="008B1376">
        <w:rPr>
          <w:rFonts w:cs="Arial"/>
          <w:b/>
          <w:i w:val="0"/>
        </w:rPr>
        <w:t xml:space="preserve"> –</w:t>
      </w:r>
      <w:r w:rsidRPr="008B1376">
        <w:rPr>
          <w:rFonts w:cs="Arial"/>
          <w:i w:val="0"/>
        </w:rPr>
        <w:t xml:space="preserve"> It communicates with the current Scheduling application (called ATOM). SimLog uses this component to interact with the scheduling application to retrieve Crewmembers scheduled for training</w:t>
      </w:r>
      <w:r w:rsidR="002A7F02" w:rsidRPr="008B1376">
        <w:rPr>
          <w:rFonts w:cs="Arial"/>
          <w:i w:val="0"/>
        </w:rPr>
        <w:t xml:space="preserve">s </w:t>
      </w:r>
      <w:r w:rsidRPr="008B1376">
        <w:rPr>
          <w:rFonts w:cs="Arial"/>
          <w:i w:val="0"/>
        </w:rPr>
        <w:t>in a device. This information is used for the Time</w:t>
      </w:r>
      <w:r w:rsidR="00BD5A7C">
        <w:rPr>
          <w:rFonts w:cs="Arial"/>
          <w:i w:val="0"/>
        </w:rPr>
        <w:t xml:space="preserve"> </w:t>
      </w:r>
      <w:r w:rsidRPr="008B1376">
        <w:rPr>
          <w:rFonts w:cs="Arial"/>
          <w:i w:val="0"/>
        </w:rPr>
        <w:t>Log functionality.</w:t>
      </w:r>
    </w:p>
    <w:p w:rsidR="008548BB" w:rsidRPr="008B1376" w:rsidRDefault="008548BB" w:rsidP="008548BB">
      <w:pPr>
        <w:pStyle w:val="UCHeading3"/>
        <w:numPr>
          <w:ilvl w:val="0"/>
          <w:numId w:val="0"/>
        </w:numPr>
        <w:tabs>
          <w:tab w:val="left" w:pos="432"/>
          <w:tab w:val="left" w:pos="864"/>
          <w:tab w:val="left" w:pos="1440"/>
        </w:tabs>
        <w:spacing w:before="120" w:after="60" w:line="240" w:lineRule="auto"/>
        <w:rPr>
          <w:rFonts w:cs="Arial"/>
          <w:b/>
          <w:i w:val="0"/>
        </w:rPr>
      </w:pPr>
    </w:p>
    <w:p w:rsidR="009E4E30" w:rsidRPr="008B1376" w:rsidRDefault="00121664" w:rsidP="00121664">
      <w:pPr>
        <w:pStyle w:val="IMPBNormal"/>
        <w:tabs>
          <w:tab w:val="left" w:pos="1350"/>
        </w:tabs>
        <w:ind w:left="0"/>
        <w:rPr>
          <w:rFonts w:cs="Arial"/>
          <w:b/>
          <w:bCs/>
          <w:sz w:val="20"/>
        </w:rPr>
      </w:pPr>
      <w:r w:rsidRPr="008B1376">
        <w:rPr>
          <w:rFonts w:cs="Arial"/>
          <w:b/>
          <w:bCs/>
          <w:sz w:val="20"/>
        </w:rPr>
        <w:t>OQS Utility</w:t>
      </w:r>
    </w:p>
    <w:p w:rsidR="00121664" w:rsidRPr="008B1376" w:rsidRDefault="00121664" w:rsidP="00121664">
      <w:pPr>
        <w:pStyle w:val="IMPBNormal"/>
        <w:tabs>
          <w:tab w:val="left" w:pos="1350"/>
        </w:tabs>
        <w:ind w:left="0"/>
        <w:rPr>
          <w:rFonts w:cs="Arial"/>
          <w:sz w:val="20"/>
        </w:rPr>
      </w:pPr>
      <w:r w:rsidRPr="008B1376">
        <w:rPr>
          <w:rFonts w:cs="Arial"/>
          <w:sz w:val="20"/>
        </w:rPr>
        <w:t>It belon</w:t>
      </w:r>
      <w:r w:rsidR="002A7F02" w:rsidRPr="008B1376">
        <w:rPr>
          <w:rFonts w:cs="Arial"/>
          <w:sz w:val="20"/>
        </w:rPr>
        <w:t>g</w:t>
      </w:r>
      <w:r w:rsidRPr="008B1376">
        <w:rPr>
          <w:rFonts w:cs="Arial"/>
          <w:sz w:val="20"/>
        </w:rPr>
        <w:t>s to the lowest layer of the component model. Components in this layer do not interact with other components and can function independently.</w:t>
      </w:r>
    </w:p>
    <w:p w:rsidR="00121664" w:rsidRPr="00BE5AB4" w:rsidRDefault="007811A4" w:rsidP="00121664">
      <w:pPr>
        <w:pStyle w:val="UCHeading3"/>
        <w:numPr>
          <w:ilvl w:val="0"/>
          <w:numId w:val="0"/>
        </w:numPr>
        <w:tabs>
          <w:tab w:val="left" w:pos="432"/>
          <w:tab w:val="left" w:pos="864"/>
          <w:tab w:val="left" w:pos="1440"/>
        </w:tabs>
        <w:spacing w:before="120" w:after="60" w:line="240" w:lineRule="auto"/>
        <w:rPr>
          <w:rFonts w:cs="Arial"/>
          <w:b/>
          <w:i w:val="0"/>
        </w:rPr>
      </w:pPr>
      <w:r w:rsidRPr="007811A4">
        <w:rPr>
          <w:rFonts w:cs="Arial"/>
          <w:b/>
          <w:i w:val="0"/>
        </w:rPr>
        <w:t>1 Department</w:t>
      </w:r>
    </w:p>
    <w:p w:rsidR="00CC65E5" w:rsidRDefault="007811A4">
      <w:pPr>
        <w:spacing w:line="260" w:lineRule="atLeast"/>
        <w:jc w:val="both"/>
        <w:rPr>
          <w:rFonts w:cs="Arial"/>
          <w:color w:val="000000"/>
        </w:rPr>
      </w:pPr>
      <w:r w:rsidRPr="007811A4">
        <w:rPr>
          <w:rFonts w:ascii="Arial" w:hAnsi="Arial" w:cs="Arial"/>
          <w:color w:val="000000"/>
        </w:rPr>
        <w:t>This component  performs all functionsrelated to creating and managing departments, applications, configuration values, asynchronous jobs, and equipment.</w:t>
      </w:r>
    </w:p>
    <w:p w:rsidR="00121664" w:rsidRPr="00BE5AB4" w:rsidRDefault="007811A4" w:rsidP="00121664">
      <w:pPr>
        <w:pStyle w:val="UCHeading3"/>
        <w:numPr>
          <w:ilvl w:val="0"/>
          <w:numId w:val="0"/>
        </w:numPr>
        <w:tabs>
          <w:tab w:val="left" w:pos="432"/>
          <w:tab w:val="left" w:pos="864"/>
          <w:tab w:val="left" w:pos="1440"/>
        </w:tabs>
        <w:spacing w:before="120" w:after="60" w:line="240" w:lineRule="auto"/>
        <w:rPr>
          <w:rFonts w:cs="Arial"/>
          <w:b/>
          <w:i w:val="0"/>
        </w:rPr>
      </w:pPr>
      <w:r w:rsidRPr="007811A4">
        <w:rPr>
          <w:rFonts w:cs="Arial"/>
          <w:b/>
          <w:i w:val="0"/>
        </w:rPr>
        <w:t>2 Security</w:t>
      </w:r>
    </w:p>
    <w:p w:rsidR="00CC65E5" w:rsidRDefault="007811A4">
      <w:pPr>
        <w:spacing w:line="260" w:lineRule="atLeast"/>
        <w:jc w:val="both"/>
        <w:rPr>
          <w:rFonts w:cs="Arial"/>
          <w:color w:val="000000"/>
        </w:rPr>
      </w:pPr>
      <w:r w:rsidRPr="007811A4">
        <w:rPr>
          <w:rFonts w:ascii="Arial" w:hAnsi="Arial" w:cs="Arial"/>
          <w:color w:val="000000"/>
        </w:rPr>
        <w:t>Security component serves several main purposes such as managing system users and their permissions, authenticating system user when the user logs into the application and managing Flight in Trouble functionality .</w:t>
      </w:r>
    </w:p>
    <w:p w:rsidR="00DD0579" w:rsidRPr="008B1376" w:rsidRDefault="00121664" w:rsidP="00121664">
      <w:pPr>
        <w:pStyle w:val="IMPBNormal"/>
        <w:tabs>
          <w:tab w:val="left" w:pos="1350"/>
        </w:tabs>
        <w:ind w:left="0"/>
        <w:rPr>
          <w:rFonts w:cs="Arial"/>
          <w:sz w:val="20"/>
        </w:rPr>
      </w:pPr>
      <w:r w:rsidRPr="008B1376">
        <w:rPr>
          <w:rFonts w:cs="Arial"/>
          <w:b/>
          <w:sz w:val="20"/>
        </w:rPr>
        <w:t>DATABASES</w:t>
      </w:r>
    </w:p>
    <w:p w:rsidR="00121664" w:rsidRPr="008B1376" w:rsidRDefault="00121664" w:rsidP="00121664">
      <w:pPr>
        <w:pStyle w:val="UCHeading2"/>
        <w:numPr>
          <w:ilvl w:val="0"/>
          <w:numId w:val="0"/>
        </w:numPr>
        <w:tabs>
          <w:tab w:val="left" w:pos="432"/>
          <w:tab w:val="left" w:pos="1296"/>
          <w:tab w:val="left" w:pos="1728"/>
        </w:tabs>
        <w:spacing w:before="120" w:line="240" w:lineRule="auto"/>
        <w:rPr>
          <w:rFonts w:cs="Arial"/>
          <w:color w:val="000000"/>
        </w:rPr>
      </w:pPr>
      <w:bookmarkStart w:id="69" w:name="_Toc219196326"/>
      <w:bookmarkStart w:id="70" w:name="_Toc268077431"/>
      <w:bookmarkStart w:id="71" w:name="_Toc279160977"/>
      <w:r w:rsidRPr="008B1376">
        <w:rPr>
          <w:rFonts w:cs="Arial"/>
          <w:color w:val="000000"/>
        </w:rPr>
        <w:t>1 OQS database</w:t>
      </w:r>
      <w:bookmarkEnd w:id="69"/>
      <w:bookmarkEnd w:id="70"/>
      <w:bookmarkEnd w:id="71"/>
    </w:p>
    <w:p w:rsidR="00DD0579" w:rsidRPr="008B1376" w:rsidRDefault="007811A4" w:rsidP="00121664">
      <w:pPr>
        <w:pStyle w:val="IMPBNormal"/>
        <w:tabs>
          <w:tab w:val="left" w:pos="1350"/>
        </w:tabs>
        <w:ind w:left="0"/>
        <w:rPr>
          <w:rFonts w:cs="Arial"/>
          <w:sz w:val="20"/>
        </w:rPr>
      </w:pPr>
      <w:r w:rsidRPr="007811A4">
        <w:rPr>
          <w:rFonts w:cs="Arial"/>
          <w:color w:val="000000"/>
          <w:sz w:val="20"/>
        </w:rPr>
        <w:t xml:space="preserve">                The OQS database contains all the tables required to maintain the SimLog.  It contains tables required for handling SimLog and Recordkeeping applications</w:t>
      </w:r>
      <w:r w:rsidR="00121664" w:rsidRPr="008B1376">
        <w:rPr>
          <w:rFonts w:cs="Arial"/>
          <w:sz w:val="20"/>
        </w:rPr>
        <w:t xml:space="preserve"> .</w:t>
      </w:r>
    </w:p>
    <w:p w:rsidR="00EB1B2B" w:rsidRPr="008B1376" w:rsidRDefault="00121664" w:rsidP="00EB1B2B">
      <w:pPr>
        <w:pStyle w:val="UCHeading2"/>
        <w:numPr>
          <w:ilvl w:val="0"/>
          <w:numId w:val="0"/>
        </w:numPr>
        <w:tabs>
          <w:tab w:val="left" w:pos="432"/>
          <w:tab w:val="left" w:pos="1296"/>
          <w:tab w:val="left" w:pos="1728"/>
        </w:tabs>
        <w:spacing w:before="120" w:line="240" w:lineRule="auto"/>
        <w:rPr>
          <w:rFonts w:cs="Arial"/>
          <w:color w:val="000000"/>
        </w:rPr>
      </w:pPr>
      <w:bookmarkStart w:id="72" w:name="_Toc219196327"/>
      <w:bookmarkStart w:id="73" w:name="_Toc268077432"/>
      <w:bookmarkStart w:id="74" w:name="_Toc279160978"/>
      <w:r w:rsidRPr="008B1376">
        <w:rPr>
          <w:rFonts w:cs="Arial"/>
          <w:color w:val="000000"/>
        </w:rPr>
        <w:t>2 ATOM  database</w:t>
      </w:r>
      <w:bookmarkEnd w:id="72"/>
      <w:bookmarkEnd w:id="73"/>
      <w:bookmarkEnd w:id="74"/>
    </w:p>
    <w:p w:rsidR="00EB1B2B" w:rsidRPr="00BE5AB4" w:rsidRDefault="007811A4" w:rsidP="00EB1B2B">
      <w:pPr>
        <w:pStyle w:val="IMPBNormal"/>
        <w:tabs>
          <w:tab w:val="left" w:pos="1350"/>
        </w:tabs>
        <w:ind w:left="0"/>
        <w:rPr>
          <w:rFonts w:cs="Arial"/>
          <w:color w:val="000000"/>
          <w:sz w:val="20"/>
        </w:rPr>
      </w:pPr>
      <w:r w:rsidRPr="007811A4">
        <w:rPr>
          <w:rFonts w:cs="Arial"/>
          <w:color w:val="000000"/>
          <w:sz w:val="20"/>
        </w:rPr>
        <w:t xml:space="preserve">This  contains tables for handling the Scheduling application. OQS applications (SimLog and </w:t>
      </w:r>
      <w:r w:rsidR="00805508" w:rsidRPr="00805508">
        <w:rPr>
          <w:rFonts w:cs="Arial"/>
          <w:color w:val="000000"/>
          <w:sz w:val="20"/>
        </w:rPr>
        <w:t>Recordkeeping) interact with these tables in order to serve some of the requests from the SimLog application (e.g. Retrieving TimeLog for scheduled Crewmembers)</w:t>
      </w:r>
      <w:bookmarkStart w:id="75" w:name="_Toc219196322"/>
      <w:bookmarkStart w:id="76" w:name="_Toc268077426"/>
      <w:bookmarkStart w:id="77" w:name="_Toc279160972"/>
    </w:p>
    <w:bookmarkEnd w:id="75"/>
    <w:bookmarkEnd w:id="76"/>
    <w:bookmarkEnd w:id="77"/>
    <w:p w:rsidR="00EB1B2B" w:rsidRPr="008B1376" w:rsidRDefault="00EB1B2B" w:rsidP="00EB1B2B">
      <w:pPr>
        <w:pStyle w:val="IMPBNormal"/>
        <w:tabs>
          <w:tab w:val="left" w:pos="1350"/>
        </w:tabs>
        <w:ind w:left="0"/>
        <w:rPr>
          <w:rFonts w:cs="Arial"/>
          <w:b/>
          <w:sz w:val="20"/>
        </w:rPr>
      </w:pPr>
      <w:r w:rsidRPr="008B1376">
        <w:rPr>
          <w:rFonts w:cs="Arial"/>
          <w:b/>
          <w:sz w:val="20"/>
        </w:rPr>
        <w:t xml:space="preserve">OQS </w:t>
      </w:r>
      <w:r w:rsidR="007935E7">
        <w:rPr>
          <w:rFonts w:cs="Arial"/>
          <w:b/>
          <w:sz w:val="20"/>
        </w:rPr>
        <w:t>SimLog</w:t>
      </w:r>
      <w:r w:rsidRPr="008B1376">
        <w:rPr>
          <w:rFonts w:cs="Arial"/>
          <w:b/>
          <w:sz w:val="20"/>
        </w:rPr>
        <w:t xml:space="preserve"> Client – </w:t>
      </w:r>
    </w:p>
    <w:p w:rsidR="00DD0579" w:rsidRPr="00BE5AB4" w:rsidRDefault="007811A4" w:rsidP="0079721E">
      <w:pPr>
        <w:pStyle w:val="IMPBNormal"/>
        <w:tabs>
          <w:tab w:val="left" w:pos="1350"/>
        </w:tabs>
        <w:ind w:left="0"/>
        <w:rPr>
          <w:rFonts w:cs="Arial"/>
          <w:color w:val="000000"/>
          <w:sz w:val="20"/>
        </w:rPr>
      </w:pPr>
      <w:r w:rsidRPr="007811A4">
        <w:rPr>
          <w:rFonts w:cs="Arial"/>
          <w:color w:val="000000"/>
          <w:sz w:val="20"/>
        </w:rPr>
        <w:t>The OQS SimLog client resides on WebSphere 6.1.   The client part of SimLog application consist of Flex classes (e.g. ActionScript classes) that is bundled into the OQSSimLogWeb project and deployed to the WebSphere server. Proper security roles are  set up in LDAP for accessing the SimLog application.</w:t>
      </w:r>
    </w:p>
    <w:p w:rsidR="00DD0579" w:rsidRPr="008B1376" w:rsidRDefault="00DD0579" w:rsidP="0079721E">
      <w:pPr>
        <w:pStyle w:val="IMPBNormal"/>
        <w:tabs>
          <w:tab w:val="left" w:pos="1350"/>
        </w:tabs>
        <w:ind w:left="0"/>
        <w:rPr>
          <w:rFonts w:cs="Arial"/>
          <w:b/>
          <w:sz w:val="18"/>
        </w:rPr>
      </w:pPr>
    </w:p>
    <w:p w:rsidR="00821311" w:rsidRDefault="00821311">
      <w:pPr>
        <w:spacing w:before="0" w:after="0" w:line="240" w:lineRule="auto"/>
        <w:rPr>
          <w:rFonts w:ascii="Arial" w:hAnsi="Arial" w:cs="Arial"/>
          <w:b/>
          <w:caps/>
          <w:spacing w:val="15"/>
          <w:sz w:val="22"/>
          <w:szCs w:val="22"/>
        </w:rPr>
      </w:pPr>
      <w:r>
        <w:rPr>
          <w:rFonts w:ascii="Arial" w:hAnsi="Arial" w:cs="Arial"/>
        </w:rPr>
        <w:br w:type="page"/>
      </w:r>
    </w:p>
    <w:p w:rsidR="009414C6" w:rsidRPr="008B1376" w:rsidRDefault="0049443B" w:rsidP="009414C6">
      <w:pPr>
        <w:pStyle w:val="Heading2"/>
        <w:rPr>
          <w:rFonts w:ascii="Arial" w:hAnsi="Arial" w:cs="Arial"/>
        </w:rPr>
      </w:pPr>
      <w:bookmarkStart w:id="78" w:name="_Toc318367134"/>
      <w:r w:rsidRPr="008B1376">
        <w:rPr>
          <w:rFonts w:ascii="Arial" w:hAnsi="Arial" w:cs="Arial"/>
        </w:rPr>
        <w:t>Batch Process:</w:t>
      </w:r>
      <w:bookmarkEnd w:id="78"/>
      <w:r w:rsidRPr="008B1376">
        <w:rPr>
          <w:rFonts w:ascii="Arial" w:hAnsi="Arial" w:cs="Arial"/>
        </w:rPr>
        <w:t xml:space="preserve"> </w:t>
      </w:r>
    </w:p>
    <w:p w:rsidR="009414C6" w:rsidRPr="008B1376" w:rsidRDefault="009414C6" w:rsidP="004776CB">
      <w:pPr>
        <w:autoSpaceDE w:val="0"/>
        <w:autoSpaceDN w:val="0"/>
        <w:adjustRightInd w:val="0"/>
        <w:spacing w:before="0" w:after="0" w:line="240" w:lineRule="auto"/>
        <w:rPr>
          <w:rFonts w:ascii="Arial" w:hAnsi="Arial" w:cs="Arial"/>
          <w:b/>
          <w:bCs/>
        </w:rPr>
      </w:pPr>
    </w:p>
    <w:p w:rsidR="00CC65E5" w:rsidRDefault="00162388">
      <w:pPr>
        <w:pStyle w:val="IMPBNormal"/>
        <w:tabs>
          <w:tab w:val="left" w:pos="1350"/>
        </w:tabs>
        <w:ind w:left="0"/>
        <w:rPr>
          <w:rFonts w:cs="Arial"/>
          <w:color w:val="000000"/>
        </w:rPr>
      </w:pPr>
      <w:r>
        <w:rPr>
          <w:rFonts w:cs="Arial"/>
          <w:color w:val="000000"/>
          <w:sz w:val="20"/>
        </w:rPr>
        <w:t xml:space="preserve">OQS </w:t>
      </w:r>
      <w:r w:rsidR="007935E7">
        <w:rPr>
          <w:rFonts w:cs="Arial"/>
          <w:color w:val="000000"/>
          <w:sz w:val="20"/>
        </w:rPr>
        <w:t>SimLog</w:t>
      </w:r>
      <w:r>
        <w:rPr>
          <w:rFonts w:cs="Arial"/>
          <w:color w:val="000000"/>
          <w:sz w:val="20"/>
        </w:rPr>
        <w:t xml:space="preserve"> has</w:t>
      </w:r>
      <w:r w:rsidR="007811A4" w:rsidRPr="007811A4">
        <w:rPr>
          <w:rFonts w:cs="Arial"/>
          <w:color w:val="000000"/>
          <w:sz w:val="20"/>
        </w:rPr>
        <w:t xml:space="preserve"> two daily batch jobs(12:05 AM and 04:05 AM). </w:t>
      </w: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413F26" w:rsidP="004776CB">
      <w:pPr>
        <w:autoSpaceDE w:val="0"/>
        <w:autoSpaceDN w:val="0"/>
        <w:adjustRightInd w:val="0"/>
        <w:spacing w:before="0" w:after="0" w:line="240" w:lineRule="auto"/>
        <w:rPr>
          <w:rFonts w:ascii="Arial" w:hAnsi="Arial" w:cs="Arial"/>
          <w:b/>
          <w:bCs/>
        </w:rPr>
      </w:pPr>
      <w:r w:rsidRPr="008B1376">
        <w:rPr>
          <w:rFonts w:ascii="Arial" w:hAnsi="Arial" w:cs="Arial"/>
          <w:b/>
          <w:bCs/>
          <w:noProof/>
        </w:rPr>
        <w:drawing>
          <wp:inline distT="0" distB="0" distL="0" distR="0">
            <wp:extent cx="4951095" cy="3959225"/>
            <wp:effectExtent l="0" t="0" r="0" b="0"/>
            <wp:docPr id="13"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53000" cy="3962400"/>
                      <a:chOff x="2209800" y="1447800"/>
                      <a:chExt cx="4953000" cy="3962400"/>
                    </a:xfrm>
                  </a:grpSpPr>
                  <a:sp>
                    <a:nvSpPr>
                      <a:cNvPr id="7" name="Rectangle 6"/>
                      <a:cNvSpPr/>
                    </a:nvSpPr>
                    <a:spPr bwMode="auto">
                      <a:xfrm>
                        <a:off x="2667000" y="1447800"/>
                        <a:ext cx="3429000" cy="685800"/>
                      </a:xfrm>
                      <a:prstGeom prst="rect">
                        <a:avLst/>
                      </a:prstGeom>
                      <a:solidFill>
                        <a:schemeClr val="accent1"/>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r>
                            <a:rPr kumimoji="0" lang="en-US" sz="1800" b="0" i="0" u="none" strike="noStrike" cap="none" normalizeH="0" baseline="0" dirty="0" smtClean="0">
                              <a:ln>
                                <a:noFill/>
                              </a:ln>
                              <a:solidFill>
                                <a:schemeClr val="tx1"/>
                              </a:solidFill>
                              <a:effectLst/>
                              <a:latin typeface="Arial" charset="0"/>
                            </a:rPr>
                            <a:t>Sim</a:t>
                          </a:r>
                          <a:r>
                            <a:rPr lang="en-US" sz="1800" dirty="0" smtClean="0"/>
                            <a:t>l</a:t>
                          </a:r>
                          <a:r>
                            <a:rPr kumimoji="0" lang="en-US" sz="1800" b="0" i="0" u="none" strike="noStrike" cap="none" normalizeH="0" baseline="0" dirty="0" smtClean="0">
                              <a:ln>
                                <a:noFill/>
                              </a:ln>
                              <a:solidFill>
                                <a:schemeClr val="tx1"/>
                              </a:solidFill>
                              <a:effectLst/>
                              <a:latin typeface="Arial" charset="0"/>
                            </a:rPr>
                            <a:t>og Batch Jobs</a:t>
                          </a:r>
                        </a:p>
                      </a:txBody>
                      <a:useSpRect/>
                    </a:txSp>
                  </a:sp>
                  <a:sp>
                    <a:nvSpPr>
                      <a:cNvPr id="8" name="Rectangle 7"/>
                      <a:cNvSpPr/>
                    </a:nvSpPr>
                    <a:spPr bwMode="auto">
                      <a:xfrm>
                        <a:off x="2209800" y="3276600"/>
                        <a:ext cx="2133600" cy="2133600"/>
                      </a:xfrm>
                      <a:prstGeom prst="rect">
                        <a:avLst/>
                      </a:prstGeom>
                      <a:solidFill>
                        <a:schemeClr val="accent1"/>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2000" dirty="0" smtClean="0"/>
                            <a:t>Update Resource</a:t>
                          </a:r>
                        </a:p>
                        <a:p>
                          <a:pPr algn="ctr"/>
                          <a:r>
                            <a:rPr lang="en-US" sz="2000" dirty="0" smtClean="0"/>
                            <a:t>Status</a:t>
                          </a:r>
                        </a:p>
                        <a:p>
                          <a:pPr algn="ctr"/>
                          <a:r>
                            <a:rPr lang="en-US" sz="2000" b="1" dirty="0" smtClean="0"/>
                            <a:t>At 12:05 AM</a:t>
                          </a:r>
                          <a:endParaRPr kumimoji="0" lang="en-US" sz="2000" b="1" i="0" u="none" strike="noStrike" cap="none" normalizeH="0" baseline="0" dirty="0" smtClean="0">
                            <a:ln>
                              <a:noFill/>
                            </a:ln>
                            <a:solidFill>
                              <a:schemeClr val="tx1"/>
                            </a:solidFill>
                            <a:effectLst/>
                            <a:latin typeface="Arial" charset="0"/>
                          </a:endParaRPr>
                        </a:p>
                        <a:p>
                          <a:pPr algn="ctr"/>
                          <a:r>
                            <a:rPr lang="en-US" sz="1400" dirty="0" smtClean="0"/>
                            <a:t>System check all </a:t>
                          </a:r>
                        </a:p>
                        <a:p>
                          <a:pPr algn="ctr"/>
                          <a:r>
                            <a:rPr lang="en-US" sz="1400" dirty="0" smtClean="0"/>
                            <a:t>open discrepancies for </a:t>
                          </a:r>
                        </a:p>
                        <a:p>
                          <a:pPr algn="ctr"/>
                          <a:r>
                            <a:rPr lang="en-US" sz="1400" dirty="0" smtClean="0"/>
                            <a:t>the simulators if any due </a:t>
                          </a:r>
                        </a:p>
                        <a:p>
                          <a:pPr algn="ctr"/>
                          <a:r>
                            <a:rPr lang="en-US" sz="1400" dirty="0" smtClean="0"/>
                            <a:t>date passed status will </a:t>
                          </a:r>
                        </a:p>
                        <a:p>
                          <a:pPr algn="ctr"/>
                          <a:r>
                            <a:rPr lang="en-US" sz="1400" dirty="0" smtClean="0"/>
                            <a:t>turn to down if it is UP  </a:t>
                          </a:r>
                          <a:endParaRPr kumimoji="0" lang="en-US" sz="1400" b="0" i="0" u="none" strike="noStrike" cap="none" normalizeH="0" baseline="0" dirty="0" smtClean="0">
                            <a:ln>
                              <a:noFill/>
                            </a:ln>
                            <a:solidFill>
                              <a:schemeClr val="tx1"/>
                            </a:solidFill>
                            <a:effectLst/>
                            <a:latin typeface="Arial" charset="0"/>
                          </a:endParaRPr>
                        </a:p>
                      </a:txBody>
                      <a:useSpRect/>
                    </a:txSp>
                  </a:sp>
                  <a:sp>
                    <a:nvSpPr>
                      <a:cNvPr id="9" name="Rectangle 8"/>
                      <a:cNvSpPr/>
                    </a:nvSpPr>
                    <a:spPr bwMode="auto">
                      <a:xfrm>
                        <a:off x="5029200" y="3276600"/>
                        <a:ext cx="2133600" cy="2133600"/>
                      </a:xfrm>
                      <a:prstGeom prst="rect">
                        <a:avLst/>
                      </a:prstGeom>
                      <a:solidFill>
                        <a:schemeClr val="accent1"/>
                      </a:solidFill>
                      <a:ln w="3175" cap="flat" cmpd="sng" algn="ctr">
                        <a:solidFill>
                          <a:srgbClr val="850909"/>
                        </a:solidFill>
                        <a:prstDash val="solid"/>
                        <a:miter lim="800000"/>
                        <a:headEnd type="none" w="sm" len="sm"/>
                        <a:tailEnd type="triangle" w="med" len="med"/>
                      </a:ln>
                      <a:effectLst/>
                    </a:spPr>
                    <a:txSp>
                      <a:txBody>
                        <a:bodyPr vert="horz" wrap="none" lIns="91440" tIns="45720" rIns="91440" bIns="45720" numCol="1" rtlCol="0" anchor="t" anchorCtr="0" compatLnSpc="1">
                          <a:prstTxWarp prst="textNoShape">
                            <a:avLst/>
                          </a:prstTxWarp>
                        </a:bodyPr>
                        <a:lstStyle>
                          <a:defPPr>
                            <a:defRPr lang="en-US"/>
                          </a:defPPr>
                          <a:lvl1pPr algn="l" rtl="0" fontAlgn="base">
                            <a:spcBef>
                              <a:spcPct val="0"/>
                            </a:spcBef>
                            <a:spcAft>
                              <a:spcPct val="0"/>
                            </a:spcAft>
                            <a:defRPr sz="3600" kern="1200">
                              <a:solidFill>
                                <a:schemeClr val="tx1"/>
                              </a:solidFill>
                              <a:latin typeface="Arial" charset="0"/>
                              <a:ea typeface="+mn-ea"/>
                              <a:cs typeface="Arial" charset="0"/>
                            </a:defRPr>
                          </a:lvl1pPr>
                          <a:lvl2pPr marL="457200" algn="l" rtl="0" fontAlgn="base">
                            <a:spcBef>
                              <a:spcPct val="0"/>
                            </a:spcBef>
                            <a:spcAft>
                              <a:spcPct val="0"/>
                            </a:spcAft>
                            <a:defRPr sz="3600" kern="1200">
                              <a:solidFill>
                                <a:schemeClr val="tx1"/>
                              </a:solidFill>
                              <a:latin typeface="Arial" charset="0"/>
                              <a:ea typeface="+mn-ea"/>
                              <a:cs typeface="Arial" charset="0"/>
                            </a:defRPr>
                          </a:lvl2pPr>
                          <a:lvl3pPr marL="914400" algn="l" rtl="0" fontAlgn="base">
                            <a:spcBef>
                              <a:spcPct val="0"/>
                            </a:spcBef>
                            <a:spcAft>
                              <a:spcPct val="0"/>
                            </a:spcAft>
                            <a:defRPr sz="3600" kern="1200">
                              <a:solidFill>
                                <a:schemeClr val="tx1"/>
                              </a:solidFill>
                              <a:latin typeface="Arial" charset="0"/>
                              <a:ea typeface="+mn-ea"/>
                              <a:cs typeface="Arial" charset="0"/>
                            </a:defRPr>
                          </a:lvl3pPr>
                          <a:lvl4pPr marL="1371600" algn="l" rtl="0" fontAlgn="base">
                            <a:spcBef>
                              <a:spcPct val="0"/>
                            </a:spcBef>
                            <a:spcAft>
                              <a:spcPct val="0"/>
                            </a:spcAft>
                            <a:defRPr sz="3600" kern="1200">
                              <a:solidFill>
                                <a:schemeClr val="tx1"/>
                              </a:solidFill>
                              <a:latin typeface="Arial" charset="0"/>
                              <a:ea typeface="+mn-ea"/>
                              <a:cs typeface="Arial" charset="0"/>
                            </a:defRPr>
                          </a:lvl4pPr>
                          <a:lvl5pPr marL="1828800" algn="l"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algn="ctr"/>
                          <a:r>
                            <a:rPr lang="en-US" sz="2000" dirty="0" smtClean="0"/>
                            <a:t>Update Preflight </a:t>
                          </a:r>
                        </a:p>
                        <a:p>
                          <a:pPr algn="ctr"/>
                          <a:r>
                            <a:rPr lang="en-US" sz="2000" b="1" dirty="0" smtClean="0"/>
                            <a:t>At 4:05 AM</a:t>
                          </a:r>
                        </a:p>
                        <a:p>
                          <a:pPr algn="ctr"/>
                          <a:r>
                            <a:rPr lang="en-US" sz="1600" dirty="0" smtClean="0"/>
                            <a:t>System set all devices</a:t>
                          </a:r>
                        </a:p>
                        <a:p>
                          <a:pPr algn="ctr"/>
                          <a:r>
                            <a:rPr lang="en-US" sz="1600" dirty="0" smtClean="0"/>
                            <a:t>Status ready for </a:t>
                          </a:r>
                        </a:p>
                        <a:p>
                          <a:pPr algn="ctr"/>
                          <a:r>
                            <a:rPr lang="en-US" sz="1600" dirty="0" smtClean="0"/>
                            <a:t>preflight </a:t>
                          </a:r>
                        </a:p>
                      </a:txBody>
                      <a:useSpRect/>
                    </a:txSp>
                  </a:sp>
                  <a:cxnSp>
                    <a:nvCxnSpPr>
                      <a:cNvPr id="11" name="Straight Arrow Connector 10"/>
                      <a:cNvCxnSpPr>
                        <a:stCxn id="7" idx="2"/>
                        <a:endCxn id="8" idx="0"/>
                      </a:cNvCxnSpPr>
                    </a:nvCxnSpPr>
                    <a:spPr bwMode="auto">
                      <a:xfrm flipH="1">
                        <a:off x="3276600" y="2133600"/>
                        <a:ext cx="1104900" cy="1143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a:cxnSp>
                    <a:nvCxnSpPr>
                      <a:cNvPr id="13" name="Straight Arrow Connector 12"/>
                      <a:cNvCxnSpPr>
                        <a:stCxn id="7" idx="2"/>
                      </a:cNvCxnSpPr>
                    </a:nvCxnSpPr>
                    <a:spPr bwMode="auto">
                      <a:xfrm>
                        <a:off x="4381500" y="2133600"/>
                        <a:ext cx="1714500" cy="1143000"/>
                      </a:xfrm>
                      <a:prstGeom prst="straightConnector1">
                        <a:avLst/>
                      </a:prstGeom>
                      <a:solidFill>
                        <a:schemeClr val="accent1"/>
                      </a:solidFill>
                      <a:ln w="3175" cap="flat" cmpd="sng" algn="ctr">
                        <a:solidFill>
                          <a:srgbClr val="850909"/>
                        </a:solidFill>
                        <a:prstDash val="solid"/>
                        <a:miter lim="800000"/>
                        <a:headEnd type="none" w="sm" len="sm"/>
                        <a:tailEnd type="arrow"/>
                      </a:ln>
                      <a:effectLst/>
                    </a:spPr>
                  </a:cxnSp>
                </lc:lockedCanvas>
              </a:graphicData>
            </a:graphic>
          </wp:inline>
        </w:drawing>
      </w: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BE1EDF" w:rsidRPr="00BE5AB4" w:rsidRDefault="00BE1EDF" w:rsidP="00BE1EDF">
      <w:pPr>
        <w:autoSpaceDE w:val="0"/>
        <w:autoSpaceDN w:val="0"/>
        <w:adjustRightInd w:val="0"/>
        <w:rPr>
          <w:rFonts w:ascii="Arial" w:hAnsi="Arial" w:cs="Arial"/>
          <w:color w:val="000000"/>
        </w:rPr>
      </w:pPr>
      <w:r w:rsidRPr="008B1376">
        <w:rPr>
          <w:rFonts w:ascii="Arial" w:hAnsi="Arial" w:cs="Arial"/>
          <w:b/>
          <w:bCs/>
        </w:rPr>
        <w:t xml:space="preserve">Update Resource Status: </w:t>
      </w:r>
      <w:r w:rsidR="007811A4" w:rsidRPr="007811A4">
        <w:rPr>
          <w:rFonts w:ascii="Arial" w:hAnsi="Arial" w:cs="Arial"/>
          <w:color w:val="000000"/>
        </w:rPr>
        <w:t xml:space="preserve">Every Midnight (12:05 AM), System update the device status as down if there is any past due date for any open discrepancy. </w:t>
      </w:r>
    </w:p>
    <w:p w:rsidR="00BE1EDF" w:rsidRPr="008B1376" w:rsidRDefault="00BE1EDF" w:rsidP="00BE1EDF">
      <w:pPr>
        <w:autoSpaceDE w:val="0"/>
        <w:autoSpaceDN w:val="0"/>
        <w:adjustRightInd w:val="0"/>
        <w:rPr>
          <w:rFonts w:ascii="Arial" w:hAnsi="Arial" w:cs="Arial"/>
          <w:b/>
          <w:bCs/>
        </w:rPr>
      </w:pPr>
    </w:p>
    <w:p w:rsidR="00BE1EDF" w:rsidRPr="00BE5AB4" w:rsidRDefault="00BE1EDF" w:rsidP="00BE1EDF">
      <w:pPr>
        <w:autoSpaceDE w:val="0"/>
        <w:autoSpaceDN w:val="0"/>
        <w:adjustRightInd w:val="0"/>
        <w:rPr>
          <w:rFonts w:ascii="Arial" w:hAnsi="Arial" w:cs="Arial"/>
          <w:color w:val="000000"/>
        </w:rPr>
      </w:pPr>
      <w:r w:rsidRPr="008B1376">
        <w:rPr>
          <w:rFonts w:ascii="Arial" w:hAnsi="Arial" w:cs="Arial"/>
          <w:b/>
          <w:bCs/>
        </w:rPr>
        <w:t xml:space="preserve">Update Preflight : </w:t>
      </w:r>
      <w:r w:rsidRPr="008B1376">
        <w:rPr>
          <w:rFonts w:ascii="Arial" w:hAnsi="Arial" w:cs="Arial"/>
          <w:bCs/>
        </w:rPr>
        <w:t xml:space="preserve"> </w:t>
      </w:r>
      <w:r w:rsidR="007811A4" w:rsidRPr="007811A4">
        <w:rPr>
          <w:rFonts w:ascii="Arial" w:hAnsi="Arial" w:cs="Arial"/>
          <w:color w:val="000000"/>
        </w:rPr>
        <w:t xml:space="preserve">Every Early Morning (04:05 AM), System changes the status of all the training device status as “Ready for Preflight”(Yellow) , if Device status is UP (Green)  </w:t>
      </w: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9414C6" w:rsidRPr="008B1376" w:rsidRDefault="009414C6" w:rsidP="004776CB">
      <w:pPr>
        <w:autoSpaceDE w:val="0"/>
        <w:autoSpaceDN w:val="0"/>
        <w:adjustRightInd w:val="0"/>
        <w:spacing w:before="0" w:after="0" w:line="240" w:lineRule="auto"/>
        <w:rPr>
          <w:rFonts w:ascii="Arial" w:hAnsi="Arial" w:cs="Arial"/>
          <w:b/>
          <w:bCs/>
        </w:rPr>
      </w:pPr>
    </w:p>
    <w:p w:rsidR="000B00AB" w:rsidRPr="008B1376" w:rsidRDefault="000B00AB" w:rsidP="00D92A58">
      <w:pPr>
        <w:pStyle w:val="Heading1"/>
        <w:spacing w:before="120" w:after="120" w:line="240" w:lineRule="exact"/>
        <w:rPr>
          <w:rFonts w:ascii="Arial" w:hAnsi="Arial" w:cs="Arial"/>
          <w:color w:val="auto"/>
        </w:rPr>
      </w:pPr>
      <w:bookmarkStart w:id="79" w:name="_Toc192685137"/>
      <w:bookmarkStart w:id="80" w:name="_Toc318367135"/>
      <w:r w:rsidRPr="008B1376">
        <w:rPr>
          <w:rFonts w:ascii="Arial" w:hAnsi="Arial" w:cs="Arial"/>
          <w:color w:val="auto"/>
        </w:rPr>
        <w:t>Technical Environment</w:t>
      </w:r>
      <w:bookmarkEnd w:id="79"/>
      <w:bookmarkEnd w:id="80"/>
      <w:r w:rsidRPr="008B1376">
        <w:rPr>
          <w:rFonts w:ascii="Arial" w:hAnsi="Arial" w:cs="Arial"/>
          <w:color w:val="auto"/>
        </w:rPr>
        <w:t xml:space="preserve"> </w:t>
      </w:r>
    </w:p>
    <w:p w:rsidR="000B00AB" w:rsidRPr="008B1376" w:rsidRDefault="000B00AB" w:rsidP="0083505D">
      <w:pPr>
        <w:pStyle w:val="Heading2"/>
        <w:spacing w:before="120" w:after="120" w:line="240" w:lineRule="exact"/>
        <w:rPr>
          <w:rFonts w:ascii="Arial" w:hAnsi="Arial" w:cs="Arial"/>
        </w:rPr>
      </w:pPr>
      <w:bookmarkStart w:id="81" w:name="_Toc192685139"/>
      <w:bookmarkStart w:id="82" w:name="_Toc318367136"/>
      <w:r w:rsidRPr="008B1376">
        <w:rPr>
          <w:rFonts w:ascii="Arial" w:hAnsi="Arial" w:cs="Arial"/>
        </w:rPr>
        <w:t>System Production Environment &amp; Technical Diagram</w:t>
      </w:r>
      <w:bookmarkEnd w:id="81"/>
      <w:bookmarkEnd w:id="82"/>
    </w:p>
    <w:p w:rsidR="00DD6E45" w:rsidRPr="008B1376" w:rsidRDefault="00DD6E45" w:rsidP="00B50E09">
      <w:pPr>
        <w:rPr>
          <w:rFonts w:ascii="Arial" w:hAnsi="Arial" w:cs="Arial"/>
        </w:rPr>
      </w:pPr>
    </w:p>
    <w:tbl>
      <w:tblPr>
        <w:tblW w:w="0" w:type="auto"/>
        <w:tblBorders>
          <w:insideH w:val="single" w:sz="18" w:space="0" w:color="FFFFFF"/>
          <w:insideV w:val="single" w:sz="18" w:space="0" w:color="FFFFFF"/>
        </w:tblBorders>
        <w:tblLook w:val="04A0"/>
      </w:tblPr>
      <w:tblGrid>
        <w:gridCol w:w="2538"/>
        <w:gridCol w:w="7020"/>
      </w:tblGrid>
      <w:tr w:rsidR="00DD6E45" w:rsidRPr="008B1376" w:rsidTr="00DD6E45">
        <w:trPr>
          <w:trHeight w:val="513"/>
        </w:trPr>
        <w:tc>
          <w:tcPr>
            <w:tcW w:w="2538" w:type="dxa"/>
            <w:shd w:val="pct20" w:color="000000" w:fill="FFFFFF"/>
            <w:vAlign w:val="center"/>
          </w:tcPr>
          <w:p w:rsidR="00DD6E45" w:rsidRPr="008B1376" w:rsidRDefault="00DD6E45" w:rsidP="0049443B">
            <w:pPr>
              <w:autoSpaceDE w:val="0"/>
              <w:autoSpaceDN w:val="0"/>
              <w:adjustRightInd w:val="0"/>
              <w:spacing w:before="0" w:after="0" w:line="240" w:lineRule="auto"/>
              <w:rPr>
                <w:rFonts w:ascii="Arial" w:hAnsi="Arial" w:cs="Arial"/>
                <w:b/>
                <w:bCs/>
                <w:color w:val="000000"/>
                <w:sz w:val="22"/>
                <w:szCs w:val="22"/>
              </w:rPr>
            </w:pPr>
            <w:r w:rsidRPr="008B1376">
              <w:rPr>
                <w:rFonts w:ascii="Arial" w:hAnsi="Arial" w:cs="Arial"/>
                <w:b/>
                <w:bCs/>
                <w:color w:val="000000"/>
                <w:sz w:val="22"/>
                <w:szCs w:val="22"/>
              </w:rPr>
              <w:t>ENVIRONMENT</w:t>
            </w:r>
          </w:p>
        </w:tc>
        <w:tc>
          <w:tcPr>
            <w:tcW w:w="7020" w:type="dxa"/>
            <w:shd w:val="pct20" w:color="000000" w:fill="FFFFFF"/>
            <w:vAlign w:val="center"/>
          </w:tcPr>
          <w:p w:rsidR="00DD6E45" w:rsidRPr="008B1376" w:rsidRDefault="00DD6E45" w:rsidP="0049443B">
            <w:pPr>
              <w:autoSpaceDE w:val="0"/>
              <w:autoSpaceDN w:val="0"/>
              <w:adjustRightInd w:val="0"/>
              <w:spacing w:before="0" w:after="0" w:line="240" w:lineRule="auto"/>
              <w:rPr>
                <w:rFonts w:ascii="Arial" w:hAnsi="Arial" w:cs="Arial"/>
                <w:b/>
                <w:bCs/>
                <w:color w:val="000000"/>
                <w:sz w:val="22"/>
                <w:szCs w:val="22"/>
              </w:rPr>
            </w:pPr>
            <w:r w:rsidRPr="008B1376">
              <w:rPr>
                <w:rFonts w:ascii="Arial" w:hAnsi="Arial" w:cs="Arial"/>
                <w:b/>
                <w:bCs/>
                <w:color w:val="000000"/>
                <w:sz w:val="22"/>
                <w:szCs w:val="22"/>
              </w:rPr>
              <w:t>SPECIFICATION</w:t>
            </w:r>
          </w:p>
        </w:tc>
      </w:tr>
      <w:tr w:rsidR="00DD6E45" w:rsidRPr="008B1376" w:rsidTr="0049443B">
        <w:trPr>
          <w:trHeight w:val="1134"/>
        </w:trPr>
        <w:tc>
          <w:tcPr>
            <w:tcW w:w="2538" w:type="dxa"/>
            <w:shd w:val="pct5" w:color="000000" w:fill="FFFFFF"/>
          </w:tcPr>
          <w:p w:rsidR="00DD6E45" w:rsidRPr="008B1376" w:rsidRDefault="00DD6E45" w:rsidP="0049443B">
            <w:pPr>
              <w:autoSpaceDE w:val="0"/>
              <w:autoSpaceDN w:val="0"/>
              <w:adjustRightInd w:val="0"/>
              <w:spacing w:before="0" w:after="0" w:line="240" w:lineRule="auto"/>
              <w:rPr>
                <w:rFonts w:ascii="Arial" w:hAnsi="Arial" w:cs="Arial"/>
                <w:b/>
                <w:bCs/>
                <w:color w:val="000000"/>
                <w:sz w:val="22"/>
                <w:szCs w:val="22"/>
              </w:rPr>
            </w:pPr>
          </w:p>
          <w:p w:rsidR="00DD6E45" w:rsidRPr="008B1376" w:rsidRDefault="00DD6E45" w:rsidP="0049443B">
            <w:pPr>
              <w:autoSpaceDE w:val="0"/>
              <w:autoSpaceDN w:val="0"/>
              <w:adjustRightInd w:val="0"/>
              <w:spacing w:before="0" w:after="0" w:line="240" w:lineRule="auto"/>
              <w:rPr>
                <w:rFonts w:ascii="Arial" w:hAnsi="Arial" w:cs="Arial"/>
                <w:b/>
                <w:bCs/>
                <w:color w:val="000000"/>
                <w:sz w:val="22"/>
                <w:szCs w:val="22"/>
              </w:rPr>
            </w:pPr>
          </w:p>
          <w:p w:rsidR="00DD6E45" w:rsidRPr="008B1376" w:rsidRDefault="00DD6E45" w:rsidP="0049443B">
            <w:pPr>
              <w:autoSpaceDE w:val="0"/>
              <w:autoSpaceDN w:val="0"/>
              <w:adjustRightInd w:val="0"/>
              <w:spacing w:before="0" w:after="0" w:line="240" w:lineRule="auto"/>
              <w:rPr>
                <w:rFonts w:ascii="Arial" w:hAnsi="Arial" w:cs="Arial"/>
                <w:b/>
                <w:bCs/>
                <w:color w:val="000000"/>
                <w:sz w:val="22"/>
                <w:szCs w:val="22"/>
              </w:rPr>
            </w:pPr>
          </w:p>
          <w:p w:rsidR="00DD6E45" w:rsidRPr="008B1376" w:rsidRDefault="00DD6E45" w:rsidP="0049443B">
            <w:pPr>
              <w:autoSpaceDE w:val="0"/>
              <w:autoSpaceDN w:val="0"/>
              <w:adjustRightInd w:val="0"/>
              <w:spacing w:before="0" w:after="0" w:line="240" w:lineRule="auto"/>
              <w:rPr>
                <w:rFonts w:ascii="Arial" w:hAnsi="Arial" w:cs="Arial"/>
                <w:b/>
                <w:bCs/>
                <w:color w:val="000000"/>
                <w:sz w:val="22"/>
                <w:szCs w:val="22"/>
              </w:rPr>
            </w:pPr>
            <w:r w:rsidRPr="008B1376">
              <w:rPr>
                <w:rFonts w:ascii="Arial" w:hAnsi="Arial" w:cs="Arial"/>
                <w:b/>
                <w:bCs/>
                <w:color w:val="000000"/>
                <w:sz w:val="22"/>
                <w:szCs w:val="22"/>
              </w:rPr>
              <w:t>Production</w:t>
            </w:r>
          </w:p>
        </w:tc>
        <w:tc>
          <w:tcPr>
            <w:tcW w:w="7020" w:type="dxa"/>
            <w:shd w:val="pct5" w:color="000000" w:fill="FFFFFF"/>
          </w:tcPr>
          <w:p w:rsidR="002867D4" w:rsidRPr="008B1376" w:rsidRDefault="00DD6E45" w:rsidP="0049443B">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JRE 1.5 or higher</w:t>
            </w:r>
          </w:p>
          <w:p w:rsidR="002867D4" w:rsidRPr="008B1376" w:rsidRDefault="002867D4" w:rsidP="0086123D">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Frontend : Flex</w:t>
            </w:r>
          </w:p>
          <w:p w:rsidR="0086123D" w:rsidRPr="008B1376" w:rsidRDefault="00DD6E45" w:rsidP="0086123D">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Web Sphere Server : </w:t>
            </w:r>
            <w:r w:rsidR="00D06FFA" w:rsidRPr="008B1376">
              <w:rPr>
                <w:rFonts w:ascii="Arial" w:hAnsi="Arial" w:cs="Arial"/>
                <w:color w:val="000000"/>
              </w:rPr>
              <w:t>xlpwas07/08/09</w:t>
            </w:r>
          </w:p>
          <w:p w:rsidR="00D06FFA" w:rsidRPr="008B1376" w:rsidRDefault="0086123D" w:rsidP="00D06FFA">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Mule Server: </w:t>
            </w:r>
            <w:r w:rsidR="00D06FFA" w:rsidRPr="008B1376">
              <w:rPr>
                <w:rFonts w:ascii="Arial" w:hAnsi="Arial" w:cs="Arial"/>
                <w:color w:val="000000"/>
              </w:rPr>
              <w:t>xspsvc21,xspsvc22</w:t>
            </w:r>
          </w:p>
          <w:p w:rsidR="00D06FFA" w:rsidRPr="008B1376" w:rsidRDefault="00D06FFA" w:rsidP="00D06FFA">
            <w:pPr>
              <w:autoSpaceDE w:val="0"/>
              <w:autoSpaceDN w:val="0"/>
              <w:adjustRightInd w:val="0"/>
              <w:spacing w:before="0" w:after="0" w:line="240" w:lineRule="auto"/>
              <w:rPr>
                <w:rFonts w:ascii="Arial" w:hAnsi="Arial" w:cs="Arial"/>
                <w:color w:val="000000"/>
              </w:rPr>
            </w:pPr>
            <w:r w:rsidRPr="008B1376">
              <w:rPr>
                <w:rFonts w:ascii="Arial" w:hAnsi="Arial" w:cs="Arial"/>
                <w:bCs/>
                <w:color w:val="000000"/>
              </w:rPr>
              <w:t>Web Servers :</w:t>
            </w:r>
            <w:r w:rsidRPr="008B1376">
              <w:rPr>
                <w:rFonts w:ascii="Arial" w:eastAsia="+mn-ea" w:hAnsi="Arial" w:cs="Arial"/>
                <w:b/>
                <w:bCs/>
                <w:color w:val="FF0000"/>
                <w:kern w:val="24"/>
                <w:sz w:val="12"/>
                <w:szCs w:val="12"/>
              </w:rPr>
              <w:t xml:space="preserve"> </w:t>
            </w:r>
            <w:r w:rsidRPr="008B1376">
              <w:rPr>
                <w:rFonts w:ascii="Arial" w:hAnsi="Arial" w:cs="Arial"/>
                <w:bCs/>
                <w:color w:val="000000"/>
              </w:rPr>
              <w:t>xspweb09/10</w:t>
            </w:r>
          </w:p>
          <w:p w:rsidR="00A63944" w:rsidRPr="008B1376" w:rsidRDefault="00A63944" w:rsidP="0049443B">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OQS Data</w:t>
            </w:r>
            <w:r w:rsidR="00A469A8" w:rsidRPr="008B1376">
              <w:rPr>
                <w:rFonts w:ascii="Arial" w:hAnsi="Arial" w:cs="Arial"/>
                <w:color w:val="000000"/>
              </w:rPr>
              <w:t xml:space="preserve"> </w:t>
            </w:r>
            <w:r w:rsidRPr="008B1376">
              <w:rPr>
                <w:rFonts w:ascii="Arial" w:hAnsi="Arial" w:cs="Arial"/>
                <w:color w:val="000000"/>
              </w:rPr>
              <w:t>Base Schema :SHRTFRP</w:t>
            </w:r>
          </w:p>
          <w:p w:rsidR="00A63944" w:rsidRPr="008B1376" w:rsidRDefault="00DD6E45"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OQS Data</w:t>
            </w:r>
            <w:r w:rsidR="00A469A8" w:rsidRPr="008B1376">
              <w:rPr>
                <w:rFonts w:ascii="Arial" w:hAnsi="Arial" w:cs="Arial"/>
                <w:color w:val="000000"/>
              </w:rPr>
              <w:t xml:space="preserve"> </w:t>
            </w:r>
            <w:r w:rsidRPr="008B1376">
              <w:rPr>
                <w:rFonts w:ascii="Arial" w:hAnsi="Arial" w:cs="Arial"/>
                <w:color w:val="000000"/>
              </w:rPr>
              <w:t xml:space="preserve">Base Server : </w:t>
            </w:r>
            <w:r w:rsidR="00D06FFA" w:rsidRPr="008B1376">
              <w:rPr>
                <w:rFonts w:ascii="Arial" w:hAnsi="Arial" w:cs="Arial"/>
                <w:color w:val="000000"/>
              </w:rPr>
              <w:t>xlprac11,xlprac12</w:t>
            </w:r>
          </w:p>
          <w:p w:rsidR="00DD6E45" w:rsidRPr="008B1376" w:rsidRDefault="00DD6E45"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Databases : ORACLE 10g </w:t>
            </w:r>
          </w:p>
          <w:p w:rsidR="00D35D88" w:rsidRDefault="00D35D88"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Batch Servers: xspbat01/02</w:t>
            </w:r>
          </w:p>
          <w:p w:rsidR="003C339A" w:rsidRPr="008B1376" w:rsidRDefault="00AB06C4" w:rsidP="005D58D5">
            <w:pPr>
              <w:autoSpaceDE w:val="0"/>
              <w:autoSpaceDN w:val="0"/>
              <w:adjustRightInd w:val="0"/>
              <w:spacing w:before="0" w:after="0" w:line="240" w:lineRule="auto"/>
              <w:rPr>
                <w:rFonts w:ascii="Arial" w:hAnsi="Arial" w:cs="Arial"/>
                <w:b/>
                <w:color w:val="000000"/>
                <w:sz w:val="22"/>
                <w:szCs w:val="22"/>
              </w:rPr>
            </w:pPr>
            <w:r w:rsidRPr="005D58D5">
              <w:rPr>
                <w:rFonts w:ascii="Arial" w:hAnsi="Arial" w:cs="Arial"/>
                <w:color w:val="000000"/>
                <w:sz w:val="22"/>
                <w:szCs w:val="22"/>
              </w:rPr>
              <w:t xml:space="preserve">Please refer to </w:t>
            </w:r>
            <w:r w:rsidR="005D58D5">
              <w:rPr>
                <w:rFonts w:ascii="Arial" w:hAnsi="Arial" w:cs="Arial"/>
                <w:color w:val="000000"/>
                <w:sz w:val="22"/>
                <w:szCs w:val="22"/>
              </w:rPr>
              <w:t>following</w:t>
            </w:r>
            <w:r w:rsidRPr="005D58D5">
              <w:rPr>
                <w:rFonts w:ascii="Arial" w:hAnsi="Arial" w:cs="Arial"/>
                <w:color w:val="000000"/>
                <w:sz w:val="22"/>
                <w:szCs w:val="22"/>
              </w:rPr>
              <w:t xml:space="preserve"> document in clearcase for the most current information</w:t>
            </w:r>
            <w:r w:rsidR="005D58D5" w:rsidRPr="005D58D5">
              <w:rPr>
                <w:rFonts w:ascii="Arial" w:hAnsi="Arial" w:cs="Arial"/>
                <w:color w:val="000000"/>
                <w:sz w:val="22"/>
                <w:szCs w:val="22"/>
              </w:rPr>
              <w:t>:</w:t>
            </w:r>
            <w:r w:rsidR="005D58D5">
              <w:rPr>
                <w:rFonts w:ascii="Arial" w:hAnsi="Arial" w:cs="Arial"/>
                <w:b/>
                <w:color w:val="000000"/>
                <w:sz w:val="22"/>
                <w:szCs w:val="22"/>
              </w:rPr>
              <w:t xml:space="preserve"> </w:t>
            </w:r>
            <w:r w:rsidR="005D58D5" w:rsidRPr="008B1376">
              <w:rPr>
                <w:rFonts w:ascii="Arial" w:hAnsi="Arial" w:cs="Arial"/>
              </w:rPr>
              <w:t>ifo/OQS/Documents/Support</w:t>
            </w:r>
            <w:r w:rsidR="005D58D5">
              <w:rPr>
                <w:rFonts w:ascii="Arial" w:hAnsi="Arial" w:cs="Arial"/>
              </w:rPr>
              <w:t>/Environment Info.xlsx</w:t>
            </w:r>
          </w:p>
        </w:tc>
      </w:tr>
    </w:tbl>
    <w:p w:rsidR="000B00AB" w:rsidRPr="008B1376" w:rsidRDefault="000B00AB" w:rsidP="00B50E09">
      <w:pPr>
        <w:rPr>
          <w:rFonts w:ascii="Arial" w:hAnsi="Arial" w:cs="Arial"/>
        </w:rPr>
      </w:pPr>
    </w:p>
    <w:p w:rsidR="000B00AB" w:rsidRPr="008B1376" w:rsidRDefault="000B00AB" w:rsidP="00D92A58">
      <w:pPr>
        <w:pStyle w:val="Heading2"/>
        <w:spacing w:before="120" w:after="120" w:line="240" w:lineRule="exact"/>
        <w:rPr>
          <w:rFonts w:ascii="Arial" w:hAnsi="Arial" w:cs="Arial"/>
          <w:sz w:val="20"/>
          <w:szCs w:val="20"/>
        </w:rPr>
      </w:pPr>
      <w:bookmarkStart w:id="83" w:name="_Toc318367137"/>
      <w:r w:rsidRPr="008B1376">
        <w:rPr>
          <w:rFonts w:ascii="Arial" w:hAnsi="Arial" w:cs="Arial"/>
          <w:sz w:val="20"/>
          <w:szCs w:val="20"/>
        </w:rPr>
        <w:t>Development &amp; Testing Environment:</w:t>
      </w:r>
      <w:bookmarkEnd w:id="83"/>
    </w:p>
    <w:p w:rsidR="000B00AB" w:rsidRPr="008B1376" w:rsidRDefault="000B00AB" w:rsidP="0036630E">
      <w:pPr>
        <w:pStyle w:val="BodyText"/>
        <w:spacing w:line="240" w:lineRule="exact"/>
        <w:rPr>
          <w:rFonts w:cs="Arial"/>
          <w:bCs/>
          <w:sz w:val="20"/>
        </w:rPr>
      </w:pPr>
    </w:p>
    <w:tbl>
      <w:tblPr>
        <w:tblW w:w="9580" w:type="dxa"/>
        <w:tblBorders>
          <w:insideH w:val="single" w:sz="18" w:space="0" w:color="FFFFFF"/>
          <w:insideV w:val="single" w:sz="18" w:space="0" w:color="FFFFFF"/>
        </w:tblBorders>
        <w:tblLook w:val="04A0"/>
      </w:tblPr>
      <w:tblGrid>
        <w:gridCol w:w="2779"/>
        <w:gridCol w:w="6801"/>
      </w:tblGrid>
      <w:tr w:rsidR="00426721" w:rsidRPr="008B1376" w:rsidTr="009414C6">
        <w:trPr>
          <w:trHeight w:val="404"/>
        </w:trPr>
        <w:tc>
          <w:tcPr>
            <w:tcW w:w="2779" w:type="dxa"/>
            <w:shd w:val="pct20" w:color="000000" w:fill="FFFFFF"/>
            <w:vAlign w:val="center"/>
          </w:tcPr>
          <w:p w:rsidR="00426721" w:rsidRPr="008B1376" w:rsidRDefault="00426721" w:rsidP="0049443B">
            <w:pPr>
              <w:autoSpaceDE w:val="0"/>
              <w:autoSpaceDN w:val="0"/>
              <w:adjustRightInd w:val="0"/>
              <w:spacing w:before="0" w:after="0" w:line="240" w:lineRule="auto"/>
              <w:rPr>
                <w:rFonts w:ascii="Arial" w:hAnsi="Arial" w:cs="Arial"/>
                <w:b/>
                <w:bCs/>
                <w:color w:val="000000"/>
                <w:sz w:val="22"/>
                <w:szCs w:val="22"/>
              </w:rPr>
            </w:pPr>
            <w:r w:rsidRPr="008B1376">
              <w:rPr>
                <w:rFonts w:ascii="Arial" w:hAnsi="Arial" w:cs="Arial"/>
                <w:b/>
                <w:bCs/>
                <w:color w:val="000000"/>
                <w:sz w:val="22"/>
                <w:szCs w:val="22"/>
              </w:rPr>
              <w:t>ENVIRONMENT</w:t>
            </w:r>
          </w:p>
        </w:tc>
        <w:tc>
          <w:tcPr>
            <w:tcW w:w="6801" w:type="dxa"/>
            <w:shd w:val="pct20" w:color="000000" w:fill="FFFFFF"/>
            <w:vAlign w:val="center"/>
          </w:tcPr>
          <w:p w:rsidR="00426721" w:rsidRPr="008B1376" w:rsidRDefault="00426721" w:rsidP="0049443B">
            <w:pPr>
              <w:autoSpaceDE w:val="0"/>
              <w:autoSpaceDN w:val="0"/>
              <w:adjustRightInd w:val="0"/>
              <w:spacing w:before="0" w:after="0" w:line="240" w:lineRule="auto"/>
              <w:rPr>
                <w:rFonts w:ascii="Arial" w:hAnsi="Arial" w:cs="Arial"/>
                <w:b/>
                <w:bCs/>
                <w:color w:val="000000"/>
                <w:sz w:val="22"/>
                <w:szCs w:val="22"/>
              </w:rPr>
            </w:pPr>
            <w:r w:rsidRPr="008B1376">
              <w:rPr>
                <w:rFonts w:ascii="Arial" w:hAnsi="Arial" w:cs="Arial"/>
                <w:b/>
                <w:bCs/>
                <w:color w:val="000000"/>
                <w:sz w:val="22"/>
                <w:szCs w:val="22"/>
              </w:rPr>
              <w:t>SPECIFICATION</w:t>
            </w:r>
          </w:p>
        </w:tc>
      </w:tr>
      <w:tr w:rsidR="00426721" w:rsidRPr="008B1376" w:rsidTr="009414C6">
        <w:trPr>
          <w:trHeight w:val="1113"/>
        </w:trPr>
        <w:tc>
          <w:tcPr>
            <w:tcW w:w="2779" w:type="dxa"/>
            <w:shd w:val="pct5" w:color="000000" w:fill="FFFFFF"/>
          </w:tcPr>
          <w:p w:rsidR="00426721" w:rsidRPr="008B1376" w:rsidRDefault="00426721" w:rsidP="0049443B">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Development</w:t>
            </w:r>
          </w:p>
        </w:tc>
        <w:tc>
          <w:tcPr>
            <w:tcW w:w="6801" w:type="dxa"/>
            <w:shd w:val="pct5" w:color="000000" w:fill="FFFFFF"/>
          </w:tcPr>
          <w:p w:rsidR="00A63944" w:rsidRPr="008B1376" w:rsidRDefault="00A63944"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JRE 1.5 or higher</w:t>
            </w:r>
          </w:p>
          <w:p w:rsidR="00F57211" w:rsidRPr="008B1376" w:rsidRDefault="002867D4" w:rsidP="002867D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Frontend : Flex</w:t>
            </w:r>
          </w:p>
          <w:p w:rsidR="00AF6FF0" w:rsidRPr="008B1376" w:rsidRDefault="00A63944" w:rsidP="00AF6FF0">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Web Sphere Server : </w:t>
            </w:r>
            <w:r w:rsidR="00AF6FF0" w:rsidRPr="008B1376">
              <w:rPr>
                <w:rFonts w:ascii="Arial" w:hAnsi="Arial" w:cs="Arial"/>
                <w:color w:val="000000"/>
              </w:rPr>
              <w:t>xldwas06</w:t>
            </w:r>
          </w:p>
          <w:p w:rsidR="00D06FFA" w:rsidRPr="008B1376" w:rsidRDefault="0086123D" w:rsidP="00D06FFA">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Mule Server:</w:t>
            </w:r>
            <w:r w:rsidR="00951609" w:rsidRPr="008B1376">
              <w:rPr>
                <w:rFonts w:ascii="Arial" w:hAnsi="Arial" w:cs="Arial"/>
                <w:color w:val="000000"/>
              </w:rPr>
              <w:t xml:space="preserve"> xsdsvc</w:t>
            </w:r>
            <w:r w:rsidR="00F57211" w:rsidRPr="008B1376">
              <w:rPr>
                <w:rFonts w:ascii="Arial" w:hAnsi="Arial" w:cs="Arial"/>
                <w:color w:val="000000"/>
              </w:rPr>
              <w:t xml:space="preserve"> </w:t>
            </w:r>
            <w:r w:rsidR="00951609" w:rsidRPr="008B1376">
              <w:rPr>
                <w:rFonts w:ascii="Arial" w:hAnsi="Arial" w:cs="Arial"/>
                <w:color w:val="000000"/>
              </w:rPr>
              <w:t>06</w:t>
            </w:r>
          </w:p>
          <w:p w:rsidR="00D06FFA" w:rsidRPr="008B1376" w:rsidRDefault="00D06FFA" w:rsidP="00D06FFA">
            <w:pPr>
              <w:autoSpaceDE w:val="0"/>
              <w:autoSpaceDN w:val="0"/>
              <w:adjustRightInd w:val="0"/>
              <w:spacing w:before="0" w:after="0" w:line="240" w:lineRule="auto"/>
              <w:rPr>
                <w:rFonts w:ascii="Arial" w:hAnsi="Arial" w:cs="Arial"/>
                <w:color w:val="000000"/>
              </w:rPr>
            </w:pPr>
            <w:r w:rsidRPr="008B1376">
              <w:rPr>
                <w:rFonts w:ascii="Arial" w:hAnsi="Arial" w:cs="Arial"/>
                <w:bCs/>
                <w:color w:val="000000"/>
              </w:rPr>
              <w:t>Web Servers :</w:t>
            </w:r>
            <w:r w:rsidRPr="008B1376">
              <w:rPr>
                <w:rFonts w:ascii="Arial" w:eastAsia="+mn-ea" w:hAnsi="Arial" w:cs="Arial"/>
                <w:b/>
                <w:bCs/>
                <w:color w:val="FF0000"/>
                <w:kern w:val="24"/>
                <w:sz w:val="12"/>
                <w:szCs w:val="12"/>
              </w:rPr>
              <w:t xml:space="preserve"> </w:t>
            </w:r>
            <w:r w:rsidRPr="008B1376">
              <w:rPr>
                <w:rFonts w:ascii="Arial" w:hAnsi="Arial" w:cs="Arial"/>
                <w:color w:val="000000"/>
              </w:rPr>
              <w:t>xsdweb01</w:t>
            </w:r>
          </w:p>
          <w:p w:rsidR="00A63944" w:rsidRPr="008B1376" w:rsidRDefault="00A63944"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OQS</w:t>
            </w:r>
            <w:r w:rsidR="0079721E" w:rsidRPr="008B1376">
              <w:rPr>
                <w:rFonts w:ascii="Arial" w:hAnsi="Arial" w:cs="Arial"/>
                <w:color w:val="000000"/>
              </w:rPr>
              <w:t xml:space="preserve"> </w:t>
            </w:r>
            <w:r w:rsidR="007935E7">
              <w:rPr>
                <w:rFonts w:ascii="Arial" w:hAnsi="Arial" w:cs="Arial"/>
                <w:color w:val="000000"/>
              </w:rPr>
              <w:t>SimLog</w:t>
            </w:r>
            <w:r w:rsidRPr="008B1376">
              <w:rPr>
                <w:rFonts w:ascii="Arial" w:hAnsi="Arial" w:cs="Arial"/>
                <w:color w:val="000000"/>
              </w:rPr>
              <w:t xml:space="preserve"> Data</w:t>
            </w:r>
            <w:r w:rsidR="00A469A8" w:rsidRPr="008B1376">
              <w:rPr>
                <w:rFonts w:ascii="Arial" w:hAnsi="Arial" w:cs="Arial"/>
                <w:color w:val="000000"/>
              </w:rPr>
              <w:t xml:space="preserve"> </w:t>
            </w:r>
            <w:r w:rsidRPr="008B1376">
              <w:rPr>
                <w:rFonts w:ascii="Arial" w:hAnsi="Arial" w:cs="Arial"/>
                <w:color w:val="000000"/>
              </w:rPr>
              <w:t xml:space="preserve">Base Schema : </w:t>
            </w:r>
            <w:r w:rsidR="00951609" w:rsidRPr="008B1376">
              <w:rPr>
                <w:rFonts w:ascii="Arial" w:hAnsi="Arial" w:cs="Arial"/>
                <w:color w:val="000000"/>
              </w:rPr>
              <w:t>SHRTFRD</w:t>
            </w:r>
            <w:r w:rsidRPr="008B1376">
              <w:rPr>
                <w:rFonts w:ascii="Arial" w:hAnsi="Arial" w:cs="Arial"/>
                <w:color w:val="000000"/>
              </w:rPr>
              <w:t xml:space="preserve"> </w:t>
            </w:r>
          </w:p>
          <w:p w:rsidR="00A63944" w:rsidRPr="008B1376" w:rsidRDefault="00A63944"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OQS </w:t>
            </w:r>
            <w:r w:rsidR="007935E7">
              <w:rPr>
                <w:rFonts w:ascii="Arial" w:hAnsi="Arial" w:cs="Arial"/>
                <w:color w:val="000000"/>
              </w:rPr>
              <w:t>SimLog</w:t>
            </w:r>
            <w:r w:rsidR="0079721E" w:rsidRPr="008B1376">
              <w:rPr>
                <w:rFonts w:ascii="Arial" w:hAnsi="Arial" w:cs="Arial"/>
                <w:color w:val="000000"/>
              </w:rPr>
              <w:t xml:space="preserve"> </w:t>
            </w:r>
            <w:r w:rsidRPr="008B1376">
              <w:rPr>
                <w:rFonts w:ascii="Arial" w:hAnsi="Arial" w:cs="Arial"/>
                <w:color w:val="000000"/>
              </w:rPr>
              <w:t>Data</w:t>
            </w:r>
            <w:r w:rsidR="00A469A8" w:rsidRPr="008B1376">
              <w:rPr>
                <w:rFonts w:ascii="Arial" w:hAnsi="Arial" w:cs="Arial"/>
                <w:color w:val="000000"/>
              </w:rPr>
              <w:t xml:space="preserve"> </w:t>
            </w:r>
            <w:r w:rsidRPr="008B1376">
              <w:rPr>
                <w:rFonts w:ascii="Arial" w:hAnsi="Arial" w:cs="Arial"/>
                <w:color w:val="000000"/>
              </w:rPr>
              <w:t xml:space="preserve">Base Server : </w:t>
            </w:r>
            <w:r w:rsidR="00951609" w:rsidRPr="008B1376">
              <w:rPr>
                <w:rFonts w:ascii="Arial" w:hAnsi="Arial" w:cs="Arial"/>
                <w:color w:val="000000"/>
              </w:rPr>
              <w:t>xldodb01,xldodb02,xldodb03,xldodb04</w:t>
            </w:r>
          </w:p>
          <w:p w:rsidR="00426721" w:rsidRPr="008B1376" w:rsidRDefault="00A63944" w:rsidP="00A6394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Databases : ORACLE 10g</w:t>
            </w:r>
          </w:p>
        </w:tc>
      </w:tr>
      <w:tr w:rsidR="00426721" w:rsidRPr="008B1376" w:rsidTr="009414C6">
        <w:trPr>
          <w:trHeight w:val="1113"/>
        </w:trPr>
        <w:tc>
          <w:tcPr>
            <w:tcW w:w="2779" w:type="dxa"/>
            <w:shd w:val="pct20" w:color="000000" w:fill="FFFFFF"/>
          </w:tcPr>
          <w:p w:rsidR="00426721" w:rsidRPr="008B1376" w:rsidRDefault="00426721" w:rsidP="0049443B">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QA</w:t>
            </w:r>
          </w:p>
        </w:tc>
        <w:tc>
          <w:tcPr>
            <w:tcW w:w="6801" w:type="dxa"/>
            <w:shd w:val="pct20" w:color="000000" w:fill="FFFFFF"/>
          </w:tcPr>
          <w:p w:rsidR="00FB44E5" w:rsidRPr="008B1376" w:rsidRDefault="00A07D39" w:rsidP="00FB44E5">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J</w:t>
            </w:r>
            <w:r w:rsidR="00FB44E5" w:rsidRPr="008B1376">
              <w:rPr>
                <w:rFonts w:ascii="Arial" w:hAnsi="Arial" w:cs="Arial"/>
                <w:color w:val="000000"/>
              </w:rPr>
              <w:t>RE 1.5 or higher</w:t>
            </w:r>
          </w:p>
          <w:p w:rsidR="002867D4" w:rsidRPr="008B1376" w:rsidRDefault="002867D4" w:rsidP="002867D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Frontend : Flex</w:t>
            </w:r>
          </w:p>
          <w:p w:rsidR="00951609" w:rsidRPr="008B1376" w:rsidRDefault="00FB44E5" w:rsidP="00FB44E5">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Web Sphere Server : </w:t>
            </w:r>
            <w:r w:rsidR="00951609" w:rsidRPr="008B1376">
              <w:rPr>
                <w:rFonts w:ascii="Arial" w:hAnsi="Arial" w:cs="Arial"/>
                <w:color w:val="000000"/>
              </w:rPr>
              <w:t>xlqwas03/04</w:t>
            </w:r>
          </w:p>
          <w:p w:rsidR="00D06FFA" w:rsidRPr="008B1376" w:rsidRDefault="00FB44E5" w:rsidP="00D06FFA">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Mule Server: </w:t>
            </w:r>
            <w:r w:rsidR="00951609" w:rsidRPr="008B1376">
              <w:rPr>
                <w:rFonts w:ascii="Arial" w:hAnsi="Arial" w:cs="Arial"/>
                <w:color w:val="000000"/>
              </w:rPr>
              <w:t>xsqsvc07,xsqsvc08</w:t>
            </w:r>
          </w:p>
          <w:p w:rsidR="00D06FFA" w:rsidRPr="008B1376" w:rsidRDefault="00D06FFA" w:rsidP="00D06FFA">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Web Servers : xsqweb11/12 </w:t>
            </w:r>
          </w:p>
          <w:p w:rsidR="00FB44E5" w:rsidRPr="008B1376" w:rsidRDefault="00FB44E5" w:rsidP="00FB44E5">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OQS</w:t>
            </w:r>
            <w:r w:rsidR="0079721E" w:rsidRPr="008B1376">
              <w:rPr>
                <w:rFonts w:ascii="Arial" w:hAnsi="Arial" w:cs="Arial"/>
                <w:color w:val="000000"/>
              </w:rPr>
              <w:t xml:space="preserve"> </w:t>
            </w:r>
            <w:r w:rsidR="007935E7">
              <w:rPr>
                <w:rFonts w:ascii="Arial" w:hAnsi="Arial" w:cs="Arial"/>
                <w:color w:val="000000"/>
              </w:rPr>
              <w:t>SimLog</w:t>
            </w:r>
            <w:r w:rsidRPr="008B1376">
              <w:rPr>
                <w:rFonts w:ascii="Arial" w:hAnsi="Arial" w:cs="Arial"/>
                <w:color w:val="000000"/>
              </w:rPr>
              <w:t xml:space="preserve"> Data</w:t>
            </w:r>
            <w:r w:rsidR="00A469A8" w:rsidRPr="008B1376">
              <w:rPr>
                <w:rFonts w:ascii="Arial" w:hAnsi="Arial" w:cs="Arial"/>
                <w:color w:val="000000"/>
              </w:rPr>
              <w:t xml:space="preserve"> </w:t>
            </w:r>
            <w:r w:rsidRPr="008B1376">
              <w:rPr>
                <w:rFonts w:ascii="Arial" w:hAnsi="Arial" w:cs="Arial"/>
                <w:color w:val="000000"/>
              </w:rPr>
              <w:t xml:space="preserve">Base Schema : </w:t>
            </w:r>
            <w:r w:rsidR="00951609" w:rsidRPr="008B1376">
              <w:rPr>
                <w:rFonts w:ascii="Arial" w:hAnsi="Arial" w:cs="Arial"/>
                <w:color w:val="000000"/>
              </w:rPr>
              <w:t>SHRTFRQ</w:t>
            </w:r>
          </w:p>
          <w:p w:rsidR="00FB44E5" w:rsidRPr="008B1376" w:rsidRDefault="00FB44E5" w:rsidP="00FB44E5">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OQS </w:t>
            </w:r>
            <w:r w:rsidR="007935E7">
              <w:rPr>
                <w:rFonts w:ascii="Arial" w:hAnsi="Arial" w:cs="Arial"/>
                <w:color w:val="000000"/>
              </w:rPr>
              <w:t>SimLog</w:t>
            </w:r>
            <w:r w:rsidR="0079721E" w:rsidRPr="008B1376">
              <w:rPr>
                <w:rFonts w:ascii="Arial" w:hAnsi="Arial" w:cs="Arial"/>
                <w:color w:val="000000"/>
              </w:rPr>
              <w:t xml:space="preserve"> </w:t>
            </w:r>
            <w:r w:rsidRPr="008B1376">
              <w:rPr>
                <w:rFonts w:ascii="Arial" w:hAnsi="Arial" w:cs="Arial"/>
                <w:color w:val="000000"/>
              </w:rPr>
              <w:t>Data</w:t>
            </w:r>
            <w:r w:rsidR="00A469A8" w:rsidRPr="008B1376">
              <w:rPr>
                <w:rFonts w:ascii="Arial" w:hAnsi="Arial" w:cs="Arial"/>
                <w:color w:val="000000"/>
              </w:rPr>
              <w:t xml:space="preserve"> </w:t>
            </w:r>
            <w:r w:rsidRPr="008B1376">
              <w:rPr>
                <w:rFonts w:ascii="Arial" w:hAnsi="Arial" w:cs="Arial"/>
                <w:color w:val="000000"/>
              </w:rPr>
              <w:t xml:space="preserve">Base Server : </w:t>
            </w:r>
            <w:r w:rsidR="00951609" w:rsidRPr="008B1376">
              <w:rPr>
                <w:rFonts w:ascii="Arial" w:hAnsi="Arial" w:cs="Arial"/>
                <w:color w:val="000000"/>
              </w:rPr>
              <w:t>xlqodb05,xlqodb06</w:t>
            </w:r>
          </w:p>
          <w:p w:rsidR="00426721" w:rsidRPr="008B1376" w:rsidRDefault="00FB44E5" w:rsidP="00FB44E5">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Databases : ORACLE 10g</w:t>
            </w:r>
          </w:p>
          <w:p w:rsidR="00D35D88" w:rsidRDefault="00D35D88" w:rsidP="00FB44E5">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Batch Servers: xsqsvc01/02</w:t>
            </w:r>
          </w:p>
          <w:p w:rsidR="00B23E05" w:rsidRPr="008B1376" w:rsidRDefault="00B23E05" w:rsidP="00FB44E5">
            <w:pPr>
              <w:autoSpaceDE w:val="0"/>
              <w:autoSpaceDN w:val="0"/>
              <w:adjustRightInd w:val="0"/>
              <w:spacing w:before="0" w:after="0" w:line="240" w:lineRule="auto"/>
              <w:rPr>
                <w:rFonts w:ascii="Arial" w:hAnsi="Arial" w:cs="Arial"/>
                <w:color w:val="000000"/>
              </w:rPr>
            </w:pPr>
            <w:r w:rsidRPr="005D58D5">
              <w:rPr>
                <w:rFonts w:ascii="Arial" w:hAnsi="Arial" w:cs="Arial"/>
                <w:color w:val="000000"/>
                <w:sz w:val="22"/>
                <w:szCs w:val="22"/>
              </w:rPr>
              <w:t xml:space="preserve">Please refer to </w:t>
            </w:r>
            <w:r>
              <w:rPr>
                <w:rFonts w:ascii="Arial" w:hAnsi="Arial" w:cs="Arial"/>
                <w:color w:val="000000"/>
                <w:sz w:val="22"/>
                <w:szCs w:val="22"/>
              </w:rPr>
              <w:t>following</w:t>
            </w:r>
            <w:r w:rsidRPr="005D58D5">
              <w:rPr>
                <w:rFonts w:ascii="Arial" w:hAnsi="Arial" w:cs="Arial"/>
                <w:color w:val="000000"/>
                <w:sz w:val="22"/>
                <w:szCs w:val="22"/>
              </w:rPr>
              <w:t xml:space="preserve"> document in clearcase for the most current information:</w:t>
            </w:r>
            <w:r>
              <w:rPr>
                <w:rFonts w:ascii="Arial" w:hAnsi="Arial" w:cs="Arial"/>
                <w:b/>
                <w:color w:val="000000"/>
                <w:sz w:val="22"/>
                <w:szCs w:val="22"/>
              </w:rPr>
              <w:t xml:space="preserve"> </w:t>
            </w:r>
            <w:r w:rsidRPr="008B1376">
              <w:rPr>
                <w:rFonts w:ascii="Arial" w:hAnsi="Arial" w:cs="Arial"/>
              </w:rPr>
              <w:t>ifo/OQS/Documents/Support</w:t>
            </w:r>
            <w:r>
              <w:rPr>
                <w:rFonts w:ascii="Arial" w:hAnsi="Arial" w:cs="Arial"/>
              </w:rPr>
              <w:t>/Environment Info.xlsx</w:t>
            </w:r>
          </w:p>
        </w:tc>
      </w:tr>
      <w:tr w:rsidR="00A469A8" w:rsidRPr="008B1376" w:rsidTr="009414C6">
        <w:trPr>
          <w:trHeight w:val="1113"/>
        </w:trPr>
        <w:tc>
          <w:tcPr>
            <w:tcW w:w="2779" w:type="dxa"/>
            <w:shd w:val="pct20" w:color="000000" w:fill="FFFFFF"/>
          </w:tcPr>
          <w:p w:rsidR="00A469A8" w:rsidRPr="008B1376" w:rsidRDefault="00A469A8" w:rsidP="0049443B">
            <w:pPr>
              <w:autoSpaceDE w:val="0"/>
              <w:autoSpaceDN w:val="0"/>
              <w:adjustRightInd w:val="0"/>
              <w:spacing w:before="0" w:after="0" w:line="240" w:lineRule="auto"/>
              <w:rPr>
                <w:rFonts w:ascii="Arial" w:hAnsi="Arial" w:cs="Arial"/>
                <w:color w:val="000000"/>
              </w:rPr>
            </w:pPr>
          </w:p>
          <w:p w:rsidR="00A469A8" w:rsidRPr="008B1376" w:rsidRDefault="00A07D39" w:rsidP="0049443B">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ITEST</w:t>
            </w:r>
          </w:p>
        </w:tc>
        <w:tc>
          <w:tcPr>
            <w:tcW w:w="6801" w:type="dxa"/>
            <w:shd w:val="pct20" w:color="000000" w:fill="FFFFFF"/>
          </w:tcPr>
          <w:p w:rsidR="00680526" w:rsidRPr="008B1376" w:rsidRDefault="00680526" w:rsidP="00680526">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JRE 1.5 or higher</w:t>
            </w:r>
          </w:p>
          <w:p w:rsidR="002867D4" w:rsidRPr="008B1376" w:rsidRDefault="002867D4" w:rsidP="002867D4">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Frontend : Flex</w:t>
            </w:r>
          </w:p>
          <w:p w:rsidR="00951609" w:rsidRPr="008B1376" w:rsidRDefault="00680526" w:rsidP="00D06FFA">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Web Sphere Server : </w:t>
            </w:r>
            <w:r w:rsidR="00951609" w:rsidRPr="008B1376">
              <w:rPr>
                <w:rFonts w:ascii="Arial" w:hAnsi="Arial" w:cs="Arial"/>
                <w:color w:val="000000"/>
              </w:rPr>
              <w:t>xltwas03/04</w:t>
            </w:r>
          </w:p>
          <w:p w:rsidR="00951609" w:rsidRPr="008B1376" w:rsidRDefault="00680526" w:rsidP="00D06FFA">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Mule Server: </w:t>
            </w:r>
            <w:r w:rsidR="00951609" w:rsidRPr="008B1376">
              <w:rPr>
                <w:rFonts w:ascii="Arial" w:hAnsi="Arial" w:cs="Arial"/>
                <w:color w:val="000000"/>
              </w:rPr>
              <w:t>xstsvc01,xstsvc02</w:t>
            </w:r>
          </w:p>
          <w:p w:rsidR="00111066" w:rsidRPr="008B1376" w:rsidRDefault="00D06FFA" w:rsidP="00111066">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Web Servers :</w:t>
            </w:r>
            <w:r w:rsidR="00111066" w:rsidRPr="008B1376">
              <w:rPr>
                <w:rFonts w:ascii="Arial" w:hAnsi="Arial" w:cs="Arial"/>
                <w:color w:val="000000"/>
              </w:rPr>
              <w:t xml:space="preserve"> xstweb15</w:t>
            </w:r>
          </w:p>
          <w:p w:rsidR="00680526" w:rsidRPr="008B1376" w:rsidRDefault="00680526" w:rsidP="00111066">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OQS</w:t>
            </w:r>
            <w:r w:rsidR="0079721E" w:rsidRPr="008B1376">
              <w:rPr>
                <w:rFonts w:ascii="Arial" w:hAnsi="Arial" w:cs="Arial"/>
                <w:color w:val="000000"/>
              </w:rPr>
              <w:t xml:space="preserve"> </w:t>
            </w:r>
            <w:r w:rsidR="007935E7">
              <w:rPr>
                <w:rFonts w:ascii="Arial" w:hAnsi="Arial" w:cs="Arial"/>
                <w:color w:val="000000"/>
              </w:rPr>
              <w:t>SimLog</w:t>
            </w:r>
            <w:r w:rsidRPr="008B1376">
              <w:rPr>
                <w:rFonts w:ascii="Arial" w:hAnsi="Arial" w:cs="Arial"/>
                <w:color w:val="000000"/>
              </w:rPr>
              <w:t xml:space="preserve"> Data Base Schema : </w:t>
            </w:r>
            <w:r w:rsidR="00951609" w:rsidRPr="008B1376">
              <w:rPr>
                <w:rFonts w:ascii="Arial" w:hAnsi="Arial" w:cs="Arial"/>
                <w:color w:val="000000"/>
              </w:rPr>
              <w:t>SHRTFRD</w:t>
            </w:r>
          </w:p>
          <w:p w:rsidR="00680526" w:rsidRPr="008B1376" w:rsidRDefault="00680526" w:rsidP="00680526">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 xml:space="preserve">OQS </w:t>
            </w:r>
            <w:r w:rsidR="007935E7">
              <w:rPr>
                <w:rFonts w:ascii="Arial" w:hAnsi="Arial" w:cs="Arial"/>
                <w:color w:val="000000"/>
              </w:rPr>
              <w:t>SimLog</w:t>
            </w:r>
            <w:r w:rsidR="0079721E" w:rsidRPr="008B1376">
              <w:rPr>
                <w:rFonts w:ascii="Arial" w:hAnsi="Arial" w:cs="Arial"/>
                <w:color w:val="000000"/>
              </w:rPr>
              <w:t xml:space="preserve"> </w:t>
            </w:r>
            <w:r w:rsidRPr="008B1376">
              <w:rPr>
                <w:rFonts w:ascii="Arial" w:hAnsi="Arial" w:cs="Arial"/>
                <w:color w:val="000000"/>
              </w:rPr>
              <w:t xml:space="preserve">Data Base Server : </w:t>
            </w:r>
            <w:r w:rsidR="00D06FFA" w:rsidRPr="008B1376">
              <w:rPr>
                <w:rFonts w:ascii="Arial" w:hAnsi="Arial" w:cs="Arial"/>
                <w:color w:val="000000"/>
              </w:rPr>
              <w:t>xldodb01,xldodb02,xldodb03,xldodb04</w:t>
            </w:r>
          </w:p>
          <w:p w:rsidR="00D35D88" w:rsidRDefault="00680526" w:rsidP="00680526">
            <w:pPr>
              <w:autoSpaceDE w:val="0"/>
              <w:autoSpaceDN w:val="0"/>
              <w:adjustRightInd w:val="0"/>
              <w:spacing w:before="0" w:after="0" w:line="240" w:lineRule="auto"/>
              <w:rPr>
                <w:rFonts w:ascii="Arial" w:hAnsi="Arial" w:cs="Arial"/>
                <w:color w:val="000000"/>
              </w:rPr>
            </w:pPr>
            <w:r w:rsidRPr="008B1376">
              <w:rPr>
                <w:rFonts w:ascii="Arial" w:hAnsi="Arial" w:cs="Arial"/>
                <w:color w:val="000000"/>
              </w:rPr>
              <w:t>Databases : ORACLE 10g</w:t>
            </w:r>
          </w:p>
          <w:p w:rsidR="00B23E05" w:rsidRPr="008B1376" w:rsidRDefault="00B23E05" w:rsidP="00680526">
            <w:pPr>
              <w:autoSpaceDE w:val="0"/>
              <w:autoSpaceDN w:val="0"/>
              <w:adjustRightInd w:val="0"/>
              <w:spacing w:before="0" w:after="0" w:line="240" w:lineRule="auto"/>
              <w:rPr>
                <w:rFonts w:ascii="Arial" w:hAnsi="Arial" w:cs="Arial"/>
                <w:color w:val="000000"/>
              </w:rPr>
            </w:pPr>
            <w:r w:rsidRPr="005D58D5">
              <w:rPr>
                <w:rFonts w:ascii="Arial" w:hAnsi="Arial" w:cs="Arial"/>
                <w:color w:val="000000"/>
                <w:sz w:val="22"/>
                <w:szCs w:val="22"/>
              </w:rPr>
              <w:t xml:space="preserve">Please refer to </w:t>
            </w:r>
            <w:r>
              <w:rPr>
                <w:rFonts w:ascii="Arial" w:hAnsi="Arial" w:cs="Arial"/>
                <w:color w:val="000000"/>
                <w:sz w:val="22"/>
                <w:szCs w:val="22"/>
              </w:rPr>
              <w:t>following</w:t>
            </w:r>
            <w:r w:rsidRPr="005D58D5">
              <w:rPr>
                <w:rFonts w:ascii="Arial" w:hAnsi="Arial" w:cs="Arial"/>
                <w:color w:val="000000"/>
                <w:sz w:val="22"/>
                <w:szCs w:val="22"/>
              </w:rPr>
              <w:t xml:space="preserve"> document in clearcase for the most current information:</w:t>
            </w:r>
            <w:r>
              <w:rPr>
                <w:rFonts w:ascii="Arial" w:hAnsi="Arial" w:cs="Arial"/>
                <w:b/>
                <w:color w:val="000000"/>
                <w:sz w:val="22"/>
                <w:szCs w:val="22"/>
              </w:rPr>
              <w:t xml:space="preserve"> </w:t>
            </w:r>
            <w:r w:rsidRPr="008B1376">
              <w:rPr>
                <w:rFonts w:ascii="Arial" w:hAnsi="Arial" w:cs="Arial"/>
              </w:rPr>
              <w:t>ifo/OQS/Documents/Support</w:t>
            </w:r>
            <w:r>
              <w:rPr>
                <w:rFonts w:ascii="Arial" w:hAnsi="Arial" w:cs="Arial"/>
              </w:rPr>
              <w:t>/Environment Info.xlsx</w:t>
            </w:r>
          </w:p>
        </w:tc>
      </w:tr>
    </w:tbl>
    <w:p w:rsidR="00821311" w:rsidRDefault="00821311" w:rsidP="00821311">
      <w:bookmarkStart w:id="84" w:name="_Toc192685161"/>
    </w:p>
    <w:p w:rsidR="00821311" w:rsidRDefault="00821311" w:rsidP="00821311">
      <w:pPr>
        <w:rPr>
          <w:spacing w:val="15"/>
          <w:sz w:val="22"/>
          <w:szCs w:val="22"/>
        </w:rPr>
      </w:pPr>
      <w:r>
        <w:br w:type="page"/>
      </w:r>
    </w:p>
    <w:p w:rsidR="000B00AB" w:rsidRPr="008B1376" w:rsidRDefault="000B00AB" w:rsidP="00D92A58">
      <w:pPr>
        <w:pStyle w:val="Heading1"/>
        <w:spacing w:before="120" w:after="120" w:line="240" w:lineRule="exact"/>
        <w:rPr>
          <w:rFonts w:ascii="Arial" w:hAnsi="Arial" w:cs="Arial"/>
          <w:color w:val="auto"/>
        </w:rPr>
      </w:pPr>
      <w:bookmarkStart w:id="85" w:name="_Toc318367138"/>
      <w:r w:rsidRPr="008B1376">
        <w:rPr>
          <w:rFonts w:ascii="Arial" w:hAnsi="Arial" w:cs="Arial"/>
          <w:color w:val="auto"/>
        </w:rPr>
        <w:t>Offshore requirements</w:t>
      </w:r>
      <w:bookmarkEnd w:id="84"/>
      <w:bookmarkEnd w:id="85"/>
      <w:r w:rsidRPr="008B1376">
        <w:rPr>
          <w:rFonts w:ascii="Arial" w:hAnsi="Arial" w:cs="Arial"/>
          <w:color w:val="auto"/>
        </w:rPr>
        <w:t xml:space="preserve"> </w:t>
      </w:r>
    </w:p>
    <w:p w:rsidR="000B00AB" w:rsidRPr="008B1376" w:rsidRDefault="000B00AB" w:rsidP="00D92A58">
      <w:pPr>
        <w:pStyle w:val="Heading2"/>
        <w:spacing w:before="120" w:after="120" w:line="240" w:lineRule="exact"/>
        <w:rPr>
          <w:rFonts w:ascii="Arial" w:hAnsi="Arial" w:cs="Arial"/>
          <w:sz w:val="20"/>
          <w:szCs w:val="20"/>
        </w:rPr>
      </w:pPr>
      <w:bookmarkStart w:id="86" w:name="_Toc218674674"/>
      <w:bookmarkStart w:id="87" w:name="_Toc217910301"/>
      <w:bookmarkStart w:id="88" w:name="_Toc318367139"/>
      <w:bookmarkStart w:id="89" w:name="_Toc192685163"/>
      <w:r w:rsidRPr="008B1376">
        <w:rPr>
          <w:rFonts w:ascii="Arial" w:hAnsi="Arial" w:cs="Arial"/>
          <w:sz w:val="20"/>
          <w:szCs w:val="20"/>
        </w:rPr>
        <w:t>IT infrastructure required including development tools</w:t>
      </w:r>
      <w:bookmarkEnd w:id="86"/>
      <w:bookmarkEnd w:id="87"/>
      <w:bookmarkEnd w:id="88"/>
    </w:p>
    <w:p w:rsidR="000B00AB" w:rsidRPr="008B1376" w:rsidRDefault="000B00AB" w:rsidP="00D92A58">
      <w:pPr>
        <w:spacing w:before="120" w:after="120" w:line="240" w:lineRule="exact"/>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394"/>
        <w:gridCol w:w="2394"/>
        <w:gridCol w:w="2394"/>
        <w:gridCol w:w="2394"/>
      </w:tblGrid>
      <w:tr w:rsidR="001011B7" w:rsidRPr="008B1376" w:rsidTr="00D052A4">
        <w:tc>
          <w:tcPr>
            <w:tcW w:w="2394" w:type="dxa"/>
            <w:shd w:val="clear" w:color="auto" w:fill="BFBFBF"/>
          </w:tcPr>
          <w:p w:rsidR="001011B7" w:rsidRPr="008B1376" w:rsidRDefault="001011B7" w:rsidP="00D92A58">
            <w:pPr>
              <w:spacing w:before="120" w:after="120" w:line="240" w:lineRule="exact"/>
              <w:rPr>
                <w:rFonts w:ascii="Arial" w:hAnsi="Arial" w:cs="Arial"/>
                <w:b/>
              </w:rPr>
            </w:pPr>
            <w:r w:rsidRPr="008B1376">
              <w:rPr>
                <w:rFonts w:ascii="Arial" w:eastAsia="Calibri" w:hAnsi="Arial" w:cs="Arial"/>
                <w:b/>
                <w:color w:val="000000"/>
              </w:rPr>
              <w:t>Machine Configuration</w:t>
            </w:r>
          </w:p>
        </w:tc>
        <w:tc>
          <w:tcPr>
            <w:tcW w:w="2394" w:type="dxa"/>
            <w:shd w:val="clear" w:color="auto" w:fill="BFBFBF"/>
          </w:tcPr>
          <w:p w:rsidR="001011B7" w:rsidRPr="008B1376" w:rsidRDefault="001011B7" w:rsidP="00D92A58">
            <w:pPr>
              <w:spacing w:before="120" w:after="120" w:line="240" w:lineRule="exact"/>
              <w:rPr>
                <w:rFonts w:ascii="Arial" w:hAnsi="Arial" w:cs="Arial"/>
                <w:b/>
              </w:rPr>
            </w:pPr>
            <w:r w:rsidRPr="008B1376">
              <w:rPr>
                <w:rFonts w:ascii="Arial" w:eastAsia="Calibri" w:hAnsi="Arial" w:cs="Arial"/>
                <w:b/>
                <w:color w:val="000000"/>
              </w:rPr>
              <w:t>No. of machine</w:t>
            </w:r>
          </w:p>
        </w:tc>
        <w:tc>
          <w:tcPr>
            <w:tcW w:w="2394" w:type="dxa"/>
            <w:shd w:val="clear" w:color="auto" w:fill="BFBFBF"/>
          </w:tcPr>
          <w:p w:rsidR="001011B7" w:rsidRPr="008B1376" w:rsidRDefault="001011B7" w:rsidP="00D92A58">
            <w:pPr>
              <w:spacing w:before="120" w:after="120" w:line="240" w:lineRule="exact"/>
              <w:rPr>
                <w:rFonts w:ascii="Arial" w:hAnsi="Arial" w:cs="Arial"/>
                <w:b/>
              </w:rPr>
            </w:pPr>
            <w:r w:rsidRPr="008B1376">
              <w:rPr>
                <w:rFonts w:ascii="Arial" w:eastAsia="Calibri" w:hAnsi="Arial" w:cs="Arial"/>
                <w:b/>
                <w:color w:val="000000"/>
              </w:rPr>
              <w:t>VPN Connectivity</w:t>
            </w:r>
          </w:p>
        </w:tc>
        <w:tc>
          <w:tcPr>
            <w:tcW w:w="2394" w:type="dxa"/>
            <w:shd w:val="clear" w:color="auto" w:fill="BFBFBF"/>
          </w:tcPr>
          <w:p w:rsidR="001011B7" w:rsidRPr="008B1376" w:rsidRDefault="001011B7" w:rsidP="00D92A58">
            <w:pPr>
              <w:spacing w:before="120" w:after="120" w:line="240" w:lineRule="exact"/>
              <w:rPr>
                <w:rFonts w:ascii="Arial" w:hAnsi="Arial" w:cs="Arial"/>
                <w:b/>
              </w:rPr>
            </w:pPr>
            <w:r w:rsidRPr="008B1376">
              <w:rPr>
                <w:rFonts w:ascii="Arial" w:eastAsia="Calibri" w:hAnsi="Arial" w:cs="Arial"/>
                <w:b/>
                <w:color w:val="000000"/>
              </w:rPr>
              <w:t>Software Tools</w:t>
            </w:r>
          </w:p>
        </w:tc>
      </w:tr>
      <w:tr w:rsidR="001011B7" w:rsidRPr="008B1376" w:rsidTr="00D052A4">
        <w:tc>
          <w:tcPr>
            <w:tcW w:w="2394" w:type="dxa"/>
          </w:tcPr>
          <w:p w:rsidR="001011B7" w:rsidRPr="008B1376" w:rsidRDefault="001011B7" w:rsidP="00D92A58">
            <w:pPr>
              <w:spacing w:before="120" w:after="120" w:line="240" w:lineRule="exact"/>
              <w:rPr>
                <w:rFonts w:ascii="Arial" w:hAnsi="Arial" w:cs="Arial"/>
              </w:rPr>
            </w:pPr>
            <w:r w:rsidRPr="008B1376">
              <w:rPr>
                <w:rFonts w:ascii="Arial" w:eastAsia="Calibri" w:hAnsi="Arial" w:cs="Arial"/>
                <w:color w:val="000000"/>
              </w:rPr>
              <w:t>Intel based P-IV 2Gzh./2GB RAM</w:t>
            </w:r>
          </w:p>
        </w:tc>
        <w:tc>
          <w:tcPr>
            <w:tcW w:w="2394" w:type="dxa"/>
          </w:tcPr>
          <w:p w:rsidR="001011B7" w:rsidRPr="008B1376" w:rsidRDefault="001011B7" w:rsidP="00D92A58">
            <w:pPr>
              <w:spacing w:before="120" w:after="120" w:line="240" w:lineRule="exact"/>
              <w:rPr>
                <w:rFonts w:ascii="Arial" w:hAnsi="Arial" w:cs="Arial"/>
              </w:rPr>
            </w:pPr>
            <w:r w:rsidRPr="008B1376">
              <w:rPr>
                <w:rFonts w:ascii="Arial" w:eastAsia="Calibri" w:hAnsi="Arial" w:cs="Arial"/>
                <w:color w:val="000000"/>
              </w:rPr>
              <w:t>1</w:t>
            </w:r>
          </w:p>
        </w:tc>
        <w:tc>
          <w:tcPr>
            <w:tcW w:w="2394" w:type="dxa"/>
          </w:tcPr>
          <w:p w:rsidR="001011B7" w:rsidRPr="008B1376" w:rsidRDefault="001011B7" w:rsidP="00D92A58">
            <w:pPr>
              <w:spacing w:before="120" w:after="120" w:line="240" w:lineRule="exact"/>
              <w:rPr>
                <w:rFonts w:ascii="Arial" w:hAnsi="Arial" w:cs="Arial"/>
              </w:rPr>
            </w:pPr>
            <w:r w:rsidRPr="008B1376">
              <w:rPr>
                <w:rFonts w:ascii="Arial" w:eastAsia="Calibri" w:hAnsi="Arial" w:cs="Arial"/>
                <w:color w:val="000000"/>
              </w:rPr>
              <w:t>Yes</w:t>
            </w:r>
          </w:p>
        </w:tc>
        <w:tc>
          <w:tcPr>
            <w:tcW w:w="2394" w:type="dxa"/>
          </w:tcPr>
          <w:p w:rsidR="00680526" w:rsidRPr="008B1376" w:rsidRDefault="00680526" w:rsidP="00680526">
            <w:pPr>
              <w:spacing w:before="120" w:after="120" w:line="240" w:lineRule="exact"/>
              <w:rPr>
                <w:rFonts w:ascii="Arial" w:hAnsi="Arial" w:cs="Arial"/>
              </w:rPr>
            </w:pPr>
            <w:r w:rsidRPr="008B1376">
              <w:rPr>
                <w:rFonts w:ascii="Arial" w:hAnsi="Arial" w:cs="Arial"/>
              </w:rPr>
              <w:t>Active MQ, Hypersonic, Mule, SQL developer, Eclipse 3.22, Freemarker, Ant, Quickbase, Buildforge,clearcase</w:t>
            </w:r>
          </w:p>
          <w:p w:rsidR="001011B7" w:rsidRPr="008B1376" w:rsidRDefault="001011B7" w:rsidP="00D92A58">
            <w:pPr>
              <w:spacing w:before="120" w:after="120" w:line="240" w:lineRule="exact"/>
              <w:rPr>
                <w:rFonts w:ascii="Arial" w:hAnsi="Arial" w:cs="Arial"/>
              </w:rPr>
            </w:pPr>
          </w:p>
        </w:tc>
      </w:tr>
    </w:tbl>
    <w:p w:rsidR="00C15C12" w:rsidRPr="008B1376" w:rsidRDefault="00C15C12" w:rsidP="00D92A58">
      <w:pPr>
        <w:spacing w:before="120" w:after="120" w:line="240" w:lineRule="exact"/>
        <w:rPr>
          <w:rFonts w:ascii="Arial" w:hAnsi="Arial" w:cs="Arial"/>
        </w:rPr>
      </w:pPr>
      <w:bookmarkStart w:id="90" w:name="_Toc218674675"/>
    </w:p>
    <w:p w:rsidR="000B00AB" w:rsidRPr="008B1376" w:rsidRDefault="000B00AB" w:rsidP="00D92A58">
      <w:pPr>
        <w:pStyle w:val="Heading2"/>
        <w:spacing w:before="120" w:after="120" w:line="240" w:lineRule="exact"/>
        <w:rPr>
          <w:rFonts w:ascii="Arial" w:hAnsi="Arial" w:cs="Arial"/>
          <w:sz w:val="20"/>
          <w:szCs w:val="20"/>
        </w:rPr>
      </w:pPr>
      <w:bookmarkStart w:id="91" w:name="_Toc318367140"/>
      <w:r w:rsidRPr="008B1376">
        <w:rPr>
          <w:rFonts w:ascii="Arial" w:hAnsi="Arial" w:cs="Arial"/>
          <w:sz w:val="20"/>
          <w:szCs w:val="20"/>
        </w:rPr>
        <w:t>Team skills and support hours</w:t>
      </w:r>
      <w:bookmarkEnd w:id="90"/>
      <w:bookmarkEnd w:id="91"/>
    </w:p>
    <w:p w:rsidR="000B00AB" w:rsidRPr="008B1376" w:rsidRDefault="000B00AB" w:rsidP="00D92A58">
      <w:pPr>
        <w:spacing w:before="120" w:after="120" w:line="240" w:lineRule="exact"/>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8"/>
        <w:gridCol w:w="4500"/>
        <w:gridCol w:w="2430"/>
      </w:tblGrid>
      <w:tr w:rsidR="000B00AB" w:rsidRPr="008B1376" w:rsidTr="0020661C">
        <w:tc>
          <w:tcPr>
            <w:tcW w:w="2448" w:type="dxa"/>
            <w:shd w:val="clear" w:color="auto" w:fill="BFBFBF"/>
          </w:tcPr>
          <w:p w:rsidR="000B00AB" w:rsidRPr="008B1376" w:rsidRDefault="000B00AB" w:rsidP="00D92A58">
            <w:pPr>
              <w:spacing w:before="120" w:after="120" w:line="240" w:lineRule="exact"/>
              <w:jc w:val="center"/>
              <w:rPr>
                <w:rFonts w:ascii="Arial" w:hAnsi="Arial" w:cs="Arial"/>
                <w:b/>
              </w:rPr>
            </w:pPr>
            <w:r w:rsidRPr="008B1376">
              <w:rPr>
                <w:rFonts w:ascii="Arial" w:hAnsi="Arial" w:cs="Arial"/>
                <w:b/>
              </w:rPr>
              <w:t>Skill Set</w:t>
            </w:r>
          </w:p>
        </w:tc>
        <w:tc>
          <w:tcPr>
            <w:tcW w:w="4500" w:type="dxa"/>
            <w:shd w:val="clear" w:color="auto" w:fill="BFBFBF"/>
          </w:tcPr>
          <w:p w:rsidR="000B00AB" w:rsidRPr="008B1376" w:rsidRDefault="000B00AB" w:rsidP="00D92A58">
            <w:pPr>
              <w:spacing w:before="120" w:after="120" w:line="240" w:lineRule="exact"/>
              <w:jc w:val="center"/>
              <w:rPr>
                <w:rFonts w:ascii="Arial" w:hAnsi="Arial" w:cs="Arial"/>
                <w:b/>
              </w:rPr>
            </w:pPr>
            <w:r w:rsidRPr="008B1376">
              <w:rPr>
                <w:rFonts w:ascii="Arial" w:hAnsi="Arial" w:cs="Arial"/>
                <w:b/>
              </w:rPr>
              <w:t>Resource profile</w:t>
            </w:r>
          </w:p>
        </w:tc>
        <w:tc>
          <w:tcPr>
            <w:tcW w:w="2430" w:type="dxa"/>
            <w:shd w:val="clear" w:color="auto" w:fill="BFBFBF"/>
          </w:tcPr>
          <w:p w:rsidR="000B00AB" w:rsidRPr="008B1376" w:rsidRDefault="000B00AB" w:rsidP="00D92A58">
            <w:pPr>
              <w:spacing w:before="120" w:after="120" w:line="240" w:lineRule="exact"/>
              <w:jc w:val="center"/>
              <w:rPr>
                <w:rFonts w:ascii="Arial" w:hAnsi="Arial" w:cs="Arial"/>
                <w:b/>
              </w:rPr>
            </w:pPr>
            <w:r w:rsidRPr="008B1376">
              <w:rPr>
                <w:rFonts w:ascii="Arial" w:hAnsi="Arial" w:cs="Arial"/>
                <w:b/>
              </w:rPr>
              <w:t>Support Hours</w:t>
            </w:r>
          </w:p>
        </w:tc>
      </w:tr>
      <w:tr w:rsidR="000B00AB" w:rsidRPr="008B1376" w:rsidTr="0020661C">
        <w:tc>
          <w:tcPr>
            <w:tcW w:w="2448" w:type="dxa"/>
          </w:tcPr>
          <w:p w:rsidR="000B00AB" w:rsidRPr="008B1376" w:rsidRDefault="000B00AB" w:rsidP="00D92A58">
            <w:pPr>
              <w:spacing w:before="120" w:after="120" w:line="240" w:lineRule="exact"/>
              <w:rPr>
                <w:rFonts w:ascii="Arial" w:hAnsi="Arial" w:cs="Arial"/>
              </w:rPr>
            </w:pPr>
            <w:r w:rsidRPr="008B1376">
              <w:rPr>
                <w:rFonts w:ascii="Arial" w:hAnsi="Arial" w:cs="Arial"/>
              </w:rPr>
              <w:t>Java/J2ee</w:t>
            </w:r>
          </w:p>
        </w:tc>
        <w:tc>
          <w:tcPr>
            <w:tcW w:w="4500" w:type="dxa"/>
          </w:tcPr>
          <w:p w:rsidR="000B00AB" w:rsidRPr="008B1376" w:rsidRDefault="000B00AB" w:rsidP="00D92A58">
            <w:pPr>
              <w:spacing w:before="120" w:after="120" w:line="240" w:lineRule="exact"/>
              <w:rPr>
                <w:rFonts w:ascii="Arial" w:hAnsi="Arial" w:cs="Arial"/>
              </w:rPr>
            </w:pPr>
            <w:r w:rsidRPr="008B1376">
              <w:rPr>
                <w:rFonts w:ascii="Arial" w:hAnsi="Arial" w:cs="Arial"/>
              </w:rPr>
              <w:t>Developer</w:t>
            </w:r>
          </w:p>
        </w:tc>
        <w:tc>
          <w:tcPr>
            <w:tcW w:w="2430" w:type="dxa"/>
          </w:tcPr>
          <w:p w:rsidR="000B00AB" w:rsidRPr="008B1376" w:rsidRDefault="00680526" w:rsidP="00D92A58">
            <w:pPr>
              <w:spacing w:before="120" w:after="120" w:line="240" w:lineRule="exact"/>
              <w:rPr>
                <w:rFonts w:ascii="Arial" w:hAnsi="Arial" w:cs="Arial"/>
              </w:rPr>
            </w:pPr>
            <w:r w:rsidRPr="008B1376">
              <w:rPr>
                <w:rFonts w:ascii="Arial" w:hAnsi="Arial" w:cs="Arial"/>
              </w:rPr>
              <w:t>As per SLA agreement</w:t>
            </w:r>
          </w:p>
        </w:tc>
      </w:tr>
    </w:tbl>
    <w:p w:rsidR="000B00AB" w:rsidRPr="008B1376" w:rsidRDefault="000B00AB" w:rsidP="00D92A58">
      <w:pPr>
        <w:pStyle w:val="Heading1"/>
        <w:spacing w:before="120" w:after="120" w:line="240" w:lineRule="exact"/>
        <w:rPr>
          <w:rFonts w:ascii="Arial" w:hAnsi="Arial" w:cs="Arial"/>
          <w:color w:val="auto"/>
        </w:rPr>
      </w:pPr>
      <w:bookmarkStart w:id="92" w:name="_Toc318367141"/>
      <w:r w:rsidRPr="008B1376">
        <w:rPr>
          <w:rFonts w:ascii="Arial" w:hAnsi="Arial" w:cs="Arial"/>
          <w:color w:val="auto"/>
        </w:rPr>
        <w:t>Support Operational Details</w:t>
      </w:r>
      <w:bookmarkEnd w:id="89"/>
      <w:bookmarkEnd w:id="92"/>
      <w:r w:rsidRPr="008B1376">
        <w:rPr>
          <w:rFonts w:ascii="Arial" w:hAnsi="Arial" w:cs="Arial"/>
          <w:color w:val="auto"/>
        </w:rPr>
        <w:t xml:space="preserve"> </w:t>
      </w:r>
    </w:p>
    <w:p w:rsidR="009D5E64" w:rsidRPr="008B1376" w:rsidRDefault="009D5E64" w:rsidP="00D95458">
      <w:pPr>
        <w:pStyle w:val="IMPBNormal"/>
        <w:tabs>
          <w:tab w:val="left" w:pos="1350"/>
        </w:tabs>
        <w:spacing w:before="120" w:after="120" w:line="240" w:lineRule="exact"/>
        <w:ind w:left="0"/>
        <w:rPr>
          <w:rFonts w:cs="Arial"/>
          <w:color w:val="000000"/>
          <w:sz w:val="20"/>
        </w:rPr>
      </w:pPr>
      <w:bookmarkStart w:id="93" w:name="_Toc192685171"/>
    </w:p>
    <w:p w:rsidR="000B00AB" w:rsidRPr="008B1376" w:rsidRDefault="000B00AB" w:rsidP="00D92A58">
      <w:pPr>
        <w:pStyle w:val="Heading2"/>
        <w:spacing w:before="120" w:after="120" w:line="240" w:lineRule="exact"/>
        <w:rPr>
          <w:rFonts w:ascii="Arial" w:hAnsi="Arial" w:cs="Arial"/>
          <w:sz w:val="20"/>
          <w:szCs w:val="20"/>
        </w:rPr>
      </w:pPr>
      <w:bookmarkStart w:id="94" w:name="_Toc218674679"/>
      <w:bookmarkStart w:id="95" w:name="_Toc318367142"/>
      <w:r w:rsidRPr="008B1376">
        <w:rPr>
          <w:rFonts w:ascii="Arial" w:hAnsi="Arial" w:cs="Arial"/>
          <w:sz w:val="20"/>
          <w:szCs w:val="20"/>
        </w:rPr>
        <w:t>History of tickets</w:t>
      </w:r>
      <w:bookmarkEnd w:id="94"/>
      <w:bookmarkEnd w:id="95"/>
    </w:p>
    <w:p w:rsidR="000B00AB" w:rsidRPr="008B1376" w:rsidRDefault="000B00AB" w:rsidP="00D92A58">
      <w:pPr>
        <w:pStyle w:val="IMPBNormal"/>
        <w:tabs>
          <w:tab w:val="left" w:pos="1350"/>
        </w:tabs>
        <w:spacing w:before="120" w:after="120" w:line="240" w:lineRule="exact"/>
        <w:ind w:left="630"/>
        <w:rPr>
          <w:rFonts w:cs="Arial"/>
          <w:sz w:val="20"/>
        </w:rPr>
      </w:pPr>
      <w:r w:rsidRPr="008B1376">
        <w:rPr>
          <w:rFonts w:cs="Arial"/>
          <w:sz w:val="20"/>
        </w:rPr>
        <w:t>Tickets reported in the year 2010.</w:t>
      </w:r>
    </w:p>
    <w:tbl>
      <w:tblPr>
        <w:tblW w:w="7541" w:type="dxa"/>
        <w:tblInd w:w="914" w:type="dxa"/>
        <w:tblLayout w:type="fixed"/>
        <w:tblCellMar>
          <w:left w:w="0" w:type="dxa"/>
          <w:right w:w="0" w:type="dxa"/>
        </w:tblCellMar>
        <w:tblLook w:val="00A0"/>
      </w:tblPr>
      <w:tblGrid>
        <w:gridCol w:w="1767"/>
        <w:gridCol w:w="2340"/>
        <w:gridCol w:w="1004"/>
        <w:gridCol w:w="1260"/>
        <w:gridCol w:w="1170"/>
      </w:tblGrid>
      <w:tr w:rsidR="000B00AB" w:rsidRPr="008B1376" w:rsidTr="00957BAE">
        <w:trPr>
          <w:trHeight w:val="584"/>
        </w:trPr>
        <w:tc>
          <w:tcPr>
            <w:tcW w:w="1767"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61" w:type="dxa"/>
              <w:bottom w:w="72" w:type="dxa"/>
              <w:right w:w="161" w:type="dxa"/>
            </w:tcMar>
          </w:tcPr>
          <w:p w:rsidR="000B00AB" w:rsidRPr="008B1376" w:rsidRDefault="009A4472" w:rsidP="00957BAE">
            <w:pPr>
              <w:pStyle w:val="IMPBNormal"/>
              <w:tabs>
                <w:tab w:val="left" w:pos="1350"/>
              </w:tabs>
              <w:spacing w:before="0" w:after="0"/>
              <w:ind w:left="0"/>
              <w:rPr>
                <w:rFonts w:cs="Arial"/>
                <w:sz w:val="16"/>
                <w:szCs w:val="16"/>
              </w:rPr>
            </w:pPr>
            <w:r w:rsidRPr="008B1376">
              <w:rPr>
                <w:rFonts w:cs="Arial"/>
                <w:b/>
                <w:bCs/>
                <w:sz w:val="16"/>
                <w:szCs w:val="16"/>
              </w:rPr>
              <w:t>Parameter</w:t>
            </w:r>
          </w:p>
        </w:tc>
        <w:tc>
          <w:tcPr>
            <w:tcW w:w="234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61" w:type="dxa"/>
              <w:bottom w:w="72" w:type="dxa"/>
              <w:right w:w="161" w:type="dxa"/>
            </w:tcMar>
          </w:tcPr>
          <w:p w:rsidR="000B00AB" w:rsidRPr="008B1376" w:rsidRDefault="009A4472" w:rsidP="00957BAE">
            <w:pPr>
              <w:pStyle w:val="IMPBNormal"/>
              <w:tabs>
                <w:tab w:val="left" w:pos="1350"/>
              </w:tabs>
              <w:spacing w:before="0" w:after="0"/>
              <w:ind w:left="0"/>
              <w:rPr>
                <w:rFonts w:cs="Arial"/>
                <w:sz w:val="16"/>
                <w:szCs w:val="16"/>
              </w:rPr>
            </w:pPr>
            <w:r w:rsidRPr="008B1376">
              <w:rPr>
                <w:rFonts w:cs="Arial"/>
                <w:b/>
                <w:bCs/>
                <w:sz w:val="16"/>
                <w:szCs w:val="16"/>
              </w:rPr>
              <w:t>Urgent</w:t>
            </w:r>
          </w:p>
        </w:tc>
        <w:tc>
          <w:tcPr>
            <w:tcW w:w="100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61" w:type="dxa"/>
              <w:bottom w:w="72" w:type="dxa"/>
              <w:right w:w="161" w:type="dxa"/>
            </w:tcMar>
          </w:tcPr>
          <w:p w:rsidR="000B00AB" w:rsidRPr="008B1376" w:rsidRDefault="009A4472" w:rsidP="00957BAE">
            <w:pPr>
              <w:pStyle w:val="IMPBNormal"/>
              <w:tabs>
                <w:tab w:val="left" w:pos="1350"/>
              </w:tabs>
              <w:spacing w:before="0" w:after="0" w:line="240" w:lineRule="auto"/>
              <w:ind w:left="0"/>
              <w:rPr>
                <w:rFonts w:cs="Arial"/>
                <w:sz w:val="16"/>
                <w:szCs w:val="16"/>
              </w:rPr>
            </w:pPr>
            <w:r w:rsidRPr="008B1376">
              <w:rPr>
                <w:rFonts w:cs="Arial"/>
                <w:b/>
                <w:bCs/>
                <w:sz w:val="16"/>
                <w:szCs w:val="16"/>
              </w:rPr>
              <w:t>High</w:t>
            </w:r>
          </w:p>
        </w:tc>
        <w:tc>
          <w:tcPr>
            <w:tcW w:w="126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61" w:type="dxa"/>
              <w:bottom w:w="72" w:type="dxa"/>
              <w:right w:w="161" w:type="dxa"/>
            </w:tcMar>
          </w:tcPr>
          <w:p w:rsidR="000B00AB" w:rsidRPr="008B1376" w:rsidRDefault="009A4472" w:rsidP="00957BAE">
            <w:pPr>
              <w:pStyle w:val="IMPBNormal"/>
              <w:tabs>
                <w:tab w:val="left" w:pos="1350"/>
              </w:tabs>
              <w:spacing w:before="0" w:after="0"/>
              <w:ind w:left="0"/>
              <w:rPr>
                <w:rFonts w:cs="Arial"/>
                <w:sz w:val="16"/>
                <w:szCs w:val="16"/>
              </w:rPr>
            </w:pPr>
            <w:r w:rsidRPr="008B1376">
              <w:rPr>
                <w:rFonts w:cs="Arial"/>
                <w:b/>
                <w:bCs/>
                <w:sz w:val="16"/>
                <w:szCs w:val="16"/>
              </w:rPr>
              <w:t>Medium</w:t>
            </w:r>
          </w:p>
        </w:tc>
        <w:tc>
          <w:tcPr>
            <w:tcW w:w="117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61" w:type="dxa"/>
              <w:bottom w:w="72" w:type="dxa"/>
              <w:right w:w="161" w:type="dxa"/>
            </w:tcMar>
          </w:tcPr>
          <w:p w:rsidR="000B00AB" w:rsidRPr="008B1376" w:rsidRDefault="009A4472" w:rsidP="00957BAE">
            <w:pPr>
              <w:pStyle w:val="IMPBNormal"/>
              <w:tabs>
                <w:tab w:val="left" w:pos="1350"/>
              </w:tabs>
              <w:spacing w:before="0" w:after="0"/>
              <w:ind w:left="0"/>
              <w:rPr>
                <w:rFonts w:cs="Arial"/>
                <w:sz w:val="16"/>
                <w:szCs w:val="16"/>
              </w:rPr>
            </w:pPr>
            <w:r w:rsidRPr="008B1376">
              <w:rPr>
                <w:rFonts w:cs="Arial"/>
                <w:b/>
                <w:bCs/>
                <w:sz w:val="16"/>
                <w:szCs w:val="16"/>
              </w:rPr>
              <w:t>Low</w:t>
            </w:r>
          </w:p>
        </w:tc>
      </w:tr>
      <w:tr w:rsidR="000B00AB" w:rsidRPr="008B1376" w:rsidTr="00784A2E">
        <w:trPr>
          <w:trHeight w:val="584"/>
        </w:trPr>
        <w:tc>
          <w:tcPr>
            <w:tcW w:w="1767"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61" w:type="dxa"/>
              <w:bottom w:w="72" w:type="dxa"/>
              <w:right w:w="161" w:type="dxa"/>
            </w:tcMar>
          </w:tcPr>
          <w:p w:rsidR="009A4472" w:rsidRPr="008B1376" w:rsidRDefault="009A4472" w:rsidP="009A4472">
            <w:pPr>
              <w:spacing w:before="0" w:after="0" w:line="240" w:lineRule="auto"/>
              <w:rPr>
                <w:rFonts w:ascii="Arial" w:hAnsi="Arial" w:cs="Arial"/>
                <w:sz w:val="16"/>
                <w:szCs w:val="16"/>
              </w:rPr>
            </w:pPr>
            <w:r w:rsidRPr="008B1376">
              <w:rPr>
                <w:rFonts w:ascii="Arial" w:hAnsi="Arial" w:cs="Arial"/>
                <w:sz w:val="16"/>
                <w:szCs w:val="16"/>
              </w:rPr>
              <w:t>Yearly Ticket</w:t>
            </w:r>
          </w:p>
          <w:p w:rsidR="009A4472" w:rsidRPr="008B1376" w:rsidRDefault="009A4472" w:rsidP="009A4472">
            <w:pPr>
              <w:spacing w:before="0" w:after="0" w:line="240" w:lineRule="auto"/>
              <w:rPr>
                <w:rFonts w:ascii="Arial" w:hAnsi="Arial" w:cs="Arial"/>
                <w:sz w:val="16"/>
                <w:szCs w:val="16"/>
              </w:rPr>
            </w:pPr>
            <w:r w:rsidRPr="008B1376">
              <w:rPr>
                <w:rFonts w:ascii="Arial" w:hAnsi="Arial" w:cs="Arial"/>
                <w:sz w:val="16"/>
                <w:szCs w:val="16"/>
              </w:rPr>
              <w:t>(Based on 2010)</w:t>
            </w:r>
          </w:p>
          <w:p w:rsidR="000B00AB" w:rsidRPr="008B1376" w:rsidRDefault="009A4472" w:rsidP="00957BAE">
            <w:pPr>
              <w:pStyle w:val="IMPBNormal"/>
              <w:tabs>
                <w:tab w:val="left" w:pos="1350"/>
              </w:tabs>
              <w:spacing w:before="0" w:after="0" w:line="240" w:lineRule="auto"/>
              <w:ind w:left="0"/>
              <w:rPr>
                <w:rFonts w:cs="Arial"/>
                <w:sz w:val="16"/>
                <w:szCs w:val="16"/>
              </w:rPr>
            </w:pPr>
            <w:r w:rsidRPr="008B1376" w:rsidDel="00260EDD">
              <w:rPr>
                <w:rFonts w:cs="Arial"/>
                <w:sz w:val="16"/>
                <w:szCs w:val="16"/>
              </w:rPr>
              <w:t xml:space="preserve"> </w:t>
            </w:r>
          </w:p>
        </w:tc>
        <w:tc>
          <w:tcPr>
            <w:tcW w:w="234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61" w:type="dxa"/>
              <w:bottom w:w="72" w:type="dxa"/>
              <w:right w:w="161" w:type="dxa"/>
            </w:tcMar>
          </w:tcPr>
          <w:p w:rsidR="000B00AB" w:rsidRPr="008B1376" w:rsidRDefault="009A4472" w:rsidP="00957BAE">
            <w:pPr>
              <w:pStyle w:val="IMPBNormal"/>
              <w:tabs>
                <w:tab w:val="left" w:pos="1350"/>
              </w:tabs>
              <w:spacing w:before="0" w:after="0" w:line="240" w:lineRule="auto"/>
              <w:ind w:left="0"/>
              <w:rPr>
                <w:rFonts w:cs="Arial"/>
                <w:sz w:val="16"/>
                <w:szCs w:val="16"/>
              </w:rPr>
            </w:pPr>
            <w:r w:rsidRPr="008B1376">
              <w:rPr>
                <w:rFonts w:cs="Arial"/>
                <w:sz w:val="16"/>
                <w:szCs w:val="16"/>
              </w:rPr>
              <w:t>0</w:t>
            </w:r>
          </w:p>
        </w:tc>
        <w:tc>
          <w:tcPr>
            <w:tcW w:w="100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61" w:type="dxa"/>
              <w:bottom w:w="72" w:type="dxa"/>
              <w:right w:w="161" w:type="dxa"/>
            </w:tcMar>
          </w:tcPr>
          <w:p w:rsidR="000B00AB" w:rsidRPr="008B1376" w:rsidRDefault="009A4472" w:rsidP="00957BAE">
            <w:pPr>
              <w:pStyle w:val="IMPBNormal"/>
              <w:tabs>
                <w:tab w:val="left" w:pos="1350"/>
              </w:tabs>
              <w:spacing w:before="0" w:after="0" w:line="240" w:lineRule="auto"/>
              <w:ind w:left="0"/>
              <w:rPr>
                <w:rFonts w:cs="Arial"/>
                <w:sz w:val="16"/>
                <w:szCs w:val="16"/>
              </w:rPr>
            </w:pPr>
            <w:r w:rsidRPr="008B1376">
              <w:rPr>
                <w:rFonts w:cs="Arial"/>
                <w:sz w:val="16"/>
                <w:szCs w:val="16"/>
              </w:rPr>
              <w:t>1</w:t>
            </w:r>
            <w:r w:rsidR="0079721E" w:rsidRPr="008B1376">
              <w:rPr>
                <w:rFonts w:cs="Arial"/>
                <w:sz w:val="16"/>
                <w:szCs w:val="16"/>
              </w:rPr>
              <w:t>1</w:t>
            </w:r>
          </w:p>
        </w:tc>
        <w:tc>
          <w:tcPr>
            <w:tcW w:w="126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61" w:type="dxa"/>
              <w:bottom w:w="72" w:type="dxa"/>
              <w:right w:w="161" w:type="dxa"/>
            </w:tcMar>
          </w:tcPr>
          <w:p w:rsidR="000B00AB" w:rsidRPr="008B1376" w:rsidRDefault="0079721E" w:rsidP="00957BAE">
            <w:pPr>
              <w:pStyle w:val="IMPBNormal"/>
              <w:tabs>
                <w:tab w:val="left" w:pos="1350"/>
              </w:tabs>
              <w:spacing w:before="0" w:after="0" w:line="240" w:lineRule="auto"/>
              <w:ind w:left="0"/>
              <w:rPr>
                <w:rFonts w:cs="Arial"/>
                <w:sz w:val="16"/>
                <w:szCs w:val="16"/>
              </w:rPr>
            </w:pPr>
            <w:r w:rsidRPr="008B1376">
              <w:rPr>
                <w:rFonts w:cs="Arial"/>
                <w:sz w:val="16"/>
                <w:szCs w:val="16"/>
              </w:rPr>
              <w:t>4</w:t>
            </w:r>
          </w:p>
        </w:tc>
        <w:tc>
          <w:tcPr>
            <w:tcW w:w="117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61" w:type="dxa"/>
              <w:bottom w:w="72" w:type="dxa"/>
              <w:right w:w="161" w:type="dxa"/>
            </w:tcMar>
          </w:tcPr>
          <w:p w:rsidR="000B00AB" w:rsidRPr="008B1376" w:rsidRDefault="0079721E" w:rsidP="00957BAE">
            <w:pPr>
              <w:pStyle w:val="IMPBNormal"/>
              <w:tabs>
                <w:tab w:val="left" w:pos="1350"/>
              </w:tabs>
              <w:spacing w:before="0" w:after="0" w:line="240" w:lineRule="auto"/>
              <w:ind w:left="0"/>
              <w:rPr>
                <w:rFonts w:cs="Arial"/>
                <w:sz w:val="16"/>
                <w:szCs w:val="16"/>
              </w:rPr>
            </w:pPr>
            <w:r w:rsidRPr="008B1376">
              <w:rPr>
                <w:rFonts w:cs="Arial"/>
                <w:sz w:val="16"/>
                <w:szCs w:val="16"/>
              </w:rPr>
              <w:t>11</w:t>
            </w:r>
          </w:p>
        </w:tc>
      </w:tr>
    </w:tbl>
    <w:p w:rsidR="009A4472" w:rsidRPr="008B1376" w:rsidRDefault="009A4472" w:rsidP="009A4472">
      <w:pPr>
        <w:spacing w:before="0" w:after="0" w:line="240" w:lineRule="auto"/>
        <w:rPr>
          <w:rFonts w:ascii="Arial" w:hAnsi="Arial" w:cs="Arial"/>
        </w:rPr>
      </w:pPr>
    </w:p>
    <w:p w:rsidR="009A4472" w:rsidRPr="008B1376" w:rsidRDefault="009A4472" w:rsidP="009A4472">
      <w:pPr>
        <w:spacing w:before="0" w:after="0" w:line="240" w:lineRule="auto"/>
        <w:rPr>
          <w:rFonts w:ascii="Arial" w:hAnsi="Arial" w:cs="Arial"/>
        </w:rPr>
      </w:pPr>
    </w:p>
    <w:p w:rsidR="0049443B" w:rsidRPr="008B1376" w:rsidRDefault="0049443B" w:rsidP="009A4472">
      <w:pPr>
        <w:numPr>
          <w:ilvl w:val="0"/>
          <w:numId w:val="30"/>
        </w:numPr>
        <w:spacing w:before="0" w:after="0" w:line="240" w:lineRule="auto"/>
        <w:rPr>
          <w:rFonts w:ascii="Arial" w:hAnsi="Arial" w:cs="Arial"/>
        </w:rPr>
      </w:pPr>
      <w:r w:rsidRPr="008B1376">
        <w:rPr>
          <w:rFonts w:ascii="Arial" w:hAnsi="Arial" w:cs="Arial"/>
        </w:rPr>
        <w:t>Queue Name – OQS Support</w:t>
      </w:r>
    </w:p>
    <w:p w:rsidR="0049443B" w:rsidRPr="008B1376" w:rsidRDefault="0049443B" w:rsidP="009A4472">
      <w:pPr>
        <w:numPr>
          <w:ilvl w:val="0"/>
          <w:numId w:val="30"/>
        </w:numPr>
        <w:spacing w:before="0" w:after="0" w:line="240" w:lineRule="auto"/>
        <w:rPr>
          <w:rFonts w:ascii="Arial" w:hAnsi="Arial" w:cs="Arial"/>
        </w:rPr>
      </w:pPr>
      <w:r w:rsidRPr="008B1376">
        <w:rPr>
          <w:rFonts w:ascii="Arial" w:hAnsi="Arial" w:cs="Arial"/>
        </w:rPr>
        <w:t xml:space="preserve"> Majority of Tickets are from iTops Monitoring system.</w:t>
      </w:r>
    </w:p>
    <w:p w:rsidR="000B00AB" w:rsidRDefault="009A4472" w:rsidP="00FA73A5">
      <w:pPr>
        <w:pStyle w:val="IMPBNormal"/>
        <w:tabs>
          <w:tab w:val="left" w:pos="1350"/>
        </w:tabs>
        <w:spacing w:before="0" w:line="240" w:lineRule="auto"/>
        <w:ind w:left="0"/>
        <w:jc w:val="both"/>
        <w:rPr>
          <w:rFonts w:cs="Arial"/>
          <w:sz w:val="20"/>
        </w:rPr>
      </w:pPr>
      <w:r w:rsidRPr="008B1376">
        <w:rPr>
          <w:rFonts w:cs="Arial"/>
          <w:sz w:val="20"/>
        </w:rPr>
        <w:t xml:space="preserve">               URGENT/HIGH/MEDIUM tickets are paged and LOW tickets are emailed</w:t>
      </w:r>
    </w:p>
    <w:p w:rsidR="000B00AB" w:rsidRPr="008B1376" w:rsidRDefault="000B00AB" w:rsidP="00D92A58">
      <w:pPr>
        <w:pStyle w:val="Heading2"/>
        <w:spacing w:before="120" w:after="120" w:line="240" w:lineRule="exact"/>
        <w:rPr>
          <w:rFonts w:ascii="Arial" w:hAnsi="Arial" w:cs="Arial"/>
          <w:sz w:val="20"/>
          <w:szCs w:val="20"/>
        </w:rPr>
      </w:pPr>
      <w:bookmarkStart w:id="96" w:name="_Toc318367143"/>
      <w:r w:rsidRPr="008B1376">
        <w:rPr>
          <w:rFonts w:ascii="Arial" w:hAnsi="Arial" w:cs="Arial"/>
          <w:sz w:val="20"/>
          <w:szCs w:val="20"/>
        </w:rPr>
        <w:t>Support of Interfaces</w:t>
      </w:r>
      <w:bookmarkEnd w:id="93"/>
      <w:bookmarkEnd w:id="96"/>
    </w:p>
    <w:p w:rsidR="0035469E" w:rsidRDefault="00805508">
      <w:pPr>
        <w:pStyle w:val="ListParagraph"/>
        <w:numPr>
          <w:ilvl w:val="0"/>
          <w:numId w:val="54"/>
        </w:numPr>
        <w:rPr>
          <w:rFonts w:ascii="Arial" w:hAnsi="Arial" w:cs="Arial"/>
          <w:color w:val="000000"/>
        </w:rPr>
      </w:pPr>
      <w:r w:rsidRPr="00805508">
        <w:rPr>
          <w:rFonts w:ascii="Arial" w:hAnsi="Arial" w:cs="Arial"/>
          <w:color w:val="000000"/>
        </w:rPr>
        <w:t>Please refer SLA Management Process and Procedure manual for SLA details.</w:t>
      </w:r>
    </w:p>
    <w:p w:rsidR="0035469E" w:rsidRPr="00D22B74" w:rsidRDefault="00BE5AB4">
      <w:pPr>
        <w:rPr>
          <w:rFonts w:ascii="Arial" w:hAnsi="Arial" w:cs="Arial"/>
          <w:color w:val="000000"/>
        </w:rPr>
      </w:pPr>
      <w:bookmarkStart w:id="97" w:name="_Toc292199826"/>
      <w:bookmarkStart w:id="98" w:name="_Toc292199855"/>
      <w:bookmarkStart w:id="99" w:name="_Toc317178642"/>
      <w:bookmarkStart w:id="100" w:name="_Toc192685172"/>
      <w:bookmarkEnd w:id="97"/>
      <w:bookmarkEnd w:id="98"/>
      <w:bookmarkEnd w:id="99"/>
      <w:r>
        <w:rPr>
          <w:rFonts w:cs="Arial"/>
          <w:color w:val="000000"/>
        </w:rPr>
        <w:t xml:space="preserve">2. </w:t>
      </w:r>
      <w:r w:rsidRPr="00D22B74">
        <w:rPr>
          <w:rFonts w:ascii="Arial" w:hAnsi="Arial" w:cs="Arial"/>
          <w:color w:val="000000"/>
        </w:rPr>
        <w:t xml:space="preserve">If </w:t>
      </w:r>
      <w:r w:rsidR="00C212A1" w:rsidRPr="00D22B74">
        <w:rPr>
          <w:rFonts w:ascii="Arial" w:hAnsi="Arial" w:cs="Arial"/>
          <w:color w:val="000000"/>
        </w:rPr>
        <w:t>support needed for external interfaces then OQS support team will raise the incident or change request in remedy.</w:t>
      </w:r>
    </w:p>
    <w:p w:rsidR="000B00AB" w:rsidRPr="008B1376" w:rsidRDefault="000B00AB" w:rsidP="00D92A58">
      <w:pPr>
        <w:pStyle w:val="Heading2"/>
        <w:spacing w:before="120" w:after="120" w:line="240" w:lineRule="exact"/>
        <w:rPr>
          <w:rFonts w:ascii="Arial" w:hAnsi="Arial" w:cs="Arial"/>
          <w:sz w:val="20"/>
          <w:szCs w:val="20"/>
        </w:rPr>
      </w:pPr>
      <w:bookmarkStart w:id="101" w:name="_Toc192685173"/>
      <w:bookmarkStart w:id="102" w:name="_Toc318367144"/>
      <w:bookmarkEnd w:id="100"/>
      <w:r w:rsidRPr="008B1376">
        <w:rPr>
          <w:rFonts w:ascii="Arial" w:hAnsi="Arial" w:cs="Arial"/>
          <w:sz w:val="20"/>
          <w:szCs w:val="20"/>
        </w:rPr>
        <w:t>Other relevant information</w:t>
      </w:r>
      <w:bookmarkEnd w:id="101"/>
      <w:bookmarkEnd w:id="102"/>
    </w:p>
    <w:p w:rsidR="0035469E" w:rsidRDefault="00805508">
      <w:pPr>
        <w:pStyle w:val="BodyText"/>
        <w:rPr>
          <w:rFonts w:cs="Arial"/>
          <w:iCs w:val="0"/>
          <w:color w:val="000000"/>
          <w:sz w:val="20"/>
        </w:rPr>
      </w:pPr>
      <w:r w:rsidRPr="00805508">
        <w:rPr>
          <w:rFonts w:cs="Arial"/>
          <w:color w:val="000000"/>
          <w:sz w:val="20"/>
        </w:rPr>
        <w:t xml:space="preserve">We will use a separate branch for AMS use (Bug fix &amp; Enchantment ) . </w:t>
      </w:r>
    </w:p>
    <w:p w:rsidR="000B00AB" w:rsidRPr="008B1376" w:rsidRDefault="000B00AB" w:rsidP="00D92A58">
      <w:pPr>
        <w:pStyle w:val="BodyText"/>
        <w:spacing w:line="240" w:lineRule="exact"/>
        <w:rPr>
          <w:rFonts w:cs="Arial"/>
          <w:sz w:val="20"/>
        </w:rPr>
      </w:pPr>
      <w:r w:rsidRPr="008B1376">
        <w:rPr>
          <w:rFonts w:cs="Arial"/>
          <w:sz w:val="20"/>
        </w:rPr>
        <w:t xml:space="preserve">     </w:t>
      </w:r>
      <w:bookmarkEnd w:id="65"/>
      <w:bookmarkEnd w:id="66"/>
    </w:p>
    <w:sectPr w:rsidR="000B00AB" w:rsidRPr="008B1376" w:rsidSect="007619FE">
      <w:headerReference w:type="first" r:id="rId24"/>
      <w:footerReference w:type="first" r:id="rId25"/>
      <w:pgSz w:w="12240" w:h="15840" w:code="1"/>
      <w:pgMar w:top="1350" w:right="1440" w:bottom="1440" w:left="1440" w:header="720" w:footer="864" w:gutter="0"/>
      <w:pgBorders>
        <w:top w:val="thinThickSmallGap" w:sz="24" w:space="24" w:color="auto"/>
      </w:pgBorders>
      <w:pgNumType w:start="1"/>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BF2" w:rsidRDefault="00513BF2">
      <w:r>
        <w:separator/>
      </w:r>
    </w:p>
  </w:endnote>
  <w:endnote w:type="continuationSeparator" w:id="0">
    <w:p w:rsidR="00513BF2" w:rsidRDefault="00513B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BF2" w:rsidRDefault="00513B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3BF2" w:rsidRDefault="00513BF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BF2" w:rsidRDefault="00513BF2" w:rsidP="002349CB">
    <w:pPr>
      <w:pStyle w:val="Footer"/>
      <w:framePr w:wrap="around" w:vAnchor="text" w:hAnchor="page" w:x="10783" w:y="8"/>
      <w:rPr>
        <w:rStyle w:val="PageNumber"/>
      </w:rPr>
    </w:pPr>
    <w:r>
      <w:rPr>
        <w:rStyle w:val="PageNumber"/>
      </w:rPr>
      <w:fldChar w:fldCharType="begin"/>
    </w:r>
    <w:r>
      <w:rPr>
        <w:rStyle w:val="PageNumber"/>
      </w:rPr>
      <w:instrText xml:space="preserve">PAGE  </w:instrText>
    </w:r>
    <w:r>
      <w:rPr>
        <w:rStyle w:val="PageNumber"/>
      </w:rPr>
      <w:fldChar w:fldCharType="separate"/>
    </w:r>
    <w:r w:rsidR="005824F3">
      <w:rPr>
        <w:rStyle w:val="PageNumber"/>
        <w:noProof/>
      </w:rPr>
      <w:t>2</w:t>
    </w:r>
    <w:r>
      <w:rPr>
        <w:rStyle w:val="PageNumber"/>
      </w:rPr>
      <w:fldChar w:fldCharType="end"/>
    </w:r>
  </w:p>
  <w:tbl>
    <w:tblPr>
      <w:tblW w:w="0" w:type="auto"/>
      <w:tblBorders>
        <w:top w:val="single" w:sz="4" w:space="0" w:color="auto"/>
      </w:tblBorders>
      <w:tblLayout w:type="fixed"/>
      <w:tblLook w:val="00BC"/>
    </w:tblPr>
    <w:tblGrid>
      <w:gridCol w:w="3192"/>
      <w:gridCol w:w="3193"/>
      <w:gridCol w:w="3191"/>
    </w:tblGrid>
    <w:tr w:rsidR="00513BF2" w:rsidRPr="00F74B66">
      <w:trPr>
        <w:trHeight w:val="128"/>
      </w:trPr>
      <w:tc>
        <w:tcPr>
          <w:tcW w:w="3192" w:type="dxa"/>
          <w:tcBorders>
            <w:top w:val="single" w:sz="4" w:space="0" w:color="auto"/>
          </w:tcBorders>
        </w:tcPr>
        <w:p w:rsidR="00513BF2" w:rsidRPr="00F74B66" w:rsidRDefault="00513BF2">
          <w:pPr>
            <w:pStyle w:val="Footer1"/>
            <w:ind w:right="360"/>
          </w:pPr>
        </w:p>
      </w:tc>
      <w:tc>
        <w:tcPr>
          <w:tcW w:w="3193" w:type="dxa"/>
          <w:tcBorders>
            <w:top w:val="single" w:sz="4" w:space="0" w:color="auto"/>
          </w:tcBorders>
        </w:tcPr>
        <w:p w:rsidR="00513BF2" w:rsidRPr="00F74B66" w:rsidRDefault="00513BF2">
          <w:pPr>
            <w:pStyle w:val="Footer"/>
          </w:pPr>
          <w:r w:rsidRPr="00F74B66">
            <w:t>HCLT Confidential</w:t>
          </w:r>
        </w:p>
      </w:tc>
      <w:tc>
        <w:tcPr>
          <w:tcW w:w="3191" w:type="dxa"/>
          <w:tcBorders>
            <w:top w:val="single" w:sz="4" w:space="0" w:color="auto"/>
          </w:tcBorders>
        </w:tcPr>
        <w:p w:rsidR="00513BF2" w:rsidRPr="00F74B66" w:rsidRDefault="00513BF2">
          <w:pPr>
            <w:pStyle w:val="Footer2"/>
          </w:pPr>
        </w:p>
      </w:tc>
    </w:tr>
  </w:tbl>
  <w:p w:rsidR="00513BF2" w:rsidRDefault="00513B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BC"/>
    </w:tblPr>
    <w:tblGrid>
      <w:gridCol w:w="3192"/>
      <w:gridCol w:w="3193"/>
      <w:gridCol w:w="3191"/>
    </w:tblGrid>
    <w:tr w:rsidR="00513BF2" w:rsidRPr="00F74B66">
      <w:trPr>
        <w:trHeight w:val="128"/>
      </w:trPr>
      <w:tc>
        <w:tcPr>
          <w:tcW w:w="3192" w:type="dxa"/>
          <w:tcBorders>
            <w:top w:val="single" w:sz="4" w:space="0" w:color="auto"/>
          </w:tcBorders>
        </w:tcPr>
        <w:p w:rsidR="00513BF2" w:rsidRPr="00F74B66" w:rsidRDefault="00513BF2">
          <w:pPr>
            <w:pStyle w:val="Footer1"/>
          </w:pPr>
          <w:r w:rsidRPr="00F74B66">
            <w:t>Version No:</w:t>
          </w:r>
          <w:r>
            <w:t>1.0</w:t>
          </w:r>
          <w:r w:rsidRPr="00F74B66">
            <w:t xml:space="preserve">  Date:</w:t>
          </w:r>
          <w:r>
            <w:t xml:space="preserve"> 03/12/2011</w:t>
          </w:r>
        </w:p>
      </w:tc>
      <w:tc>
        <w:tcPr>
          <w:tcW w:w="3193" w:type="dxa"/>
          <w:tcBorders>
            <w:top w:val="single" w:sz="4" w:space="0" w:color="auto"/>
          </w:tcBorders>
        </w:tcPr>
        <w:p w:rsidR="00513BF2" w:rsidRPr="00F74B66" w:rsidRDefault="00513BF2">
          <w:pPr>
            <w:pStyle w:val="Footer"/>
          </w:pPr>
          <w:r w:rsidRPr="00F74B66">
            <w:t>HCLT Confidential</w:t>
          </w:r>
        </w:p>
      </w:tc>
      <w:tc>
        <w:tcPr>
          <w:tcW w:w="3191" w:type="dxa"/>
          <w:tcBorders>
            <w:top w:val="single" w:sz="4" w:space="0" w:color="auto"/>
          </w:tcBorders>
        </w:tcPr>
        <w:p w:rsidR="00513BF2" w:rsidRPr="00F74B66" w:rsidRDefault="00513BF2">
          <w:pPr>
            <w:pStyle w:val="Footer2"/>
          </w:pPr>
        </w:p>
      </w:tc>
    </w:tr>
  </w:tbl>
  <w:p w:rsidR="00513BF2" w:rsidRDefault="00513B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BF2" w:rsidRDefault="00513BF2">
      <w:r>
        <w:separator/>
      </w:r>
    </w:p>
  </w:footnote>
  <w:footnote w:type="continuationSeparator" w:id="0">
    <w:p w:rsidR="00513BF2" w:rsidRDefault="00513B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BF2" w:rsidRDefault="00513BF2" w:rsidP="00E0418D">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513BF2" w:rsidRDefault="00513BF2" w:rsidP="00E041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72" w:type="pct"/>
      <w:tblInd w:w="108" w:type="dxa"/>
      <w:tblLook w:val="00BC"/>
    </w:tblPr>
    <w:tblGrid>
      <w:gridCol w:w="2311"/>
      <w:gridCol w:w="4501"/>
      <w:gridCol w:w="2519"/>
    </w:tblGrid>
    <w:tr w:rsidR="00513BF2" w:rsidRPr="00F74B66" w:rsidTr="00F74B66">
      <w:trPr>
        <w:trHeight w:val="450"/>
      </w:trPr>
      <w:tc>
        <w:tcPr>
          <w:tcW w:w="1238" w:type="pct"/>
          <w:vAlign w:val="center"/>
        </w:tcPr>
        <w:p w:rsidR="00513BF2" w:rsidRPr="00F74B66" w:rsidRDefault="00513BF2" w:rsidP="00636E48">
          <w:pPr>
            <w:pStyle w:val="Header1"/>
          </w:pPr>
          <w:r>
            <w:rPr>
              <w:noProof/>
            </w:rPr>
            <w:drawing>
              <wp:inline distT="0" distB="0" distL="0" distR="0">
                <wp:extent cx="680720" cy="349885"/>
                <wp:effectExtent l="1905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80720" cy="349885"/>
                        </a:xfrm>
                        <a:prstGeom prst="rect">
                          <a:avLst/>
                        </a:prstGeom>
                        <a:noFill/>
                        <a:ln w="9525">
                          <a:noFill/>
                          <a:miter lim="800000"/>
                          <a:headEnd/>
                          <a:tailEnd/>
                        </a:ln>
                      </pic:spPr>
                    </pic:pic>
                  </a:graphicData>
                </a:graphic>
              </wp:inline>
            </w:drawing>
          </w:r>
        </w:p>
      </w:tc>
      <w:tc>
        <w:tcPr>
          <w:tcW w:w="2412" w:type="pct"/>
          <w:vAlign w:val="center"/>
        </w:tcPr>
        <w:p w:rsidR="00513BF2" w:rsidRPr="00F74B66" w:rsidRDefault="00513BF2" w:rsidP="00E0418D">
          <w:pPr>
            <w:pStyle w:val="Header"/>
          </w:pPr>
          <w:r w:rsidRPr="00F74B66">
            <w:t>System Overview &amp; Support Document</w:t>
          </w:r>
        </w:p>
      </w:tc>
      <w:tc>
        <w:tcPr>
          <w:tcW w:w="1350" w:type="pct"/>
          <w:vAlign w:val="center"/>
        </w:tcPr>
        <w:p w:rsidR="00513BF2" w:rsidRPr="00F74B66" w:rsidRDefault="00513BF2" w:rsidP="00636E48">
          <w:pPr>
            <w:pStyle w:val="Header2"/>
          </w:pPr>
          <w:r w:rsidRPr="00F74B66">
            <w:object w:dxaOrig="205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9.5pt" o:ole="">
                <v:imagedata r:id="rId2" o:title=""/>
              </v:shape>
              <o:OLEObject Type="Embed" ProgID="PBrush" ShapeID="_x0000_i1025" DrawAspect="Content" ObjectID="_1394463107" r:id="rId3"/>
            </w:object>
          </w:r>
        </w:p>
      </w:tc>
    </w:tr>
  </w:tbl>
  <w:p w:rsidR="00513BF2" w:rsidRPr="00E0418D" w:rsidRDefault="00513BF2" w:rsidP="00E0418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BF2" w:rsidRDefault="00513BF2" w:rsidP="00E0418D">
    <w:pPr>
      <w:pStyle w:val="Header"/>
    </w:pPr>
    <w:r>
      <w:rPr>
        <w:noProof/>
      </w:rPr>
      <w:drawing>
        <wp:inline distT="0" distB="0" distL="0" distR="0">
          <wp:extent cx="914400" cy="47688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914400" cy="476885"/>
                  </a:xfrm>
                  <a:prstGeom prst="rect">
                    <a:avLst/>
                  </a:prstGeom>
                  <a:noFill/>
                  <a:ln w="9525">
                    <a:noFill/>
                    <a:miter lim="800000"/>
                    <a:headEnd/>
                    <a:tailEnd/>
                  </a:ln>
                </pic:spPr>
              </pic:pic>
            </a:graphicData>
          </a:graphic>
        </wp:inline>
      </w:drawing>
    </w:r>
    <w:r>
      <w:tab/>
    </w:r>
    <w:r>
      <w:tab/>
    </w:r>
    <w:r>
      <w:tab/>
    </w:r>
    <w:r>
      <w:tab/>
    </w:r>
    <w:r>
      <w:tab/>
    </w:r>
    <w:r>
      <w:tab/>
    </w:r>
    <w:r>
      <w:tab/>
    </w:r>
    <w:r>
      <w:tab/>
    </w:r>
    <w:r>
      <w:object w:dxaOrig="205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23.25pt" o:ole="">
          <v:imagedata r:id="rId2" o:title=""/>
        </v:shape>
        <o:OLEObject Type="Embed" ProgID="PBrush" ShapeID="_x0000_i1026" DrawAspect="Content" ObjectID="_1394463108" r:id="rId3"/>
      </w:obje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72" w:type="pct"/>
      <w:tblInd w:w="228" w:type="dxa"/>
      <w:tblLook w:val="00BC"/>
    </w:tblPr>
    <w:tblGrid>
      <w:gridCol w:w="2311"/>
      <w:gridCol w:w="4501"/>
      <w:gridCol w:w="2519"/>
    </w:tblGrid>
    <w:tr w:rsidR="00513BF2" w:rsidRPr="00F74B66" w:rsidTr="00636E48">
      <w:trPr>
        <w:trHeight w:val="450"/>
      </w:trPr>
      <w:tc>
        <w:tcPr>
          <w:tcW w:w="1238" w:type="pct"/>
          <w:vAlign w:val="center"/>
        </w:tcPr>
        <w:p w:rsidR="00513BF2" w:rsidRPr="00F74B66" w:rsidRDefault="00513BF2" w:rsidP="00636E48">
          <w:pPr>
            <w:pStyle w:val="Header1"/>
          </w:pPr>
          <w:r>
            <w:rPr>
              <w:noProof/>
            </w:rPr>
            <w:drawing>
              <wp:inline distT="0" distB="0" distL="0" distR="0">
                <wp:extent cx="680720" cy="349885"/>
                <wp:effectExtent l="19050" t="0" r="5080"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680720" cy="349885"/>
                        </a:xfrm>
                        <a:prstGeom prst="rect">
                          <a:avLst/>
                        </a:prstGeom>
                        <a:noFill/>
                        <a:ln w="9525">
                          <a:noFill/>
                          <a:miter lim="800000"/>
                          <a:headEnd/>
                          <a:tailEnd/>
                        </a:ln>
                      </pic:spPr>
                    </pic:pic>
                  </a:graphicData>
                </a:graphic>
              </wp:inline>
            </w:drawing>
          </w:r>
        </w:p>
      </w:tc>
      <w:tc>
        <w:tcPr>
          <w:tcW w:w="2412" w:type="pct"/>
          <w:vAlign w:val="center"/>
        </w:tcPr>
        <w:p w:rsidR="00513BF2" w:rsidRPr="00F74B66" w:rsidRDefault="00513BF2" w:rsidP="00636E48">
          <w:pPr>
            <w:pStyle w:val="Header"/>
          </w:pPr>
          <w:r w:rsidRPr="00F74B66">
            <w:t>System Overview &amp; Support Document</w:t>
          </w:r>
        </w:p>
      </w:tc>
      <w:tc>
        <w:tcPr>
          <w:tcW w:w="1350" w:type="pct"/>
          <w:vAlign w:val="center"/>
        </w:tcPr>
        <w:p w:rsidR="00513BF2" w:rsidRPr="00F74B66" w:rsidRDefault="00513BF2" w:rsidP="00636E48">
          <w:pPr>
            <w:pStyle w:val="Header2"/>
          </w:pPr>
          <w:r w:rsidRPr="00F74B66">
            <w:object w:dxaOrig="205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25pt;height:19.5pt" o:ole="">
                <v:imagedata r:id="rId2" o:title=""/>
              </v:shape>
              <o:OLEObject Type="Embed" ProgID="PBrush" ShapeID="_x0000_i1028" DrawAspect="Content" ObjectID="_1394463109" r:id="rId3"/>
            </w:object>
          </w:r>
        </w:p>
      </w:tc>
    </w:tr>
  </w:tbl>
  <w:p w:rsidR="00513BF2" w:rsidRPr="00E0418D" w:rsidRDefault="00513BF2" w:rsidP="00E0418D">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042D7F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8A891D8"/>
    <w:lvl w:ilvl="0">
      <w:start w:val="1"/>
      <w:numFmt w:val="bullet"/>
      <w:lvlText w:val=""/>
      <w:lvlJc w:val="left"/>
      <w:pPr>
        <w:tabs>
          <w:tab w:val="num" w:pos="360"/>
        </w:tabs>
        <w:ind w:left="360" w:hanging="360"/>
      </w:pPr>
      <w:rPr>
        <w:rFonts w:ascii="Symbol" w:hAnsi="Symbol" w:hint="default"/>
      </w:rPr>
    </w:lvl>
  </w:abstractNum>
  <w:abstractNum w:abstractNumId="2">
    <w:nsid w:val="05901A62"/>
    <w:multiLevelType w:val="hybridMultilevel"/>
    <w:tmpl w:val="78AE50E0"/>
    <w:lvl w:ilvl="0" w:tplc="6572481C">
      <w:start w:val="1"/>
      <w:numFmt w:val="decimal"/>
      <w:pStyle w:val="BodyTextNum"/>
      <w:lvlText w:val="%1."/>
      <w:lvlJc w:val="left"/>
      <w:pPr>
        <w:tabs>
          <w:tab w:val="num" w:pos="1368"/>
        </w:tabs>
        <w:ind w:left="1368" w:hanging="360"/>
      </w:pPr>
      <w:rPr>
        <w:rFonts w:cs="Times New Roman"/>
      </w:rPr>
    </w:lvl>
    <w:lvl w:ilvl="1" w:tplc="C2C45224" w:tentative="1">
      <w:start w:val="1"/>
      <w:numFmt w:val="lowerLetter"/>
      <w:lvlText w:val="%2."/>
      <w:lvlJc w:val="left"/>
      <w:pPr>
        <w:tabs>
          <w:tab w:val="num" w:pos="2088"/>
        </w:tabs>
        <w:ind w:left="2088" w:hanging="360"/>
      </w:pPr>
      <w:rPr>
        <w:rFonts w:cs="Times New Roman"/>
      </w:rPr>
    </w:lvl>
    <w:lvl w:ilvl="2" w:tplc="C53066DC" w:tentative="1">
      <w:start w:val="1"/>
      <w:numFmt w:val="lowerRoman"/>
      <w:lvlText w:val="%3."/>
      <w:lvlJc w:val="right"/>
      <w:pPr>
        <w:tabs>
          <w:tab w:val="num" w:pos="2808"/>
        </w:tabs>
        <w:ind w:left="2808" w:hanging="180"/>
      </w:pPr>
      <w:rPr>
        <w:rFonts w:cs="Times New Roman"/>
      </w:rPr>
    </w:lvl>
    <w:lvl w:ilvl="3" w:tplc="A57AC2B6" w:tentative="1">
      <w:start w:val="1"/>
      <w:numFmt w:val="decimal"/>
      <w:lvlText w:val="%4."/>
      <w:lvlJc w:val="left"/>
      <w:pPr>
        <w:tabs>
          <w:tab w:val="num" w:pos="3528"/>
        </w:tabs>
        <w:ind w:left="3528" w:hanging="360"/>
      </w:pPr>
      <w:rPr>
        <w:rFonts w:cs="Times New Roman"/>
      </w:rPr>
    </w:lvl>
    <w:lvl w:ilvl="4" w:tplc="43462AA0" w:tentative="1">
      <w:start w:val="1"/>
      <w:numFmt w:val="lowerLetter"/>
      <w:lvlText w:val="%5."/>
      <w:lvlJc w:val="left"/>
      <w:pPr>
        <w:tabs>
          <w:tab w:val="num" w:pos="4248"/>
        </w:tabs>
        <w:ind w:left="4248" w:hanging="360"/>
      </w:pPr>
      <w:rPr>
        <w:rFonts w:cs="Times New Roman"/>
      </w:rPr>
    </w:lvl>
    <w:lvl w:ilvl="5" w:tplc="B7326C72" w:tentative="1">
      <w:start w:val="1"/>
      <w:numFmt w:val="lowerRoman"/>
      <w:lvlText w:val="%6."/>
      <w:lvlJc w:val="right"/>
      <w:pPr>
        <w:tabs>
          <w:tab w:val="num" w:pos="4968"/>
        </w:tabs>
        <w:ind w:left="4968" w:hanging="180"/>
      </w:pPr>
      <w:rPr>
        <w:rFonts w:cs="Times New Roman"/>
      </w:rPr>
    </w:lvl>
    <w:lvl w:ilvl="6" w:tplc="F2E621F6" w:tentative="1">
      <w:start w:val="1"/>
      <w:numFmt w:val="decimal"/>
      <w:lvlText w:val="%7."/>
      <w:lvlJc w:val="left"/>
      <w:pPr>
        <w:tabs>
          <w:tab w:val="num" w:pos="5688"/>
        </w:tabs>
        <w:ind w:left="5688" w:hanging="360"/>
      </w:pPr>
      <w:rPr>
        <w:rFonts w:cs="Times New Roman"/>
      </w:rPr>
    </w:lvl>
    <w:lvl w:ilvl="7" w:tplc="45DC77F6" w:tentative="1">
      <w:start w:val="1"/>
      <w:numFmt w:val="lowerLetter"/>
      <w:lvlText w:val="%8."/>
      <w:lvlJc w:val="left"/>
      <w:pPr>
        <w:tabs>
          <w:tab w:val="num" w:pos="6408"/>
        </w:tabs>
        <w:ind w:left="6408" w:hanging="360"/>
      </w:pPr>
      <w:rPr>
        <w:rFonts w:cs="Times New Roman"/>
      </w:rPr>
    </w:lvl>
    <w:lvl w:ilvl="8" w:tplc="B854088C" w:tentative="1">
      <w:start w:val="1"/>
      <w:numFmt w:val="lowerRoman"/>
      <w:lvlText w:val="%9."/>
      <w:lvlJc w:val="right"/>
      <w:pPr>
        <w:tabs>
          <w:tab w:val="num" w:pos="7128"/>
        </w:tabs>
        <w:ind w:left="7128" w:hanging="180"/>
      </w:pPr>
      <w:rPr>
        <w:rFonts w:cs="Times New Roman"/>
      </w:rPr>
    </w:lvl>
  </w:abstractNum>
  <w:abstractNum w:abstractNumId="3">
    <w:nsid w:val="06DE2774"/>
    <w:multiLevelType w:val="hybridMultilevel"/>
    <w:tmpl w:val="266C8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6789"/>
    <w:multiLevelType w:val="hybridMultilevel"/>
    <w:tmpl w:val="81ECA6D0"/>
    <w:lvl w:ilvl="0" w:tplc="1390F89E">
      <w:start w:val="1"/>
      <w:numFmt w:val="bullet"/>
      <w:lvlText w:val=""/>
      <w:lvlJc w:val="left"/>
      <w:pPr>
        <w:tabs>
          <w:tab w:val="num" w:pos="720"/>
        </w:tabs>
        <w:ind w:left="720" w:hanging="360"/>
      </w:pPr>
      <w:rPr>
        <w:rFonts w:ascii="Wingdings" w:hAnsi="Wingdings" w:hint="default"/>
      </w:rPr>
    </w:lvl>
    <w:lvl w:ilvl="1" w:tplc="65F6241A">
      <w:start w:val="165"/>
      <w:numFmt w:val="bullet"/>
      <w:lvlText w:val=""/>
      <w:lvlJc w:val="left"/>
      <w:pPr>
        <w:tabs>
          <w:tab w:val="num" w:pos="1440"/>
        </w:tabs>
        <w:ind w:left="1440" w:hanging="360"/>
      </w:pPr>
      <w:rPr>
        <w:rFonts w:ascii="Wingdings" w:hAnsi="Wingdings" w:hint="default"/>
      </w:rPr>
    </w:lvl>
    <w:lvl w:ilvl="2" w:tplc="651EB2A4" w:tentative="1">
      <w:start w:val="1"/>
      <w:numFmt w:val="bullet"/>
      <w:lvlText w:val=""/>
      <w:lvlJc w:val="left"/>
      <w:pPr>
        <w:tabs>
          <w:tab w:val="num" w:pos="2160"/>
        </w:tabs>
        <w:ind w:left="2160" w:hanging="360"/>
      </w:pPr>
      <w:rPr>
        <w:rFonts w:ascii="Wingdings" w:hAnsi="Wingdings" w:hint="default"/>
      </w:rPr>
    </w:lvl>
    <w:lvl w:ilvl="3" w:tplc="B5F2A332" w:tentative="1">
      <w:start w:val="1"/>
      <w:numFmt w:val="bullet"/>
      <w:lvlText w:val=""/>
      <w:lvlJc w:val="left"/>
      <w:pPr>
        <w:tabs>
          <w:tab w:val="num" w:pos="2880"/>
        </w:tabs>
        <w:ind w:left="2880" w:hanging="360"/>
      </w:pPr>
      <w:rPr>
        <w:rFonts w:ascii="Wingdings" w:hAnsi="Wingdings" w:hint="default"/>
      </w:rPr>
    </w:lvl>
    <w:lvl w:ilvl="4" w:tplc="4B508988" w:tentative="1">
      <w:start w:val="1"/>
      <w:numFmt w:val="bullet"/>
      <w:lvlText w:val=""/>
      <w:lvlJc w:val="left"/>
      <w:pPr>
        <w:tabs>
          <w:tab w:val="num" w:pos="3600"/>
        </w:tabs>
        <w:ind w:left="3600" w:hanging="360"/>
      </w:pPr>
      <w:rPr>
        <w:rFonts w:ascii="Wingdings" w:hAnsi="Wingdings" w:hint="default"/>
      </w:rPr>
    </w:lvl>
    <w:lvl w:ilvl="5" w:tplc="C234F780" w:tentative="1">
      <w:start w:val="1"/>
      <w:numFmt w:val="bullet"/>
      <w:lvlText w:val=""/>
      <w:lvlJc w:val="left"/>
      <w:pPr>
        <w:tabs>
          <w:tab w:val="num" w:pos="4320"/>
        </w:tabs>
        <w:ind w:left="4320" w:hanging="360"/>
      </w:pPr>
      <w:rPr>
        <w:rFonts w:ascii="Wingdings" w:hAnsi="Wingdings" w:hint="default"/>
      </w:rPr>
    </w:lvl>
    <w:lvl w:ilvl="6" w:tplc="B1CEDF7A" w:tentative="1">
      <w:start w:val="1"/>
      <w:numFmt w:val="bullet"/>
      <w:lvlText w:val=""/>
      <w:lvlJc w:val="left"/>
      <w:pPr>
        <w:tabs>
          <w:tab w:val="num" w:pos="5040"/>
        </w:tabs>
        <w:ind w:left="5040" w:hanging="360"/>
      </w:pPr>
      <w:rPr>
        <w:rFonts w:ascii="Wingdings" w:hAnsi="Wingdings" w:hint="default"/>
      </w:rPr>
    </w:lvl>
    <w:lvl w:ilvl="7" w:tplc="FF12133C" w:tentative="1">
      <w:start w:val="1"/>
      <w:numFmt w:val="bullet"/>
      <w:lvlText w:val=""/>
      <w:lvlJc w:val="left"/>
      <w:pPr>
        <w:tabs>
          <w:tab w:val="num" w:pos="5760"/>
        </w:tabs>
        <w:ind w:left="5760" w:hanging="360"/>
      </w:pPr>
      <w:rPr>
        <w:rFonts w:ascii="Wingdings" w:hAnsi="Wingdings" w:hint="default"/>
      </w:rPr>
    </w:lvl>
    <w:lvl w:ilvl="8" w:tplc="68087DF8" w:tentative="1">
      <w:start w:val="1"/>
      <w:numFmt w:val="bullet"/>
      <w:lvlText w:val=""/>
      <w:lvlJc w:val="left"/>
      <w:pPr>
        <w:tabs>
          <w:tab w:val="num" w:pos="6480"/>
        </w:tabs>
        <w:ind w:left="6480" w:hanging="360"/>
      </w:pPr>
      <w:rPr>
        <w:rFonts w:ascii="Wingdings" w:hAnsi="Wingdings" w:hint="default"/>
      </w:rPr>
    </w:lvl>
  </w:abstractNum>
  <w:abstractNum w:abstractNumId="5">
    <w:nsid w:val="09F70CE1"/>
    <w:multiLevelType w:val="hybridMultilevel"/>
    <w:tmpl w:val="CBBA17D2"/>
    <w:lvl w:ilvl="0" w:tplc="FFAABF24">
      <w:start w:val="1"/>
      <w:numFmt w:val="bullet"/>
      <w:pStyle w:val="Bullet"/>
      <w:lvlText w:val=""/>
      <w:lvlJc w:val="left"/>
      <w:pPr>
        <w:tabs>
          <w:tab w:val="num" w:pos="360"/>
        </w:tabs>
      </w:pPr>
      <w:rPr>
        <w:rFonts w:ascii="Wingdings" w:hAnsi="Wingdings" w:hint="default"/>
      </w:rPr>
    </w:lvl>
    <w:lvl w:ilvl="1" w:tplc="535425AE">
      <w:start w:val="1"/>
      <w:numFmt w:val="bullet"/>
      <w:lvlText w:val="o"/>
      <w:lvlJc w:val="left"/>
      <w:pPr>
        <w:tabs>
          <w:tab w:val="num" w:pos="1440"/>
        </w:tabs>
        <w:ind w:left="1440" w:hanging="360"/>
      </w:pPr>
      <w:rPr>
        <w:rFonts w:ascii="Courier New" w:hAnsi="Courier New" w:hint="default"/>
      </w:rPr>
    </w:lvl>
    <w:lvl w:ilvl="2" w:tplc="E9621106" w:tentative="1">
      <w:start w:val="1"/>
      <w:numFmt w:val="bullet"/>
      <w:lvlText w:val=""/>
      <w:lvlJc w:val="left"/>
      <w:pPr>
        <w:tabs>
          <w:tab w:val="num" w:pos="2160"/>
        </w:tabs>
        <w:ind w:left="2160" w:hanging="360"/>
      </w:pPr>
      <w:rPr>
        <w:rFonts w:ascii="Wingdings" w:hAnsi="Wingdings" w:hint="default"/>
      </w:rPr>
    </w:lvl>
    <w:lvl w:ilvl="3" w:tplc="93A6CC44" w:tentative="1">
      <w:start w:val="1"/>
      <w:numFmt w:val="bullet"/>
      <w:lvlText w:val=""/>
      <w:lvlJc w:val="left"/>
      <w:pPr>
        <w:tabs>
          <w:tab w:val="num" w:pos="2880"/>
        </w:tabs>
        <w:ind w:left="2880" w:hanging="360"/>
      </w:pPr>
      <w:rPr>
        <w:rFonts w:ascii="Symbol" w:hAnsi="Symbol" w:hint="default"/>
      </w:rPr>
    </w:lvl>
    <w:lvl w:ilvl="4" w:tplc="D660B00C" w:tentative="1">
      <w:start w:val="1"/>
      <w:numFmt w:val="bullet"/>
      <w:lvlText w:val="o"/>
      <w:lvlJc w:val="left"/>
      <w:pPr>
        <w:tabs>
          <w:tab w:val="num" w:pos="3600"/>
        </w:tabs>
        <w:ind w:left="3600" w:hanging="360"/>
      </w:pPr>
      <w:rPr>
        <w:rFonts w:ascii="Courier New" w:hAnsi="Courier New" w:hint="default"/>
      </w:rPr>
    </w:lvl>
    <w:lvl w:ilvl="5" w:tplc="5CE2A830" w:tentative="1">
      <w:start w:val="1"/>
      <w:numFmt w:val="bullet"/>
      <w:lvlText w:val=""/>
      <w:lvlJc w:val="left"/>
      <w:pPr>
        <w:tabs>
          <w:tab w:val="num" w:pos="4320"/>
        </w:tabs>
        <w:ind w:left="4320" w:hanging="360"/>
      </w:pPr>
      <w:rPr>
        <w:rFonts w:ascii="Wingdings" w:hAnsi="Wingdings" w:hint="default"/>
      </w:rPr>
    </w:lvl>
    <w:lvl w:ilvl="6" w:tplc="A5A2B138" w:tentative="1">
      <w:start w:val="1"/>
      <w:numFmt w:val="bullet"/>
      <w:lvlText w:val=""/>
      <w:lvlJc w:val="left"/>
      <w:pPr>
        <w:tabs>
          <w:tab w:val="num" w:pos="5040"/>
        </w:tabs>
        <w:ind w:left="5040" w:hanging="360"/>
      </w:pPr>
      <w:rPr>
        <w:rFonts w:ascii="Symbol" w:hAnsi="Symbol" w:hint="default"/>
      </w:rPr>
    </w:lvl>
    <w:lvl w:ilvl="7" w:tplc="5EF8D154" w:tentative="1">
      <w:start w:val="1"/>
      <w:numFmt w:val="bullet"/>
      <w:lvlText w:val="o"/>
      <w:lvlJc w:val="left"/>
      <w:pPr>
        <w:tabs>
          <w:tab w:val="num" w:pos="5760"/>
        </w:tabs>
        <w:ind w:left="5760" w:hanging="360"/>
      </w:pPr>
      <w:rPr>
        <w:rFonts w:ascii="Courier New" w:hAnsi="Courier New" w:hint="default"/>
      </w:rPr>
    </w:lvl>
    <w:lvl w:ilvl="8" w:tplc="0038D42E" w:tentative="1">
      <w:start w:val="1"/>
      <w:numFmt w:val="bullet"/>
      <w:lvlText w:val=""/>
      <w:lvlJc w:val="left"/>
      <w:pPr>
        <w:tabs>
          <w:tab w:val="num" w:pos="6480"/>
        </w:tabs>
        <w:ind w:left="6480" w:hanging="360"/>
      </w:pPr>
      <w:rPr>
        <w:rFonts w:ascii="Wingdings" w:hAnsi="Wingdings" w:hint="default"/>
      </w:rPr>
    </w:lvl>
  </w:abstractNum>
  <w:abstractNum w:abstractNumId="6">
    <w:nsid w:val="0BB9612C"/>
    <w:multiLevelType w:val="hybridMultilevel"/>
    <w:tmpl w:val="6ED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46598A"/>
    <w:multiLevelType w:val="hybridMultilevel"/>
    <w:tmpl w:val="C0787670"/>
    <w:lvl w:ilvl="0" w:tplc="536E3604">
      <w:start w:val="214"/>
      <w:numFmt w:val="bullet"/>
      <w:lvlText w:val=""/>
      <w:lvlJc w:val="left"/>
      <w:pPr>
        <w:ind w:left="720" w:hanging="360"/>
      </w:pPr>
      <w:rPr>
        <w:rFonts w:ascii="Symbol" w:eastAsia="Calibri"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FC10F1B"/>
    <w:multiLevelType w:val="hybridMultilevel"/>
    <w:tmpl w:val="203AA794"/>
    <w:lvl w:ilvl="0" w:tplc="F1F60638">
      <w:start w:val="1"/>
      <w:numFmt w:val="bullet"/>
      <w:lvlText w:val=""/>
      <w:lvlJc w:val="left"/>
      <w:pPr>
        <w:ind w:left="450" w:hanging="360"/>
      </w:pPr>
      <w:rPr>
        <w:rFonts w:ascii="Symbol" w:hAnsi="Symbol" w:hint="default"/>
      </w:rPr>
    </w:lvl>
    <w:lvl w:ilvl="1" w:tplc="CF300B8C">
      <w:start w:val="1"/>
      <w:numFmt w:val="bullet"/>
      <w:lvlText w:val="o"/>
      <w:lvlJc w:val="left"/>
      <w:pPr>
        <w:ind w:left="1170" w:hanging="360"/>
      </w:pPr>
      <w:rPr>
        <w:rFonts w:ascii="Courier New" w:hAnsi="Courier New" w:hint="default"/>
      </w:rPr>
    </w:lvl>
    <w:lvl w:ilvl="2" w:tplc="7F7E627C" w:tentative="1">
      <w:start w:val="1"/>
      <w:numFmt w:val="bullet"/>
      <w:lvlText w:val=""/>
      <w:lvlJc w:val="left"/>
      <w:pPr>
        <w:ind w:left="1890" w:hanging="360"/>
      </w:pPr>
      <w:rPr>
        <w:rFonts w:ascii="Wingdings" w:hAnsi="Wingdings" w:hint="default"/>
      </w:rPr>
    </w:lvl>
    <w:lvl w:ilvl="3" w:tplc="AF2239D8" w:tentative="1">
      <w:start w:val="1"/>
      <w:numFmt w:val="bullet"/>
      <w:lvlText w:val=""/>
      <w:lvlJc w:val="left"/>
      <w:pPr>
        <w:ind w:left="2610" w:hanging="360"/>
      </w:pPr>
      <w:rPr>
        <w:rFonts w:ascii="Symbol" w:hAnsi="Symbol" w:hint="default"/>
      </w:rPr>
    </w:lvl>
    <w:lvl w:ilvl="4" w:tplc="9BF0F6F2" w:tentative="1">
      <w:start w:val="1"/>
      <w:numFmt w:val="bullet"/>
      <w:lvlText w:val="o"/>
      <w:lvlJc w:val="left"/>
      <w:pPr>
        <w:ind w:left="3330" w:hanging="360"/>
      </w:pPr>
      <w:rPr>
        <w:rFonts w:ascii="Courier New" w:hAnsi="Courier New" w:hint="default"/>
      </w:rPr>
    </w:lvl>
    <w:lvl w:ilvl="5" w:tplc="29540A64" w:tentative="1">
      <w:start w:val="1"/>
      <w:numFmt w:val="bullet"/>
      <w:lvlText w:val=""/>
      <w:lvlJc w:val="left"/>
      <w:pPr>
        <w:ind w:left="4050" w:hanging="360"/>
      </w:pPr>
      <w:rPr>
        <w:rFonts w:ascii="Wingdings" w:hAnsi="Wingdings" w:hint="default"/>
      </w:rPr>
    </w:lvl>
    <w:lvl w:ilvl="6" w:tplc="01183548" w:tentative="1">
      <w:start w:val="1"/>
      <w:numFmt w:val="bullet"/>
      <w:lvlText w:val=""/>
      <w:lvlJc w:val="left"/>
      <w:pPr>
        <w:ind w:left="4770" w:hanging="360"/>
      </w:pPr>
      <w:rPr>
        <w:rFonts w:ascii="Symbol" w:hAnsi="Symbol" w:hint="default"/>
      </w:rPr>
    </w:lvl>
    <w:lvl w:ilvl="7" w:tplc="685C2B7A" w:tentative="1">
      <w:start w:val="1"/>
      <w:numFmt w:val="bullet"/>
      <w:lvlText w:val="o"/>
      <w:lvlJc w:val="left"/>
      <w:pPr>
        <w:ind w:left="5490" w:hanging="360"/>
      </w:pPr>
      <w:rPr>
        <w:rFonts w:ascii="Courier New" w:hAnsi="Courier New" w:hint="default"/>
      </w:rPr>
    </w:lvl>
    <w:lvl w:ilvl="8" w:tplc="2B0E268A" w:tentative="1">
      <w:start w:val="1"/>
      <w:numFmt w:val="bullet"/>
      <w:lvlText w:val=""/>
      <w:lvlJc w:val="left"/>
      <w:pPr>
        <w:ind w:left="6210" w:hanging="360"/>
      </w:pPr>
      <w:rPr>
        <w:rFonts w:ascii="Wingdings" w:hAnsi="Wingdings" w:hint="default"/>
      </w:rPr>
    </w:lvl>
  </w:abstractNum>
  <w:abstractNum w:abstractNumId="9">
    <w:nsid w:val="11010B04"/>
    <w:multiLevelType w:val="hybridMultilevel"/>
    <w:tmpl w:val="02DC157A"/>
    <w:lvl w:ilvl="0" w:tplc="9ABEE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0B423F"/>
    <w:multiLevelType w:val="hybridMultilevel"/>
    <w:tmpl w:val="BB36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581B49"/>
    <w:multiLevelType w:val="hybridMultilevel"/>
    <w:tmpl w:val="0FC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B24ED0"/>
    <w:multiLevelType w:val="hybridMultilevel"/>
    <w:tmpl w:val="029EAEF8"/>
    <w:lvl w:ilvl="0" w:tplc="F1BA00E6">
      <w:start w:val="1"/>
      <w:numFmt w:val="bullet"/>
      <w:lvlText w:val=""/>
      <w:lvlJc w:val="left"/>
      <w:pPr>
        <w:tabs>
          <w:tab w:val="num" w:pos="720"/>
        </w:tabs>
        <w:ind w:left="720" w:hanging="360"/>
      </w:pPr>
      <w:rPr>
        <w:rFonts w:ascii="Wingdings" w:hAnsi="Wingdings" w:hint="default"/>
      </w:rPr>
    </w:lvl>
    <w:lvl w:ilvl="1" w:tplc="CC7AFF56">
      <w:start w:val="1"/>
      <w:numFmt w:val="bullet"/>
      <w:lvlText w:val=""/>
      <w:lvlJc w:val="left"/>
      <w:pPr>
        <w:tabs>
          <w:tab w:val="num" w:pos="1440"/>
        </w:tabs>
        <w:ind w:left="1440" w:hanging="360"/>
      </w:pPr>
      <w:rPr>
        <w:rFonts w:ascii="Wingdings" w:hAnsi="Wingdings" w:hint="default"/>
      </w:rPr>
    </w:lvl>
    <w:lvl w:ilvl="2" w:tplc="45C05A56" w:tentative="1">
      <w:start w:val="1"/>
      <w:numFmt w:val="bullet"/>
      <w:lvlText w:val=""/>
      <w:lvlJc w:val="left"/>
      <w:pPr>
        <w:tabs>
          <w:tab w:val="num" w:pos="2160"/>
        </w:tabs>
        <w:ind w:left="2160" w:hanging="360"/>
      </w:pPr>
      <w:rPr>
        <w:rFonts w:ascii="Wingdings" w:hAnsi="Wingdings" w:hint="default"/>
      </w:rPr>
    </w:lvl>
    <w:lvl w:ilvl="3" w:tplc="269CBC16" w:tentative="1">
      <w:start w:val="1"/>
      <w:numFmt w:val="bullet"/>
      <w:lvlText w:val=""/>
      <w:lvlJc w:val="left"/>
      <w:pPr>
        <w:tabs>
          <w:tab w:val="num" w:pos="2880"/>
        </w:tabs>
        <w:ind w:left="2880" w:hanging="360"/>
      </w:pPr>
      <w:rPr>
        <w:rFonts w:ascii="Wingdings" w:hAnsi="Wingdings" w:hint="default"/>
      </w:rPr>
    </w:lvl>
    <w:lvl w:ilvl="4" w:tplc="29E0D88C" w:tentative="1">
      <w:start w:val="1"/>
      <w:numFmt w:val="bullet"/>
      <w:lvlText w:val=""/>
      <w:lvlJc w:val="left"/>
      <w:pPr>
        <w:tabs>
          <w:tab w:val="num" w:pos="3600"/>
        </w:tabs>
        <w:ind w:left="3600" w:hanging="360"/>
      </w:pPr>
      <w:rPr>
        <w:rFonts w:ascii="Wingdings" w:hAnsi="Wingdings" w:hint="default"/>
      </w:rPr>
    </w:lvl>
    <w:lvl w:ilvl="5" w:tplc="F5F07E32" w:tentative="1">
      <w:start w:val="1"/>
      <w:numFmt w:val="bullet"/>
      <w:lvlText w:val=""/>
      <w:lvlJc w:val="left"/>
      <w:pPr>
        <w:tabs>
          <w:tab w:val="num" w:pos="4320"/>
        </w:tabs>
        <w:ind w:left="4320" w:hanging="360"/>
      </w:pPr>
      <w:rPr>
        <w:rFonts w:ascii="Wingdings" w:hAnsi="Wingdings" w:hint="default"/>
      </w:rPr>
    </w:lvl>
    <w:lvl w:ilvl="6" w:tplc="B0A898E6" w:tentative="1">
      <w:start w:val="1"/>
      <w:numFmt w:val="bullet"/>
      <w:lvlText w:val=""/>
      <w:lvlJc w:val="left"/>
      <w:pPr>
        <w:tabs>
          <w:tab w:val="num" w:pos="5040"/>
        </w:tabs>
        <w:ind w:left="5040" w:hanging="360"/>
      </w:pPr>
      <w:rPr>
        <w:rFonts w:ascii="Wingdings" w:hAnsi="Wingdings" w:hint="default"/>
      </w:rPr>
    </w:lvl>
    <w:lvl w:ilvl="7" w:tplc="3EF47A12" w:tentative="1">
      <w:start w:val="1"/>
      <w:numFmt w:val="bullet"/>
      <w:lvlText w:val=""/>
      <w:lvlJc w:val="left"/>
      <w:pPr>
        <w:tabs>
          <w:tab w:val="num" w:pos="5760"/>
        </w:tabs>
        <w:ind w:left="5760" w:hanging="360"/>
      </w:pPr>
      <w:rPr>
        <w:rFonts w:ascii="Wingdings" w:hAnsi="Wingdings" w:hint="default"/>
      </w:rPr>
    </w:lvl>
    <w:lvl w:ilvl="8" w:tplc="719E3F3A" w:tentative="1">
      <w:start w:val="1"/>
      <w:numFmt w:val="bullet"/>
      <w:lvlText w:val=""/>
      <w:lvlJc w:val="left"/>
      <w:pPr>
        <w:tabs>
          <w:tab w:val="num" w:pos="6480"/>
        </w:tabs>
        <w:ind w:left="6480" w:hanging="360"/>
      </w:pPr>
      <w:rPr>
        <w:rFonts w:ascii="Wingdings" w:hAnsi="Wingdings" w:hint="default"/>
      </w:rPr>
    </w:lvl>
  </w:abstractNum>
  <w:abstractNum w:abstractNumId="13">
    <w:nsid w:val="18FD5D6F"/>
    <w:multiLevelType w:val="hybridMultilevel"/>
    <w:tmpl w:val="5D3A0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EC6D18"/>
    <w:multiLevelType w:val="hybridMultilevel"/>
    <w:tmpl w:val="4C386A5E"/>
    <w:lvl w:ilvl="0" w:tplc="8C3E9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107011"/>
    <w:multiLevelType w:val="hybridMultilevel"/>
    <w:tmpl w:val="A70AB7C8"/>
    <w:lvl w:ilvl="0" w:tplc="04090001">
      <w:start w:val="1"/>
      <w:numFmt w:val="bullet"/>
      <w:lvlText w:val=""/>
      <w:lvlJc w:val="left"/>
      <w:pPr>
        <w:tabs>
          <w:tab w:val="num" w:pos="720"/>
        </w:tabs>
        <w:ind w:left="720" w:hanging="360"/>
      </w:pPr>
      <w:rPr>
        <w:rFonts w:ascii="Wingdings 2" w:hAnsi="Wingdings 2" w:hint="default"/>
      </w:rPr>
    </w:lvl>
    <w:lvl w:ilvl="1" w:tplc="04090003">
      <w:start w:val="1519"/>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Wingdings 2" w:hAnsi="Wingdings 2" w:hint="default"/>
      </w:rPr>
    </w:lvl>
    <w:lvl w:ilvl="4" w:tplc="04090003" w:tentative="1">
      <w:start w:val="1"/>
      <w:numFmt w:val="bullet"/>
      <w:lvlText w:val=""/>
      <w:lvlJc w:val="left"/>
      <w:pPr>
        <w:tabs>
          <w:tab w:val="num" w:pos="3600"/>
        </w:tabs>
        <w:ind w:left="3600" w:hanging="360"/>
      </w:pPr>
      <w:rPr>
        <w:rFonts w:ascii="Wingdings 2" w:hAnsi="Wingdings 2" w:hint="default"/>
      </w:rPr>
    </w:lvl>
    <w:lvl w:ilvl="5" w:tplc="04090005" w:tentative="1">
      <w:start w:val="1"/>
      <w:numFmt w:val="bullet"/>
      <w:lvlText w:val=""/>
      <w:lvlJc w:val="left"/>
      <w:pPr>
        <w:tabs>
          <w:tab w:val="num" w:pos="4320"/>
        </w:tabs>
        <w:ind w:left="4320" w:hanging="360"/>
      </w:pPr>
      <w:rPr>
        <w:rFonts w:ascii="Wingdings 2" w:hAnsi="Wingdings 2" w:hint="default"/>
      </w:rPr>
    </w:lvl>
    <w:lvl w:ilvl="6" w:tplc="04090001" w:tentative="1">
      <w:start w:val="1"/>
      <w:numFmt w:val="bullet"/>
      <w:lvlText w:val=""/>
      <w:lvlJc w:val="left"/>
      <w:pPr>
        <w:tabs>
          <w:tab w:val="num" w:pos="5040"/>
        </w:tabs>
        <w:ind w:left="5040" w:hanging="360"/>
      </w:pPr>
      <w:rPr>
        <w:rFonts w:ascii="Wingdings 2" w:hAnsi="Wingdings 2" w:hint="default"/>
      </w:rPr>
    </w:lvl>
    <w:lvl w:ilvl="7" w:tplc="04090003" w:tentative="1">
      <w:start w:val="1"/>
      <w:numFmt w:val="bullet"/>
      <w:lvlText w:val=""/>
      <w:lvlJc w:val="left"/>
      <w:pPr>
        <w:tabs>
          <w:tab w:val="num" w:pos="5760"/>
        </w:tabs>
        <w:ind w:left="5760" w:hanging="360"/>
      </w:pPr>
      <w:rPr>
        <w:rFonts w:ascii="Wingdings 2" w:hAnsi="Wingdings 2" w:hint="default"/>
      </w:rPr>
    </w:lvl>
    <w:lvl w:ilvl="8" w:tplc="04090005" w:tentative="1">
      <w:start w:val="1"/>
      <w:numFmt w:val="bullet"/>
      <w:lvlText w:val=""/>
      <w:lvlJc w:val="left"/>
      <w:pPr>
        <w:tabs>
          <w:tab w:val="num" w:pos="6480"/>
        </w:tabs>
        <w:ind w:left="6480" w:hanging="360"/>
      </w:pPr>
      <w:rPr>
        <w:rFonts w:ascii="Wingdings 2" w:hAnsi="Wingdings 2" w:hint="default"/>
      </w:rPr>
    </w:lvl>
  </w:abstractNum>
  <w:abstractNum w:abstractNumId="16">
    <w:nsid w:val="210E4F8A"/>
    <w:multiLevelType w:val="hybridMultilevel"/>
    <w:tmpl w:val="8B305496"/>
    <w:lvl w:ilvl="0" w:tplc="117E90C6">
      <w:start w:val="1"/>
      <w:numFmt w:val="bullet"/>
      <w:lvlText w:val=""/>
      <w:lvlJc w:val="left"/>
      <w:pPr>
        <w:ind w:left="1440" w:hanging="360"/>
      </w:pPr>
      <w:rPr>
        <w:rFonts w:ascii="Symbol" w:hAnsi="Symbol" w:hint="default"/>
      </w:rPr>
    </w:lvl>
    <w:lvl w:ilvl="1" w:tplc="A6385808" w:tentative="1">
      <w:start w:val="1"/>
      <w:numFmt w:val="bullet"/>
      <w:lvlText w:val="o"/>
      <w:lvlJc w:val="left"/>
      <w:pPr>
        <w:ind w:left="2160" w:hanging="360"/>
      </w:pPr>
      <w:rPr>
        <w:rFonts w:ascii="Courier New" w:hAnsi="Courier New" w:hint="default"/>
      </w:rPr>
    </w:lvl>
    <w:lvl w:ilvl="2" w:tplc="BF00013A" w:tentative="1">
      <w:start w:val="1"/>
      <w:numFmt w:val="bullet"/>
      <w:lvlText w:val=""/>
      <w:lvlJc w:val="left"/>
      <w:pPr>
        <w:ind w:left="2880" w:hanging="360"/>
      </w:pPr>
      <w:rPr>
        <w:rFonts w:ascii="Wingdings" w:hAnsi="Wingdings" w:hint="default"/>
      </w:rPr>
    </w:lvl>
    <w:lvl w:ilvl="3" w:tplc="798C8D42" w:tentative="1">
      <w:start w:val="1"/>
      <w:numFmt w:val="bullet"/>
      <w:lvlText w:val=""/>
      <w:lvlJc w:val="left"/>
      <w:pPr>
        <w:ind w:left="3600" w:hanging="360"/>
      </w:pPr>
      <w:rPr>
        <w:rFonts w:ascii="Symbol" w:hAnsi="Symbol" w:hint="default"/>
      </w:rPr>
    </w:lvl>
    <w:lvl w:ilvl="4" w:tplc="9934CD3A" w:tentative="1">
      <w:start w:val="1"/>
      <w:numFmt w:val="bullet"/>
      <w:lvlText w:val="o"/>
      <w:lvlJc w:val="left"/>
      <w:pPr>
        <w:ind w:left="4320" w:hanging="360"/>
      </w:pPr>
      <w:rPr>
        <w:rFonts w:ascii="Courier New" w:hAnsi="Courier New" w:hint="default"/>
      </w:rPr>
    </w:lvl>
    <w:lvl w:ilvl="5" w:tplc="B382F7B6" w:tentative="1">
      <w:start w:val="1"/>
      <w:numFmt w:val="bullet"/>
      <w:lvlText w:val=""/>
      <w:lvlJc w:val="left"/>
      <w:pPr>
        <w:ind w:left="5040" w:hanging="360"/>
      </w:pPr>
      <w:rPr>
        <w:rFonts w:ascii="Wingdings" w:hAnsi="Wingdings" w:hint="default"/>
      </w:rPr>
    </w:lvl>
    <w:lvl w:ilvl="6" w:tplc="838CEFE8" w:tentative="1">
      <w:start w:val="1"/>
      <w:numFmt w:val="bullet"/>
      <w:lvlText w:val=""/>
      <w:lvlJc w:val="left"/>
      <w:pPr>
        <w:ind w:left="5760" w:hanging="360"/>
      </w:pPr>
      <w:rPr>
        <w:rFonts w:ascii="Symbol" w:hAnsi="Symbol" w:hint="default"/>
      </w:rPr>
    </w:lvl>
    <w:lvl w:ilvl="7" w:tplc="3FB67476" w:tentative="1">
      <w:start w:val="1"/>
      <w:numFmt w:val="bullet"/>
      <w:lvlText w:val="o"/>
      <w:lvlJc w:val="left"/>
      <w:pPr>
        <w:ind w:left="6480" w:hanging="360"/>
      </w:pPr>
      <w:rPr>
        <w:rFonts w:ascii="Courier New" w:hAnsi="Courier New" w:hint="default"/>
      </w:rPr>
    </w:lvl>
    <w:lvl w:ilvl="8" w:tplc="45EAB8CE" w:tentative="1">
      <w:start w:val="1"/>
      <w:numFmt w:val="bullet"/>
      <w:lvlText w:val=""/>
      <w:lvlJc w:val="left"/>
      <w:pPr>
        <w:ind w:left="7200" w:hanging="360"/>
      </w:pPr>
      <w:rPr>
        <w:rFonts w:ascii="Wingdings" w:hAnsi="Wingdings" w:hint="default"/>
      </w:rPr>
    </w:lvl>
  </w:abstractNum>
  <w:abstractNum w:abstractNumId="17">
    <w:nsid w:val="223A486A"/>
    <w:multiLevelType w:val="hybridMultilevel"/>
    <w:tmpl w:val="79C02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01E0B"/>
    <w:multiLevelType w:val="hybridMultilevel"/>
    <w:tmpl w:val="A064AAFC"/>
    <w:lvl w:ilvl="0" w:tplc="AE382D98">
      <w:start w:val="214"/>
      <w:numFmt w:val="bullet"/>
      <w:lvlText w:val=""/>
      <w:lvlJc w:val="left"/>
      <w:pPr>
        <w:ind w:left="25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AD8627A"/>
    <w:multiLevelType w:val="hybridMultilevel"/>
    <w:tmpl w:val="3B44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2452EA"/>
    <w:multiLevelType w:val="hybridMultilevel"/>
    <w:tmpl w:val="2CA63324"/>
    <w:lvl w:ilvl="0" w:tplc="4142F9B0">
      <w:start w:val="1"/>
      <w:numFmt w:val="bullet"/>
      <w:lvlText w:val=""/>
      <w:lvlJc w:val="left"/>
      <w:pPr>
        <w:tabs>
          <w:tab w:val="num" w:pos="720"/>
        </w:tabs>
        <w:ind w:left="720" w:hanging="360"/>
      </w:pPr>
      <w:rPr>
        <w:rFonts w:ascii="Wingdings 2" w:hAnsi="Wingdings 2" w:hint="default"/>
      </w:rPr>
    </w:lvl>
    <w:lvl w:ilvl="1" w:tplc="5FD00A9E" w:tentative="1">
      <w:start w:val="1"/>
      <w:numFmt w:val="bullet"/>
      <w:lvlText w:val=""/>
      <w:lvlJc w:val="left"/>
      <w:pPr>
        <w:tabs>
          <w:tab w:val="num" w:pos="1440"/>
        </w:tabs>
        <w:ind w:left="1440" w:hanging="360"/>
      </w:pPr>
      <w:rPr>
        <w:rFonts w:ascii="Wingdings 2" w:hAnsi="Wingdings 2" w:hint="default"/>
      </w:rPr>
    </w:lvl>
    <w:lvl w:ilvl="2" w:tplc="BDD08DE8" w:tentative="1">
      <w:start w:val="1"/>
      <w:numFmt w:val="bullet"/>
      <w:lvlText w:val=""/>
      <w:lvlJc w:val="left"/>
      <w:pPr>
        <w:tabs>
          <w:tab w:val="num" w:pos="2160"/>
        </w:tabs>
        <w:ind w:left="2160" w:hanging="360"/>
      </w:pPr>
      <w:rPr>
        <w:rFonts w:ascii="Wingdings 2" w:hAnsi="Wingdings 2" w:hint="default"/>
      </w:rPr>
    </w:lvl>
    <w:lvl w:ilvl="3" w:tplc="5E705692" w:tentative="1">
      <w:start w:val="1"/>
      <w:numFmt w:val="bullet"/>
      <w:lvlText w:val=""/>
      <w:lvlJc w:val="left"/>
      <w:pPr>
        <w:tabs>
          <w:tab w:val="num" w:pos="2880"/>
        </w:tabs>
        <w:ind w:left="2880" w:hanging="360"/>
      </w:pPr>
      <w:rPr>
        <w:rFonts w:ascii="Wingdings 2" w:hAnsi="Wingdings 2" w:hint="default"/>
      </w:rPr>
    </w:lvl>
    <w:lvl w:ilvl="4" w:tplc="ADF40538" w:tentative="1">
      <w:start w:val="1"/>
      <w:numFmt w:val="bullet"/>
      <w:lvlText w:val=""/>
      <w:lvlJc w:val="left"/>
      <w:pPr>
        <w:tabs>
          <w:tab w:val="num" w:pos="3600"/>
        </w:tabs>
        <w:ind w:left="3600" w:hanging="360"/>
      </w:pPr>
      <w:rPr>
        <w:rFonts w:ascii="Wingdings 2" w:hAnsi="Wingdings 2" w:hint="default"/>
      </w:rPr>
    </w:lvl>
    <w:lvl w:ilvl="5" w:tplc="98BAA534" w:tentative="1">
      <w:start w:val="1"/>
      <w:numFmt w:val="bullet"/>
      <w:lvlText w:val=""/>
      <w:lvlJc w:val="left"/>
      <w:pPr>
        <w:tabs>
          <w:tab w:val="num" w:pos="4320"/>
        </w:tabs>
        <w:ind w:left="4320" w:hanging="360"/>
      </w:pPr>
      <w:rPr>
        <w:rFonts w:ascii="Wingdings 2" w:hAnsi="Wingdings 2" w:hint="default"/>
      </w:rPr>
    </w:lvl>
    <w:lvl w:ilvl="6" w:tplc="37087EB6" w:tentative="1">
      <w:start w:val="1"/>
      <w:numFmt w:val="bullet"/>
      <w:lvlText w:val=""/>
      <w:lvlJc w:val="left"/>
      <w:pPr>
        <w:tabs>
          <w:tab w:val="num" w:pos="5040"/>
        </w:tabs>
        <w:ind w:left="5040" w:hanging="360"/>
      </w:pPr>
      <w:rPr>
        <w:rFonts w:ascii="Wingdings 2" w:hAnsi="Wingdings 2" w:hint="default"/>
      </w:rPr>
    </w:lvl>
    <w:lvl w:ilvl="7" w:tplc="869C7E1A" w:tentative="1">
      <w:start w:val="1"/>
      <w:numFmt w:val="bullet"/>
      <w:lvlText w:val=""/>
      <w:lvlJc w:val="left"/>
      <w:pPr>
        <w:tabs>
          <w:tab w:val="num" w:pos="5760"/>
        </w:tabs>
        <w:ind w:left="5760" w:hanging="360"/>
      </w:pPr>
      <w:rPr>
        <w:rFonts w:ascii="Wingdings 2" w:hAnsi="Wingdings 2" w:hint="default"/>
      </w:rPr>
    </w:lvl>
    <w:lvl w:ilvl="8" w:tplc="3E62BBEE" w:tentative="1">
      <w:start w:val="1"/>
      <w:numFmt w:val="bullet"/>
      <w:lvlText w:val=""/>
      <w:lvlJc w:val="left"/>
      <w:pPr>
        <w:tabs>
          <w:tab w:val="num" w:pos="6480"/>
        </w:tabs>
        <w:ind w:left="6480" w:hanging="360"/>
      </w:pPr>
      <w:rPr>
        <w:rFonts w:ascii="Wingdings 2" w:hAnsi="Wingdings 2" w:hint="default"/>
      </w:rPr>
    </w:lvl>
  </w:abstractNum>
  <w:abstractNum w:abstractNumId="21">
    <w:nsid w:val="328C71F1"/>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149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2">
    <w:nsid w:val="35F419FF"/>
    <w:multiLevelType w:val="hybridMultilevel"/>
    <w:tmpl w:val="AB46415C"/>
    <w:lvl w:ilvl="0" w:tplc="6D524186">
      <w:start w:val="1"/>
      <w:numFmt w:val="bullet"/>
      <w:lvlText w:val=""/>
      <w:lvlJc w:val="left"/>
      <w:pPr>
        <w:tabs>
          <w:tab w:val="num" w:pos="720"/>
        </w:tabs>
        <w:ind w:left="720" w:hanging="360"/>
      </w:pPr>
      <w:rPr>
        <w:rFonts w:ascii="Symbol" w:hAnsi="Symbol" w:hint="default"/>
      </w:rPr>
    </w:lvl>
    <w:lvl w:ilvl="1" w:tplc="13BC50E0">
      <w:start w:val="1"/>
      <w:numFmt w:val="bullet"/>
      <w:lvlText w:val="o"/>
      <w:lvlJc w:val="left"/>
      <w:pPr>
        <w:tabs>
          <w:tab w:val="num" w:pos="1440"/>
        </w:tabs>
        <w:ind w:left="1440" w:hanging="360"/>
      </w:pPr>
      <w:rPr>
        <w:rFonts w:ascii="Courier New" w:hAnsi="Courier New" w:cs="Courier New" w:hint="default"/>
      </w:rPr>
    </w:lvl>
    <w:lvl w:ilvl="2" w:tplc="FD728960" w:tentative="1">
      <w:start w:val="1"/>
      <w:numFmt w:val="bullet"/>
      <w:lvlText w:val=""/>
      <w:lvlJc w:val="left"/>
      <w:pPr>
        <w:tabs>
          <w:tab w:val="num" w:pos="2160"/>
        </w:tabs>
        <w:ind w:left="2160" w:hanging="360"/>
      </w:pPr>
      <w:rPr>
        <w:rFonts w:ascii="Wingdings" w:hAnsi="Wingdings" w:hint="default"/>
      </w:rPr>
    </w:lvl>
    <w:lvl w:ilvl="3" w:tplc="8D486C16" w:tentative="1">
      <w:start w:val="1"/>
      <w:numFmt w:val="bullet"/>
      <w:lvlText w:val=""/>
      <w:lvlJc w:val="left"/>
      <w:pPr>
        <w:tabs>
          <w:tab w:val="num" w:pos="2880"/>
        </w:tabs>
        <w:ind w:left="2880" w:hanging="360"/>
      </w:pPr>
      <w:rPr>
        <w:rFonts w:ascii="Symbol" w:hAnsi="Symbol" w:hint="default"/>
      </w:rPr>
    </w:lvl>
    <w:lvl w:ilvl="4" w:tplc="E9A602F2" w:tentative="1">
      <w:start w:val="1"/>
      <w:numFmt w:val="bullet"/>
      <w:lvlText w:val="o"/>
      <w:lvlJc w:val="left"/>
      <w:pPr>
        <w:tabs>
          <w:tab w:val="num" w:pos="3600"/>
        </w:tabs>
        <w:ind w:left="3600" w:hanging="360"/>
      </w:pPr>
      <w:rPr>
        <w:rFonts w:ascii="Courier New" w:hAnsi="Courier New" w:cs="Courier New" w:hint="default"/>
      </w:rPr>
    </w:lvl>
    <w:lvl w:ilvl="5" w:tplc="4D4E0440" w:tentative="1">
      <w:start w:val="1"/>
      <w:numFmt w:val="bullet"/>
      <w:lvlText w:val=""/>
      <w:lvlJc w:val="left"/>
      <w:pPr>
        <w:tabs>
          <w:tab w:val="num" w:pos="4320"/>
        </w:tabs>
        <w:ind w:left="4320" w:hanging="360"/>
      </w:pPr>
      <w:rPr>
        <w:rFonts w:ascii="Wingdings" w:hAnsi="Wingdings" w:hint="default"/>
      </w:rPr>
    </w:lvl>
    <w:lvl w:ilvl="6" w:tplc="539A960A" w:tentative="1">
      <w:start w:val="1"/>
      <w:numFmt w:val="bullet"/>
      <w:lvlText w:val=""/>
      <w:lvlJc w:val="left"/>
      <w:pPr>
        <w:tabs>
          <w:tab w:val="num" w:pos="5040"/>
        </w:tabs>
        <w:ind w:left="5040" w:hanging="360"/>
      </w:pPr>
      <w:rPr>
        <w:rFonts w:ascii="Symbol" w:hAnsi="Symbol" w:hint="default"/>
      </w:rPr>
    </w:lvl>
    <w:lvl w:ilvl="7" w:tplc="A0849932" w:tentative="1">
      <w:start w:val="1"/>
      <w:numFmt w:val="bullet"/>
      <w:lvlText w:val="o"/>
      <w:lvlJc w:val="left"/>
      <w:pPr>
        <w:tabs>
          <w:tab w:val="num" w:pos="5760"/>
        </w:tabs>
        <w:ind w:left="5760" w:hanging="360"/>
      </w:pPr>
      <w:rPr>
        <w:rFonts w:ascii="Courier New" w:hAnsi="Courier New" w:cs="Courier New" w:hint="default"/>
      </w:rPr>
    </w:lvl>
    <w:lvl w:ilvl="8" w:tplc="BDF640C4" w:tentative="1">
      <w:start w:val="1"/>
      <w:numFmt w:val="bullet"/>
      <w:lvlText w:val=""/>
      <w:lvlJc w:val="left"/>
      <w:pPr>
        <w:tabs>
          <w:tab w:val="num" w:pos="6480"/>
        </w:tabs>
        <w:ind w:left="6480" w:hanging="360"/>
      </w:pPr>
      <w:rPr>
        <w:rFonts w:ascii="Wingdings" w:hAnsi="Wingdings" w:hint="default"/>
      </w:rPr>
    </w:lvl>
  </w:abstractNum>
  <w:abstractNum w:abstractNumId="23">
    <w:nsid w:val="3B9E5ABA"/>
    <w:multiLevelType w:val="hybridMultilevel"/>
    <w:tmpl w:val="90AEDE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EAC02E0"/>
    <w:multiLevelType w:val="hybridMultilevel"/>
    <w:tmpl w:val="918C0F3E"/>
    <w:lvl w:ilvl="0" w:tplc="F96AE3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0E261A1"/>
    <w:multiLevelType w:val="hybridMultilevel"/>
    <w:tmpl w:val="2B5A6B62"/>
    <w:lvl w:ilvl="0" w:tplc="04090001">
      <w:start w:val="1"/>
      <w:numFmt w:val="bullet"/>
      <w:pStyle w:val="BodyBullet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353AAE"/>
    <w:multiLevelType w:val="hybridMultilevel"/>
    <w:tmpl w:val="2E328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635C26"/>
    <w:multiLevelType w:val="hybridMultilevel"/>
    <w:tmpl w:val="E0FA8F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49615051"/>
    <w:multiLevelType w:val="hybridMultilevel"/>
    <w:tmpl w:val="085A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B0C455C"/>
    <w:multiLevelType w:val="hybridMultilevel"/>
    <w:tmpl w:val="98208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DF314F"/>
    <w:multiLevelType w:val="multilevel"/>
    <w:tmpl w:val="B8120532"/>
    <w:lvl w:ilvl="0">
      <w:start w:val="1"/>
      <w:numFmt w:val="decimal"/>
      <w:pStyle w:val="Tablesideheading"/>
      <w:lvlText w:val="%1"/>
      <w:lvlJc w:val="left"/>
      <w:pPr>
        <w:tabs>
          <w:tab w:val="num" w:pos="36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1">
    <w:nsid w:val="591E0EE4"/>
    <w:multiLevelType w:val="hybridMultilevel"/>
    <w:tmpl w:val="C862D1F0"/>
    <w:lvl w:ilvl="0" w:tplc="830E2838">
      <w:start w:val="1"/>
      <w:numFmt w:val="decimal"/>
      <w:lvlText w:val="%1."/>
      <w:lvlJc w:val="left"/>
      <w:pPr>
        <w:ind w:left="720" w:hanging="360"/>
      </w:pPr>
      <w:rPr>
        <w:rFonts w:cs="Times New Roman" w:hint="default"/>
      </w:rPr>
    </w:lvl>
    <w:lvl w:ilvl="1" w:tplc="2EA6E752" w:tentative="1">
      <w:start w:val="1"/>
      <w:numFmt w:val="lowerLetter"/>
      <w:lvlText w:val="%2."/>
      <w:lvlJc w:val="left"/>
      <w:pPr>
        <w:ind w:left="1440" w:hanging="360"/>
      </w:pPr>
      <w:rPr>
        <w:rFonts w:cs="Times New Roman"/>
      </w:rPr>
    </w:lvl>
    <w:lvl w:ilvl="2" w:tplc="CAFCBD3E" w:tentative="1">
      <w:start w:val="1"/>
      <w:numFmt w:val="lowerRoman"/>
      <w:lvlText w:val="%3."/>
      <w:lvlJc w:val="right"/>
      <w:pPr>
        <w:ind w:left="2160" w:hanging="180"/>
      </w:pPr>
      <w:rPr>
        <w:rFonts w:cs="Times New Roman"/>
      </w:rPr>
    </w:lvl>
    <w:lvl w:ilvl="3" w:tplc="AA24B0AA" w:tentative="1">
      <w:start w:val="1"/>
      <w:numFmt w:val="decimal"/>
      <w:lvlText w:val="%4."/>
      <w:lvlJc w:val="left"/>
      <w:pPr>
        <w:ind w:left="2880" w:hanging="360"/>
      </w:pPr>
      <w:rPr>
        <w:rFonts w:cs="Times New Roman"/>
      </w:rPr>
    </w:lvl>
    <w:lvl w:ilvl="4" w:tplc="FEBC2E14" w:tentative="1">
      <w:start w:val="1"/>
      <w:numFmt w:val="lowerLetter"/>
      <w:lvlText w:val="%5."/>
      <w:lvlJc w:val="left"/>
      <w:pPr>
        <w:ind w:left="3600" w:hanging="360"/>
      </w:pPr>
      <w:rPr>
        <w:rFonts w:cs="Times New Roman"/>
      </w:rPr>
    </w:lvl>
    <w:lvl w:ilvl="5" w:tplc="3796C9B6" w:tentative="1">
      <w:start w:val="1"/>
      <w:numFmt w:val="lowerRoman"/>
      <w:lvlText w:val="%6."/>
      <w:lvlJc w:val="right"/>
      <w:pPr>
        <w:ind w:left="4320" w:hanging="180"/>
      </w:pPr>
      <w:rPr>
        <w:rFonts w:cs="Times New Roman"/>
      </w:rPr>
    </w:lvl>
    <w:lvl w:ilvl="6" w:tplc="FDE00E32" w:tentative="1">
      <w:start w:val="1"/>
      <w:numFmt w:val="decimal"/>
      <w:lvlText w:val="%7."/>
      <w:lvlJc w:val="left"/>
      <w:pPr>
        <w:ind w:left="5040" w:hanging="360"/>
      </w:pPr>
      <w:rPr>
        <w:rFonts w:cs="Times New Roman"/>
      </w:rPr>
    </w:lvl>
    <w:lvl w:ilvl="7" w:tplc="0598D704" w:tentative="1">
      <w:start w:val="1"/>
      <w:numFmt w:val="lowerLetter"/>
      <w:lvlText w:val="%8."/>
      <w:lvlJc w:val="left"/>
      <w:pPr>
        <w:ind w:left="5760" w:hanging="360"/>
      </w:pPr>
      <w:rPr>
        <w:rFonts w:cs="Times New Roman"/>
      </w:rPr>
    </w:lvl>
    <w:lvl w:ilvl="8" w:tplc="4748211C" w:tentative="1">
      <w:start w:val="1"/>
      <w:numFmt w:val="lowerRoman"/>
      <w:lvlText w:val="%9."/>
      <w:lvlJc w:val="right"/>
      <w:pPr>
        <w:ind w:left="6480" w:hanging="180"/>
      </w:pPr>
      <w:rPr>
        <w:rFonts w:cs="Times New Roman"/>
      </w:rPr>
    </w:lvl>
  </w:abstractNum>
  <w:abstractNum w:abstractNumId="32">
    <w:nsid w:val="599162BD"/>
    <w:multiLevelType w:val="hybridMultilevel"/>
    <w:tmpl w:val="367A5E6A"/>
    <w:lvl w:ilvl="0" w:tplc="0409000F">
      <w:start w:val="1"/>
      <w:numFmt w:val="bullet"/>
      <w:pStyle w:val="Tablebullet"/>
      <w:lvlText w:val=""/>
      <w:lvlJc w:val="left"/>
      <w:pPr>
        <w:tabs>
          <w:tab w:val="num" w:pos="360"/>
        </w:tabs>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5ADF6E93"/>
    <w:multiLevelType w:val="hybridMultilevel"/>
    <w:tmpl w:val="25BAA70C"/>
    <w:lvl w:ilvl="0" w:tplc="735E5DF2">
      <w:start w:val="1"/>
      <w:numFmt w:val="decimal"/>
      <w:lvlText w:val="%1."/>
      <w:lvlJc w:val="left"/>
      <w:pPr>
        <w:ind w:left="1080" w:hanging="360"/>
      </w:pPr>
      <w:rPr>
        <w:rFonts w:cs="Times New Roman" w:hint="default"/>
      </w:rPr>
    </w:lvl>
    <w:lvl w:ilvl="1" w:tplc="89F27A8C" w:tentative="1">
      <w:start w:val="1"/>
      <w:numFmt w:val="lowerLetter"/>
      <w:lvlText w:val="%2."/>
      <w:lvlJc w:val="left"/>
      <w:pPr>
        <w:ind w:left="1800" w:hanging="360"/>
      </w:pPr>
      <w:rPr>
        <w:rFonts w:cs="Times New Roman"/>
      </w:rPr>
    </w:lvl>
    <w:lvl w:ilvl="2" w:tplc="B000872A" w:tentative="1">
      <w:start w:val="1"/>
      <w:numFmt w:val="lowerRoman"/>
      <w:lvlText w:val="%3."/>
      <w:lvlJc w:val="right"/>
      <w:pPr>
        <w:ind w:left="2520" w:hanging="180"/>
      </w:pPr>
      <w:rPr>
        <w:rFonts w:cs="Times New Roman"/>
      </w:rPr>
    </w:lvl>
    <w:lvl w:ilvl="3" w:tplc="FAECF482" w:tentative="1">
      <w:start w:val="1"/>
      <w:numFmt w:val="decimal"/>
      <w:lvlText w:val="%4."/>
      <w:lvlJc w:val="left"/>
      <w:pPr>
        <w:ind w:left="3240" w:hanging="360"/>
      </w:pPr>
      <w:rPr>
        <w:rFonts w:cs="Times New Roman"/>
      </w:rPr>
    </w:lvl>
    <w:lvl w:ilvl="4" w:tplc="B4A6F48E" w:tentative="1">
      <w:start w:val="1"/>
      <w:numFmt w:val="lowerLetter"/>
      <w:lvlText w:val="%5."/>
      <w:lvlJc w:val="left"/>
      <w:pPr>
        <w:ind w:left="3960" w:hanging="360"/>
      </w:pPr>
      <w:rPr>
        <w:rFonts w:cs="Times New Roman"/>
      </w:rPr>
    </w:lvl>
    <w:lvl w:ilvl="5" w:tplc="A7AAA0D6" w:tentative="1">
      <w:start w:val="1"/>
      <w:numFmt w:val="lowerRoman"/>
      <w:lvlText w:val="%6."/>
      <w:lvlJc w:val="right"/>
      <w:pPr>
        <w:ind w:left="4680" w:hanging="180"/>
      </w:pPr>
      <w:rPr>
        <w:rFonts w:cs="Times New Roman"/>
      </w:rPr>
    </w:lvl>
    <w:lvl w:ilvl="6" w:tplc="A6BE6CF6" w:tentative="1">
      <w:start w:val="1"/>
      <w:numFmt w:val="decimal"/>
      <w:lvlText w:val="%7."/>
      <w:lvlJc w:val="left"/>
      <w:pPr>
        <w:ind w:left="5400" w:hanging="360"/>
      </w:pPr>
      <w:rPr>
        <w:rFonts w:cs="Times New Roman"/>
      </w:rPr>
    </w:lvl>
    <w:lvl w:ilvl="7" w:tplc="87C077E8" w:tentative="1">
      <w:start w:val="1"/>
      <w:numFmt w:val="lowerLetter"/>
      <w:lvlText w:val="%8."/>
      <w:lvlJc w:val="left"/>
      <w:pPr>
        <w:ind w:left="6120" w:hanging="360"/>
      </w:pPr>
      <w:rPr>
        <w:rFonts w:cs="Times New Roman"/>
      </w:rPr>
    </w:lvl>
    <w:lvl w:ilvl="8" w:tplc="9ED009DC" w:tentative="1">
      <w:start w:val="1"/>
      <w:numFmt w:val="lowerRoman"/>
      <w:lvlText w:val="%9."/>
      <w:lvlJc w:val="right"/>
      <w:pPr>
        <w:ind w:left="6840" w:hanging="180"/>
      </w:pPr>
      <w:rPr>
        <w:rFonts w:cs="Times New Roman"/>
      </w:rPr>
    </w:lvl>
  </w:abstractNum>
  <w:abstractNum w:abstractNumId="34">
    <w:nsid w:val="5D392C6F"/>
    <w:multiLevelType w:val="multilevel"/>
    <w:tmpl w:val="CAACE130"/>
    <w:lvl w:ilvl="0">
      <w:start w:val="1"/>
      <w:numFmt w:val="decimal"/>
      <w:lvlText w:val="%1."/>
      <w:lvlJc w:val="left"/>
      <w:pPr>
        <w:tabs>
          <w:tab w:val="num" w:pos="360"/>
        </w:tabs>
      </w:pPr>
      <w:rPr>
        <w:rFonts w:cs="Times New Roman"/>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35">
    <w:nsid w:val="61E960DB"/>
    <w:multiLevelType w:val="hybridMultilevel"/>
    <w:tmpl w:val="F0881CF4"/>
    <w:lvl w:ilvl="0" w:tplc="689CBED6">
      <w:start w:val="1"/>
      <w:numFmt w:val="bullet"/>
      <w:lvlText w:val=""/>
      <w:lvlJc w:val="left"/>
      <w:pPr>
        <w:ind w:left="1080" w:hanging="360"/>
      </w:pPr>
      <w:rPr>
        <w:rFonts w:ascii="Symbol" w:hAnsi="Symbol" w:hint="default"/>
      </w:rPr>
    </w:lvl>
    <w:lvl w:ilvl="1" w:tplc="C888BD46" w:tentative="1">
      <w:start w:val="1"/>
      <w:numFmt w:val="bullet"/>
      <w:lvlText w:val="o"/>
      <w:lvlJc w:val="left"/>
      <w:pPr>
        <w:ind w:left="1800" w:hanging="360"/>
      </w:pPr>
      <w:rPr>
        <w:rFonts w:ascii="Courier New" w:hAnsi="Courier New" w:hint="default"/>
      </w:rPr>
    </w:lvl>
    <w:lvl w:ilvl="2" w:tplc="CFD82CEC" w:tentative="1">
      <w:start w:val="1"/>
      <w:numFmt w:val="bullet"/>
      <w:lvlText w:val=""/>
      <w:lvlJc w:val="left"/>
      <w:pPr>
        <w:ind w:left="2520" w:hanging="360"/>
      </w:pPr>
      <w:rPr>
        <w:rFonts w:ascii="Wingdings" w:hAnsi="Wingdings" w:hint="default"/>
      </w:rPr>
    </w:lvl>
    <w:lvl w:ilvl="3" w:tplc="E770577C" w:tentative="1">
      <w:start w:val="1"/>
      <w:numFmt w:val="bullet"/>
      <w:lvlText w:val=""/>
      <w:lvlJc w:val="left"/>
      <w:pPr>
        <w:ind w:left="3240" w:hanging="360"/>
      </w:pPr>
      <w:rPr>
        <w:rFonts w:ascii="Symbol" w:hAnsi="Symbol" w:hint="default"/>
      </w:rPr>
    </w:lvl>
    <w:lvl w:ilvl="4" w:tplc="A44218BE" w:tentative="1">
      <w:start w:val="1"/>
      <w:numFmt w:val="bullet"/>
      <w:lvlText w:val="o"/>
      <w:lvlJc w:val="left"/>
      <w:pPr>
        <w:ind w:left="3960" w:hanging="360"/>
      </w:pPr>
      <w:rPr>
        <w:rFonts w:ascii="Courier New" w:hAnsi="Courier New" w:hint="default"/>
      </w:rPr>
    </w:lvl>
    <w:lvl w:ilvl="5" w:tplc="915C0E3C" w:tentative="1">
      <w:start w:val="1"/>
      <w:numFmt w:val="bullet"/>
      <w:lvlText w:val=""/>
      <w:lvlJc w:val="left"/>
      <w:pPr>
        <w:ind w:left="4680" w:hanging="360"/>
      </w:pPr>
      <w:rPr>
        <w:rFonts w:ascii="Wingdings" w:hAnsi="Wingdings" w:hint="default"/>
      </w:rPr>
    </w:lvl>
    <w:lvl w:ilvl="6" w:tplc="6B32F07E" w:tentative="1">
      <w:start w:val="1"/>
      <w:numFmt w:val="bullet"/>
      <w:lvlText w:val=""/>
      <w:lvlJc w:val="left"/>
      <w:pPr>
        <w:ind w:left="5400" w:hanging="360"/>
      </w:pPr>
      <w:rPr>
        <w:rFonts w:ascii="Symbol" w:hAnsi="Symbol" w:hint="default"/>
      </w:rPr>
    </w:lvl>
    <w:lvl w:ilvl="7" w:tplc="D3C49F2C" w:tentative="1">
      <w:start w:val="1"/>
      <w:numFmt w:val="bullet"/>
      <w:lvlText w:val="o"/>
      <w:lvlJc w:val="left"/>
      <w:pPr>
        <w:ind w:left="6120" w:hanging="360"/>
      </w:pPr>
      <w:rPr>
        <w:rFonts w:ascii="Courier New" w:hAnsi="Courier New" w:hint="default"/>
      </w:rPr>
    </w:lvl>
    <w:lvl w:ilvl="8" w:tplc="DB4206F2" w:tentative="1">
      <w:start w:val="1"/>
      <w:numFmt w:val="bullet"/>
      <w:lvlText w:val=""/>
      <w:lvlJc w:val="left"/>
      <w:pPr>
        <w:ind w:left="6840" w:hanging="360"/>
      </w:pPr>
      <w:rPr>
        <w:rFonts w:ascii="Wingdings" w:hAnsi="Wingdings" w:hint="default"/>
      </w:rPr>
    </w:lvl>
  </w:abstractNum>
  <w:abstractNum w:abstractNumId="36">
    <w:nsid w:val="62D727F2"/>
    <w:multiLevelType w:val="hybridMultilevel"/>
    <w:tmpl w:val="2D3E1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B41AF2"/>
    <w:multiLevelType w:val="hybridMultilevel"/>
    <w:tmpl w:val="028AC6C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nsid w:val="659C6337"/>
    <w:multiLevelType w:val="hybridMultilevel"/>
    <w:tmpl w:val="BF5C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872159"/>
    <w:multiLevelType w:val="hybridMultilevel"/>
    <w:tmpl w:val="0B54D69A"/>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37517F7"/>
    <w:multiLevelType w:val="hybridMultilevel"/>
    <w:tmpl w:val="7A86E810"/>
    <w:lvl w:ilvl="0" w:tplc="6C706934">
      <w:start w:val="1"/>
      <w:numFmt w:val="decimal"/>
      <w:pStyle w:val="ListBullet2"/>
      <w:lvlText w:val="%1."/>
      <w:lvlJc w:val="left"/>
      <w:pPr>
        <w:tabs>
          <w:tab w:val="num" w:pos="720"/>
        </w:tabs>
        <w:ind w:left="720" w:hanging="360"/>
      </w:pPr>
      <w:rPr>
        <w:rFonts w:cs="Times New Roman"/>
      </w:rPr>
    </w:lvl>
    <w:lvl w:ilvl="1" w:tplc="7E8E8F0C" w:tentative="1">
      <w:start w:val="1"/>
      <w:numFmt w:val="lowerLetter"/>
      <w:lvlText w:val="%2."/>
      <w:lvlJc w:val="left"/>
      <w:pPr>
        <w:tabs>
          <w:tab w:val="num" w:pos="1440"/>
        </w:tabs>
        <w:ind w:left="1440" w:hanging="360"/>
      </w:pPr>
      <w:rPr>
        <w:rFonts w:cs="Times New Roman"/>
      </w:rPr>
    </w:lvl>
    <w:lvl w:ilvl="2" w:tplc="4E6C0136" w:tentative="1">
      <w:start w:val="1"/>
      <w:numFmt w:val="lowerRoman"/>
      <w:lvlText w:val="%3."/>
      <w:lvlJc w:val="right"/>
      <w:pPr>
        <w:tabs>
          <w:tab w:val="num" w:pos="2160"/>
        </w:tabs>
        <w:ind w:left="2160" w:hanging="180"/>
      </w:pPr>
      <w:rPr>
        <w:rFonts w:cs="Times New Roman"/>
      </w:rPr>
    </w:lvl>
    <w:lvl w:ilvl="3" w:tplc="AB463620" w:tentative="1">
      <w:start w:val="1"/>
      <w:numFmt w:val="decimal"/>
      <w:lvlText w:val="%4."/>
      <w:lvlJc w:val="left"/>
      <w:pPr>
        <w:tabs>
          <w:tab w:val="num" w:pos="2880"/>
        </w:tabs>
        <w:ind w:left="2880" w:hanging="360"/>
      </w:pPr>
      <w:rPr>
        <w:rFonts w:cs="Times New Roman"/>
      </w:rPr>
    </w:lvl>
    <w:lvl w:ilvl="4" w:tplc="C26090C6" w:tentative="1">
      <w:start w:val="1"/>
      <w:numFmt w:val="lowerLetter"/>
      <w:lvlText w:val="%5."/>
      <w:lvlJc w:val="left"/>
      <w:pPr>
        <w:tabs>
          <w:tab w:val="num" w:pos="3600"/>
        </w:tabs>
        <w:ind w:left="3600" w:hanging="360"/>
      </w:pPr>
      <w:rPr>
        <w:rFonts w:cs="Times New Roman"/>
      </w:rPr>
    </w:lvl>
    <w:lvl w:ilvl="5" w:tplc="91701482" w:tentative="1">
      <w:start w:val="1"/>
      <w:numFmt w:val="lowerRoman"/>
      <w:lvlText w:val="%6."/>
      <w:lvlJc w:val="right"/>
      <w:pPr>
        <w:tabs>
          <w:tab w:val="num" w:pos="4320"/>
        </w:tabs>
        <w:ind w:left="4320" w:hanging="180"/>
      </w:pPr>
      <w:rPr>
        <w:rFonts w:cs="Times New Roman"/>
      </w:rPr>
    </w:lvl>
    <w:lvl w:ilvl="6" w:tplc="14320F74" w:tentative="1">
      <w:start w:val="1"/>
      <w:numFmt w:val="decimal"/>
      <w:lvlText w:val="%7."/>
      <w:lvlJc w:val="left"/>
      <w:pPr>
        <w:tabs>
          <w:tab w:val="num" w:pos="5040"/>
        </w:tabs>
        <w:ind w:left="5040" w:hanging="360"/>
      </w:pPr>
      <w:rPr>
        <w:rFonts w:cs="Times New Roman"/>
      </w:rPr>
    </w:lvl>
    <w:lvl w:ilvl="7" w:tplc="2C841F48" w:tentative="1">
      <w:start w:val="1"/>
      <w:numFmt w:val="lowerLetter"/>
      <w:lvlText w:val="%8."/>
      <w:lvlJc w:val="left"/>
      <w:pPr>
        <w:tabs>
          <w:tab w:val="num" w:pos="5760"/>
        </w:tabs>
        <w:ind w:left="5760" w:hanging="360"/>
      </w:pPr>
      <w:rPr>
        <w:rFonts w:cs="Times New Roman"/>
      </w:rPr>
    </w:lvl>
    <w:lvl w:ilvl="8" w:tplc="574EC7F2" w:tentative="1">
      <w:start w:val="1"/>
      <w:numFmt w:val="lowerRoman"/>
      <w:lvlText w:val="%9."/>
      <w:lvlJc w:val="right"/>
      <w:pPr>
        <w:tabs>
          <w:tab w:val="num" w:pos="6480"/>
        </w:tabs>
        <w:ind w:left="6480" w:hanging="180"/>
      </w:pPr>
      <w:rPr>
        <w:rFonts w:cs="Times New Roman"/>
      </w:rPr>
    </w:lvl>
  </w:abstractNum>
  <w:abstractNum w:abstractNumId="41">
    <w:nsid w:val="74F24972"/>
    <w:multiLevelType w:val="hybridMultilevel"/>
    <w:tmpl w:val="9EA003FE"/>
    <w:lvl w:ilvl="0" w:tplc="76AAD8F4">
      <w:start w:val="1"/>
      <w:numFmt w:val="bullet"/>
      <w:pStyle w:val="BulletTNR"/>
      <w:lvlText w:val=""/>
      <w:lvlJc w:val="left"/>
      <w:pPr>
        <w:tabs>
          <w:tab w:val="num" w:pos="1368"/>
        </w:tabs>
        <w:ind w:left="1368" w:hanging="360"/>
      </w:pPr>
      <w:rPr>
        <w:rFonts w:ascii="Symbol" w:hAnsi="Symbol" w:hint="default"/>
      </w:rPr>
    </w:lvl>
    <w:lvl w:ilvl="1" w:tplc="B0369758">
      <w:start w:val="1"/>
      <w:numFmt w:val="bullet"/>
      <w:lvlText w:val="o"/>
      <w:lvlJc w:val="left"/>
      <w:pPr>
        <w:tabs>
          <w:tab w:val="num" w:pos="2088"/>
        </w:tabs>
        <w:ind w:left="2088" w:hanging="360"/>
      </w:pPr>
      <w:rPr>
        <w:rFonts w:ascii="Courier New" w:hAnsi="Courier New" w:hint="default"/>
      </w:rPr>
    </w:lvl>
    <w:lvl w:ilvl="2" w:tplc="79EA7306" w:tentative="1">
      <w:start w:val="1"/>
      <w:numFmt w:val="bullet"/>
      <w:lvlText w:val=""/>
      <w:lvlJc w:val="left"/>
      <w:pPr>
        <w:tabs>
          <w:tab w:val="num" w:pos="2808"/>
        </w:tabs>
        <w:ind w:left="2808" w:hanging="360"/>
      </w:pPr>
      <w:rPr>
        <w:rFonts w:ascii="Wingdings" w:hAnsi="Wingdings" w:hint="default"/>
      </w:rPr>
    </w:lvl>
    <w:lvl w:ilvl="3" w:tplc="15F6C3F0" w:tentative="1">
      <w:start w:val="1"/>
      <w:numFmt w:val="bullet"/>
      <w:lvlText w:val=""/>
      <w:lvlJc w:val="left"/>
      <w:pPr>
        <w:tabs>
          <w:tab w:val="num" w:pos="3528"/>
        </w:tabs>
        <w:ind w:left="3528" w:hanging="360"/>
      </w:pPr>
      <w:rPr>
        <w:rFonts w:ascii="Symbol" w:hAnsi="Symbol" w:hint="default"/>
      </w:rPr>
    </w:lvl>
    <w:lvl w:ilvl="4" w:tplc="594E7368" w:tentative="1">
      <w:start w:val="1"/>
      <w:numFmt w:val="bullet"/>
      <w:lvlText w:val="o"/>
      <w:lvlJc w:val="left"/>
      <w:pPr>
        <w:tabs>
          <w:tab w:val="num" w:pos="4248"/>
        </w:tabs>
        <w:ind w:left="4248" w:hanging="360"/>
      </w:pPr>
      <w:rPr>
        <w:rFonts w:ascii="Courier New" w:hAnsi="Courier New" w:hint="default"/>
      </w:rPr>
    </w:lvl>
    <w:lvl w:ilvl="5" w:tplc="EEC24606" w:tentative="1">
      <w:start w:val="1"/>
      <w:numFmt w:val="bullet"/>
      <w:lvlText w:val=""/>
      <w:lvlJc w:val="left"/>
      <w:pPr>
        <w:tabs>
          <w:tab w:val="num" w:pos="4968"/>
        </w:tabs>
        <w:ind w:left="4968" w:hanging="360"/>
      </w:pPr>
      <w:rPr>
        <w:rFonts w:ascii="Wingdings" w:hAnsi="Wingdings" w:hint="default"/>
      </w:rPr>
    </w:lvl>
    <w:lvl w:ilvl="6" w:tplc="C2BE6398" w:tentative="1">
      <w:start w:val="1"/>
      <w:numFmt w:val="bullet"/>
      <w:lvlText w:val=""/>
      <w:lvlJc w:val="left"/>
      <w:pPr>
        <w:tabs>
          <w:tab w:val="num" w:pos="5688"/>
        </w:tabs>
        <w:ind w:left="5688" w:hanging="360"/>
      </w:pPr>
      <w:rPr>
        <w:rFonts w:ascii="Symbol" w:hAnsi="Symbol" w:hint="default"/>
      </w:rPr>
    </w:lvl>
    <w:lvl w:ilvl="7" w:tplc="434AD2F6" w:tentative="1">
      <w:start w:val="1"/>
      <w:numFmt w:val="bullet"/>
      <w:lvlText w:val="o"/>
      <w:lvlJc w:val="left"/>
      <w:pPr>
        <w:tabs>
          <w:tab w:val="num" w:pos="6408"/>
        </w:tabs>
        <w:ind w:left="6408" w:hanging="360"/>
      </w:pPr>
      <w:rPr>
        <w:rFonts w:ascii="Courier New" w:hAnsi="Courier New" w:hint="default"/>
      </w:rPr>
    </w:lvl>
    <w:lvl w:ilvl="8" w:tplc="CC58FB90" w:tentative="1">
      <w:start w:val="1"/>
      <w:numFmt w:val="bullet"/>
      <w:lvlText w:val=""/>
      <w:lvlJc w:val="left"/>
      <w:pPr>
        <w:tabs>
          <w:tab w:val="num" w:pos="7128"/>
        </w:tabs>
        <w:ind w:left="7128" w:hanging="360"/>
      </w:pPr>
      <w:rPr>
        <w:rFonts w:ascii="Wingdings" w:hAnsi="Wingdings" w:hint="default"/>
      </w:rPr>
    </w:lvl>
  </w:abstractNum>
  <w:abstractNum w:abstractNumId="42">
    <w:nsid w:val="7940598F"/>
    <w:multiLevelType w:val="hybridMultilevel"/>
    <w:tmpl w:val="4EBE4DC4"/>
    <w:lvl w:ilvl="0" w:tplc="70A6F49E">
      <w:start w:val="1"/>
      <w:numFmt w:val="decimal"/>
      <w:lvlText w:val="%1."/>
      <w:lvlJc w:val="left"/>
      <w:pPr>
        <w:ind w:left="720" w:hanging="360"/>
      </w:pPr>
      <w:rPr>
        <w:rFonts w:cs="Times New Roman" w:hint="default"/>
      </w:rPr>
    </w:lvl>
    <w:lvl w:ilvl="1" w:tplc="E2405EF4" w:tentative="1">
      <w:start w:val="1"/>
      <w:numFmt w:val="lowerLetter"/>
      <w:lvlText w:val="%2."/>
      <w:lvlJc w:val="left"/>
      <w:pPr>
        <w:ind w:left="1440" w:hanging="360"/>
      </w:pPr>
      <w:rPr>
        <w:rFonts w:cs="Times New Roman"/>
      </w:rPr>
    </w:lvl>
    <w:lvl w:ilvl="2" w:tplc="1D849A82" w:tentative="1">
      <w:start w:val="1"/>
      <w:numFmt w:val="lowerRoman"/>
      <w:lvlText w:val="%3."/>
      <w:lvlJc w:val="right"/>
      <w:pPr>
        <w:ind w:left="2160" w:hanging="180"/>
      </w:pPr>
      <w:rPr>
        <w:rFonts w:cs="Times New Roman"/>
      </w:rPr>
    </w:lvl>
    <w:lvl w:ilvl="3" w:tplc="06043A1E" w:tentative="1">
      <w:start w:val="1"/>
      <w:numFmt w:val="decimal"/>
      <w:lvlText w:val="%4."/>
      <w:lvlJc w:val="left"/>
      <w:pPr>
        <w:ind w:left="2880" w:hanging="360"/>
      </w:pPr>
      <w:rPr>
        <w:rFonts w:cs="Times New Roman"/>
      </w:rPr>
    </w:lvl>
    <w:lvl w:ilvl="4" w:tplc="FED00CAA" w:tentative="1">
      <w:start w:val="1"/>
      <w:numFmt w:val="lowerLetter"/>
      <w:lvlText w:val="%5."/>
      <w:lvlJc w:val="left"/>
      <w:pPr>
        <w:ind w:left="3600" w:hanging="360"/>
      </w:pPr>
      <w:rPr>
        <w:rFonts w:cs="Times New Roman"/>
      </w:rPr>
    </w:lvl>
    <w:lvl w:ilvl="5" w:tplc="52724424" w:tentative="1">
      <w:start w:val="1"/>
      <w:numFmt w:val="lowerRoman"/>
      <w:lvlText w:val="%6."/>
      <w:lvlJc w:val="right"/>
      <w:pPr>
        <w:ind w:left="4320" w:hanging="180"/>
      </w:pPr>
      <w:rPr>
        <w:rFonts w:cs="Times New Roman"/>
      </w:rPr>
    </w:lvl>
    <w:lvl w:ilvl="6" w:tplc="97C6EC30" w:tentative="1">
      <w:start w:val="1"/>
      <w:numFmt w:val="decimal"/>
      <w:lvlText w:val="%7."/>
      <w:lvlJc w:val="left"/>
      <w:pPr>
        <w:ind w:left="5040" w:hanging="360"/>
      </w:pPr>
      <w:rPr>
        <w:rFonts w:cs="Times New Roman"/>
      </w:rPr>
    </w:lvl>
    <w:lvl w:ilvl="7" w:tplc="783283F0" w:tentative="1">
      <w:start w:val="1"/>
      <w:numFmt w:val="lowerLetter"/>
      <w:lvlText w:val="%8."/>
      <w:lvlJc w:val="left"/>
      <w:pPr>
        <w:ind w:left="5760" w:hanging="360"/>
      </w:pPr>
      <w:rPr>
        <w:rFonts w:cs="Times New Roman"/>
      </w:rPr>
    </w:lvl>
    <w:lvl w:ilvl="8" w:tplc="FBF0DC44" w:tentative="1">
      <w:start w:val="1"/>
      <w:numFmt w:val="lowerRoman"/>
      <w:lvlText w:val="%9."/>
      <w:lvlJc w:val="right"/>
      <w:pPr>
        <w:ind w:left="6480" w:hanging="180"/>
      </w:pPr>
      <w:rPr>
        <w:rFonts w:cs="Times New Roman"/>
      </w:rPr>
    </w:lvl>
  </w:abstractNum>
  <w:abstractNum w:abstractNumId="43">
    <w:nsid w:val="797F4BC0"/>
    <w:multiLevelType w:val="hybridMultilevel"/>
    <w:tmpl w:val="B482665C"/>
    <w:lvl w:ilvl="0" w:tplc="32FEC668">
      <w:start w:val="1"/>
      <w:numFmt w:val="bullet"/>
      <w:lvlText w:val=""/>
      <w:lvlJc w:val="left"/>
      <w:pPr>
        <w:tabs>
          <w:tab w:val="num" w:pos="720"/>
        </w:tabs>
        <w:ind w:left="720" w:hanging="360"/>
      </w:pPr>
      <w:rPr>
        <w:rFonts w:ascii="Wingdings 2" w:hAnsi="Wingdings 2" w:hint="default"/>
      </w:rPr>
    </w:lvl>
    <w:lvl w:ilvl="1" w:tplc="1DEA0F90" w:tentative="1">
      <w:start w:val="1"/>
      <w:numFmt w:val="bullet"/>
      <w:lvlText w:val=""/>
      <w:lvlJc w:val="left"/>
      <w:pPr>
        <w:tabs>
          <w:tab w:val="num" w:pos="1440"/>
        </w:tabs>
        <w:ind w:left="1440" w:hanging="360"/>
      </w:pPr>
      <w:rPr>
        <w:rFonts w:ascii="Wingdings 2" w:hAnsi="Wingdings 2" w:hint="default"/>
      </w:rPr>
    </w:lvl>
    <w:lvl w:ilvl="2" w:tplc="7A2080D8" w:tentative="1">
      <w:start w:val="1"/>
      <w:numFmt w:val="bullet"/>
      <w:lvlText w:val=""/>
      <w:lvlJc w:val="left"/>
      <w:pPr>
        <w:tabs>
          <w:tab w:val="num" w:pos="2160"/>
        </w:tabs>
        <w:ind w:left="2160" w:hanging="360"/>
      </w:pPr>
      <w:rPr>
        <w:rFonts w:ascii="Wingdings 2" w:hAnsi="Wingdings 2" w:hint="default"/>
      </w:rPr>
    </w:lvl>
    <w:lvl w:ilvl="3" w:tplc="58B6C738" w:tentative="1">
      <w:start w:val="1"/>
      <w:numFmt w:val="bullet"/>
      <w:lvlText w:val=""/>
      <w:lvlJc w:val="left"/>
      <w:pPr>
        <w:tabs>
          <w:tab w:val="num" w:pos="2880"/>
        </w:tabs>
        <w:ind w:left="2880" w:hanging="360"/>
      </w:pPr>
      <w:rPr>
        <w:rFonts w:ascii="Wingdings 2" w:hAnsi="Wingdings 2" w:hint="default"/>
      </w:rPr>
    </w:lvl>
    <w:lvl w:ilvl="4" w:tplc="4E208A42" w:tentative="1">
      <w:start w:val="1"/>
      <w:numFmt w:val="bullet"/>
      <w:lvlText w:val=""/>
      <w:lvlJc w:val="left"/>
      <w:pPr>
        <w:tabs>
          <w:tab w:val="num" w:pos="3600"/>
        </w:tabs>
        <w:ind w:left="3600" w:hanging="360"/>
      </w:pPr>
      <w:rPr>
        <w:rFonts w:ascii="Wingdings 2" w:hAnsi="Wingdings 2" w:hint="default"/>
      </w:rPr>
    </w:lvl>
    <w:lvl w:ilvl="5" w:tplc="A4C8F438" w:tentative="1">
      <w:start w:val="1"/>
      <w:numFmt w:val="bullet"/>
      <w:lvlText w:val=""/>
      <w:lvlJc w:val="left"/>
      <w:pPr>
        <w:tabs>
          <w:tab w:val="num" w:pos="4320"/>
        </w:tabs>
        <w:ind w:left="4320" w:hanging="360"/>
      </w:pPr>
      <w:rPr>
        <w:rFonts w:ascii="Wingdings 2" w:hAnsi="Wingdings 2" w:hint="default"/>
      </w:rPr>
    </w:lvl>
    <w:lvl w:ilvl="6" w:tplc="882A13CC" w:tentative="1">
      <w:start w:val="1"/>
      <w:numFmt w:val="bullet"/>
      <w:lvlText w:val=""/>
      <w:lvlJc w:val="left"/>
      <w:pPr>
        <w:tabs>
          <w:tab w:val="num" w:pos="5040"/>
        </w:tabs>
        <w:ind w:left="5040" w:hanging="360"/>
      </w:pPr>
      <w:rPr>
        <w:rFonts w:ascii="Wingdings 2" w:hAnsi="Wingdings 2" w:hint="default"/>
      </w:rPr>
    </w:lvl>
    <w:lvl w:ilvl="7" w:tplc="BBFE92DE" w:tentative="1">
      <w:start w:val="1"/>
      <w:numFmt w:val="bullet"/>
      <w:lvlText w:val=""/>
      <w:lvlJc w:val="left"/>
      <w:pPr>
        <w:tabs>
          <w:tab w:val="num" w:pos="5760"/>
        </w:tabs>
        <w:ind w:left="5760" w:hanging="360"/>
      </w:pPr>
      <w:rPr>
        <w:rFonts w:ascii="Wingdings 2" w:hAnsi="Wingdings 2" w:hint="default"/>
      </w:rPr>
    </w:lvl>
    <w:lvl w:ilvl="8" w:tplc="CA467A40" w:tentative="1">
      <w:start w:val="1"/>
      <w:numFmt w:val="bullet"/>
      <w:lvlText w:val=""/>
      <w:lvlJc w:val="left"/>
      <w:pPr>
        <w:tabs>
          <w:tab w:val="num" w:pos="6480"/>
        </w:tabs>
        <w:ind w:left="6480" w:hanging="360"/>
      </w:pPr>
      <w:rPr>
        <w:rFonts w:ascii="Wingdings 2" w:hAnsi="Wingdings 2" w:hint="default"/>
      </w:rPr>
    </w:lvl>
  </w:abstractNum>
  <w:abstractNum w:abstractNumId="44">
    <w:nsid w:val="7E0E2CAC"/>
    <w:multiLevelType w:val="hybridMultilevel"/>
    <w:tmpl w:val="DCE24554"/>
    <w:lvl w:ilvl="0" w:tplc="0409000F">
      <w:start w:val="1"/>
      <w:numFmt w:val="bullet"/>
      <w:pStyle w:val="TableBulletRd"/>
      <w:lvlText w:val=""/>
      <w:lvlJc w:val="left"/>
      <w:pPr>
        <w:tabs>
          <w:tab w:val="num" w:pos="1656"/>
        </w:tabs>
        <w:ind w:left="1656" w:hanging="360"/>
      </w:pPr>
      <w:rPr>
        <w:rFonts w:ascii="Symbol" w:hAnsi="Symbol" w:hint="default"/>
      </w:rPr>
    </w:lvl>
    <w:lvl w:ilvl="1" w:tplc="04090019" w:tentative="1">
      <w:start w:val="1"/>
      <w:numFmt w:val="bullet"/>
      <w:lvlText w:val="o"/>
      <w:lvlJc w:val="left"/>
      <w:pPr>
        <w:tabs>
          <w:tab w:val="num" w:pos="1728"/>
        </w:tabs>
        <w:ind w:left="1728" w:hanging="360"/>
      </w:pPr>
      <w:rPr>
        <w:rFonts w:ascii="Courier New" w:hAnsi="Courier New" w:hint="default"/>
      </w:rPr>
    </w:lvl>
    <w:lvl w:ilvl="2" w:tplc="0409001B" w:tentative="1">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5">
    <w:nsid w:val="7F5A7865"/>
    <w:multiLevelType w:val="hybridMultilevel"/>
    <w:tmpl w:val="06903DEE"/>
    <w:lvl w:ilvl="0" w:tplc="27D0DF14">
      <w:start w:val="1"/>
      <w:numFmt w:val="bullet"/>
      <w:lvlText w:val=""/>
      <w:lvlJc w:val="left"/>
      <w:pPr>
        <w:ind w:left="1320" w:hanging="360"/>
      </w:pPr>
      <w:rPr>
        <w:rFonts w:ascii="Symbol" w:hAnsi="Symbol" w:hint="default"/>
      </w:rPr>
    </w:lvl>
    <w:lvl w:ilvl="1" w:tplc="9DA8A0A8">
      <w:start w:val="1"/>
      <w:numFmt w:val="bullet"/>
      <w:lvlText w:val="o"/>
      <w:lvlJc w:val="left"/>
      <w:pPr>
        <w:ind w:left="2040" w:hanging="360"/>
      </w:pPr>
      <w:rPr>
        <w:rFonts w:ascii="Courier New" w:hAnsi="Courier New" w:hint="default"/>
      </w:rPr>
    </w:lvl>
    <w:lvl w:ilvl="2" w:tplc="C8588FAA" w:tentative="1">
      <w:start w:val="1"/>
      <w:numFmt w:val="bullet"/>
      <w:lvlText w:val=""/>
      <w:lvlJc w:val="left"/>
      <w:pPr>
        <w:ind w:left="2760" w:hanging="360"/>
      </w:pPr>
      <w:rPr>
        <w:rFonts w:ascii="Wingdings" w:hAnsi="Wingdings" w:hint="default"/>
      </w:rPr>
    </w:lvl>
    <w:lvl w:ilvl="3" w:tplc="01383EC8" w:tentative="1">
      <w:start w:val="1"/>
      <w:numFmt w:val="bullet"/>
      <w:lvlText w:val=""/>
      <w:lvlJc w:val="left"/>
      <w:pPr>
        <w:ind w:left="3480" w:hanging="360"/>
      </w:pPr>
      <w:rPr>
        <w:rFonts w:ascii="Symbol" w:hAnsi="Symbol" w:hint="default"/>
      </w:rPr>
    </w:lvl>
    <w:lvl w:ilvl="4" w:tplc="CCAA197A" w:tentative="1">
      <w:start w:val="1"/>
      <w:numFmt w:val="bullet"/>
      <w:lvlText w:val="o"/>
      <w:lvlJc w:val="left"/>
      <w:pPr>
        <w:ind w:left="4200" w:hanging="360"/>
      </w:pPr>
      <w:rPr>
        <w:rFonts w:ascii="Courier New" w:hAnsi="Courier New" w:hint="default"/>
      </w:rPr>
    </w:lvl>
    <w:lvl w:ilvl="5" w:tplc="DF72AAB6" w:tentative="1">
      <w:start w:val="1"/>
      <w:numFmt w:val="bullet"/>
      <w:lvlText w:val=""/>
      <w:lvlJc w:val="left"/>
      <w:pPr>
        <w:ind w:left="4920" w:hanging="360"/>
      </w:pPr>
      <w:rPr>
        <w:rFonts w:ascii="Wingdings" w:hAnsi="Wingdings" w:hint="default"/>
      </w:rPr>
    </w:lvl>
    <w:lvl w:ilvl="6" w:tplc="7804A82A" w:tentative="1">
      <w:start w:val="1"/>
      <w:numFmt w:val="bullet"/>
      <w:lvlText w:val=""/>
      <w:lvlJc w:val="left"/>
      <w:pPr>
        <w:ind w:left="5640" w:hanging="360"/>
      </w:pPr>
      <w:rPr>
        <w:rFonts w:ascii="Symbol" w:hAnsi="Symbol" w:hint="default"/>
      </w:rPr>
    </w:lvl>
    <w:lvl w:ilvl="7" w:tplc="C2969B4C" w:tentative="1">
      <w:start w:val="1"/>
      <w:numFmt w:val="bullet"/>
      <w:lvlText w:val="o"/>
      <w:lvlJc w:val="left"/>
      <w:pPr>
        <w:ind w:left="6360" w:hanging="360"/>
      </w:pPr>
      <w:rPr>
        <w:rFonts w:ascii="Courier New" w:hAnsi="Courier New" w:hint="default"/>
      </w:rPr>
    </w:lvl>
    <w:lvl w:ilvl="8" w:tplc="5504F138" w:tentative="1">
      <w:start w:val="1"/>
      <w:numFmt w:val="bullet"/>
      <w:lvlText w:val=""/>
      <w:lvlJc w:val="left"/>
      <w:pPr>
        <w:ind w:left="70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1"/>
  </w:num>
  <w:num w:numId="6">
    <w:abstractNumId w:val="5"/>
  </w:num>
  <w:num w:numId="7">
    <w:abstractNumId w:val="41"/>
  </w:num>
  <w:num w:numId="8">
    <w:abstractNumId w:val="32"/>
  </w:num>
  <w:num w:numId="9">
    <w:abstractNumId w:val="30"/>
  </w:num>
  <w:num w:numId="10">
    <w:abstractNumId w:val="40"/>
  </w:num>
  <w:num w:numId="11">
    <w:abstractNumId w:val="2"/>
  </w:num>
  <w:num w:numId="12">
    <w:abstractNumId w:val="44"/>
  </w:num>
  <w:num w:numId="13">
    <w:abstractNumId w:val="4"/>
  </w:num>
  <w:num w:numId="14">
    <w:abstractNumId w:val="35"/>
  </w:num>
  <w:num w:numId="15">
    <w:abstractNumId w:val="21"/>
  </w:num>
  <w:num w:numId="16">
    <w:abstractNumId w:val="28"/>
  </w:num>
  <w:num w:numId="17">
    <w:abstractNumId w:val="37"/>
  </w:num>
  <w:num w:numId="18">
    <w:abstractNumId w:val="42"/>
  </w:num>
  <w:num w:numId="19">
    <w:abstractNumId w:val="33"/>
  </w:num>
  <w:num w:numId="20">
    <w:abstractNumId w:val="8"/>
  </w:num>
  <w:num w:numId="21">
    <w:abstractNumId w:val="13"/>
  </w:num>
  <w:num w:numId="22">
    <w:abstractNumId w:val="16"/>
  </w:num>
  <w:num w:numId="23">
    <w:abstractNumId w:val="31"/>
  </w:num>
  <w:num w:numId="24">
    <w:abstractNumId w:val="45"/>
  </w:num>
  <w:num w:numId="25">
    <w:abstractNumId w:val="15"/>
  </w:num>
  <w:num w:numId="26">
    <w:abstractNumId w:val="34"/>
  </w:num>
  <w:num w:numId="27">
    <w:abstractNumId w:val="34"/>
  </w:num>
  <w:num w:numId="28">
    <w:abstractNumId w:val="34"/>
  </w:num>
  <w:num w:numId="29">
    <w:abstractNumId w:val="27"/>
  </w:num>
  <w:num w:numId="30">
    <w:abstractNumId w:val="39"/>
  </w:num>
  <w:num w:numId="31">
    <w:abstractNumId w:val="36"/>
  </w:num>
  <w:num w:numId="32">
    <w:abstractNumId w:val="19"/>
  </w:num>
  <w:num w:numId="33">
    <w:abstractNumId w:val="25"/>
  </w:num>
  <w:num w:numId="34">
    <w:abstractNumId w:val="22"/>
  </w:num>
  <w:num w:numId="35">
    <w:abstractNumId w:val="11"/>
  </w:num>
  <w:num w:numId="36">
    <w:abstractNumId w:val="21"/>
  </w:num>
  <w:num w:numId="37">
    <w:abstractNumId w:val="43"/>
  </w:num>
  <w:num w:numId="38">
    <w:abstractNumId w:val="20"/>
  </w:num>
  <w:num w:numId="39">
    <w:abstractNumId w:val="12"/>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9"/>
  </w:num>
  <w:num w:numId="44">
    <w:abstractNumId w:val="14"/>
  </w:num>
  <w:num w:numId="45">
    <w:abstractNumId w:val="23"/>
  </w:num>
  <w:num w:numId="46">
    <w:abstractNumId w:val="21"/>
    <w:lvlOverride w:ilvl="0">
      <w:startOverride w:val="3"/>
    </w:lvlOverride>
    <w:lvlOverride w:ilvl="1">
      <w:startOverride w:val="1"/>
    </w:lvlOverride>
    <w:lvlOverride w:ilvl="2">
      <w:startOverride w:val="1"/>
    </w:lvlOverride>
    <w:lvlOverride w:ilvl="3">
      <w:startOverride w:val="2"/>
    </w:lvlOverride>
  </w:num>
  <w:num w:numId="47">
    <w:abstractNumId w:val="6"/>
  </w:num>
  <w:num w:numId="48">
    <w:abstractNumId w:val="29"/>
  </w:num>
  <w:num w:numId="49">
    <w:abstractNumId w:val="10"/>
  </w:num>
  <w:num w:numId="50">
    <w:abstractNumId w:val="38"/>
  </w:num>
  <w:num w:numId="51">
    <w:abstractNumId w:val="3"/>
  </w:num>
  <w:num w:numId="52">
    <w:abstractNumId w:val="21"/>
  </w:num>
  <w:num w:numId="53">
    <w:abstractNumId w:val="17"/>
  </w:num>
  <w:num w:numId="54">
    <w:abstractNumId w:val="2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attachedTemplate r:id="rId1"/>
  <w:stylePaneFormatFilter w:val="0004"/>
  <w:defaultTabStop w:val="720"/>
  <w:drawingGridHorizontalSpacing w:val="120"/>
  <w:displayHorizontalDrawingGridEvery w:val="0"/>
  <w:displayVerticalDrawingGridEvery w:val="0"/>
  <w:noPunctuationKerning/>
  <w:characterSpacingControl w:val="doNotCompress"/>
  <w:hdrShapeDefaults>
    <o:shapedefaults v:ext="edit" spidmax="31748"/>
  </w:hdrShapeDefaults>
  <w:footnotePr>
    <w:footnote w:id="-1"/>
    <w:footnote w:id="0"/>
  </w:footnotePr>
  <w:endnotePr>
    <w:endnote w:id="-1"/>
    <w:endnote w:id="0"/>
  </w:endnotePr>
  <w:compat/>
  <w:rsids>
    <w:rsidRoot w:val="009B7F22"/>
    <w:rsid w:val="00000D35"/>
    <w:rsid w:val="0000169B"/>
    <w:rsid w:val="00004F3A"/>
    <w:rsid w:val="00007870"/>
    <w:rsid w:val="00011F9D"/>
    <w:rsid w:val="00021374"/>
    <w:rsid w:val="00024248"/>
    <w:rsid w:val="000246FE"/>
    <w:rsid w:val="0002655A"/>
    <w:rsid w:val="000266F2"/>
    <w:rsid w:val="00026E68"/>
    <w:rsid w:val="0002704D"/>
    <w:rsid w:val="000325F4"/>
    <w:rsid w:val="00036262"/>
    <w:rsid w:val="000377EA"/>
    <w:rsid w:val="00040041"/>
    <w:rsid w:val="0004228F"/>
    <w:rsid w:val="000450BF"/>
    <w:rsid w:val="0004572F"/>
    <w:rsid w:val="00052F7E"/>
    <w:rsid w:val="00053A24"/>
    <w:rsid w:val="000558A6"/>
    <w:rsid w:val="00056540"/>
    <w:rsid w:val="00060FAE"/>
    <w:rsid w:val="000627FE"/>
    <w:rsid w:val="00063A46"/>
    <w:rsid w:val="00064312"/>
    <w:rsid w:val="00064555"/>
    <w:rsid w:val="000647B8"/>
    <w:rsid w:val="00064D7F"/>
    <w:rsid w:val="00065F2F"/>
    <w:rsid w:val="00067D77"/>
    <w:rsid w:val="00070719"/>
    <w:rsid w:val="00074C34"/>
    <w:rsid w:val="0007736B"/>
    <w:rsid w:val="00082709"/>
    <w:rsid w:val="00084EDE"/>
    <w:rsid w:val="00090CFC"/>
    <w:rsid w:val="00093B12"/>
    <w:rsid w:val="00093EB8"/>
    <w:rsid w:val="000A050E"/>
    <w:rsid w:val="000A28F2"/>
    <w:rsid w:val="000A2D39"/>
    <w:rsid w:val="000A4009"/>
    <w:rsid w:val="000A462E"/>
    <w:rsid w:val="000A6D15"/>
    <w:rsid w:val="000B00AB"/>
    <w:rsid w:val="000B26C4"/>
    <w:rsid w:val="000B4481"/>
    <w:rsid w:val="000B45EC"/>
    <w:rsid w:val="000C0011"/>
    <w:rsid w:val="000C354D"/>
    <w:rsid w:val="000C41EF"/>
    <w:rsid w:val="000C7F64"/>
    <w:rsid w:val="000D0793"/>
    <w:rsid w:val="000D1006"/>
    <w:rsid w:val="000D2684"/>
    <w:rsid w:val="000D4AB7"/>
    <w:rsid w:val="000D60CD"/>
    <w:rsid w:val="000D6C4E"/>
    <w:rsid w:val="000D737C"/>
    <w:rsid w:val="000D7D93"/>
    <w:rsid w:val="000E0028"/>
    <w:rsid w:val="000E0F89"/>
    <w:rsid w:val="000E1E43"/>
    <w:rsid w:val="000E5342"/>
    <w:rsid w:val="000F0A27"/>
    <w:rsid w:val="000F2044"/>
    <w:rsid w:val="000F3B9D"/>
    <w:rsid w:val="000F4022"/>
    <w:rsid w:val="000F6135"/>
    <w:rsid w:val="000F68A9"/>
    <w:rsid w:val="000F7EA2"/>
    <w:rsid w:val="001011B7"/>
    <w:rsid w:val="00101327"/>
    <w:rsid w:val="00102DB6"/>
    <w:rsid w:val="00104A57"/>
    <w:rsid w:val="0010621F"/>
    <w:rsid w:val="001106FF"/>
    <w:rsid w:val="00111066"/>
    <w:rsid w:val="00112FBC"/>
    <w:rsid w:val="00113F53"/>
    <w:rsid w:val="001147F0"/>
    <w:rsid w:val="00121664"/>
    <w:rsid w:val="001256E1"/>
    <w:rsid w:val="00125998"/>
    <w:rsid w:val="00125AE5"/>
    <w:rsid w:val="00126F2B"/>
    <w:rsid w:val="001272F0"/>
    <w:rsid w:val="00127F19"/>
    <w:rsid w:val="00130A6E"/>
    <w:rsid w:val="00130BF3"/>
    <w:rsid w:val="00133AC1"/>
    <w:rsid w:val="001353E4"/>
    <w:rsid w:val="0013550E"/>
    <w:rsid w:val="00140EDB"/>
    <w:rsid w:val="0014125A"/>
    <w:rsid w:val="00141762"/>
    <w:rsid w:val="00143814"/>
    <w:rsid w:val="001459D2"/>
    <w:rsid w:val="001460F2"/>
    <w:rsid w:val="00147213"/>
    <w:rsid w:val="00150EA5"/>
    <w:rsid w:val="0015134D"/>
    <w:rsid w:val="0015306F"/>
    <w:rsid w:val="00153396"/>
    <w:rsid w:val="00153B94"/>
    <w:rsid w:val="00156890"/>
    <w:rsid w:val="001571BB"/>
    <w:rsid w:val="00160843"/>
    <w:rsid w:val="001618AE"/>
    <w:rsid w:val="00162388"/>
    <w:rsid w:val="00163189"/>
    <w:rsid w:val="00164814"/>
    <w:rsid w:val="00165B3D"/>
    <w:rsid w:val="00166733"/>
    <w:rsid w:val="001676A8"/>
    <w:rsid w:val="001719EF"/>
    <w:rsid w:val="00171F54"/>
    <w:rsid w:val="00173584"/>
    <w:rsid w:val="00174AEE"/>
    <w:rsid w:val="001768C7"/>
    <w:rsid w:val="00176DDD"/>
    <w:rsid w:val="00177467"/>
    <w:rsid w:val="001824AF"/>
    <w:rsid w:val="00182D19"/>
    <w:rsid w:val="00183258"/>
    <w:rsid w:val="00186B7E"/>
    <w:rsid w:val="00186E59"/>
    <w:rsid w:val="00187E5C"/>
    <w:rsid w:val="00187E92"/>
    <w:rsid w:val="00190341"/>
    <w:rsid w:val="001939DD"/>
    <w:rsid w:val="00195CEF"/>
    <w:rsid w:val="00197BE5"/>
    <w:rsid w:val="001A04F9"/>
    <w:rsid w:val="001A0F2F"/>
    <w:rsid w:val="001A1C72"/>
    <w:rsid w:val="001A50C6"/>
    <w:rsid w:val="001A7C58"/>
    <w:rsid w:val="001B0D64"/>
    <w:rsid w:val="001B23F2"/>
    <w:rsid w:val="001B24DC"/>
    <w:rsid w:val="001B36F6"/>
    <w:rsid w:val="001B4DD1"/>
    <w:rsid w:val="001B653D"/>
    <w:rsid w:val="001B7B39"/>
    <w:rsid w:val="001C1EDC"/>
    <w:rsid w:val="001C35BD"/>
    <w:rsid w:val="001C5121"/>
    <w:rsid w:val="001C5290"/>
    <w:rsid w:val="001D0279"/>
    <w:rsid w:val="001D0413"/>
    <w:rsid w:val="001D0F20"/>
    <w:rsid w:val="001D3193"/>
    <w:rsid w:val="001D3917"/>
    <w:rsid w:val="001D6488"/>
    <w:rsid w:val="001D73E1"/>
    <w:rsid w:val="001D7B94"/>
    <w:rsid w:val="001E32F4"/>
    <w:rsid w:val="001E5AE5"/>
    <w:rsid w:val="001E5B94"/>
    <w:rsid w:val="001F0D35"/>
    <w:rsid w:val="001F2265"/>
    <w:rsid w:val="001F3461"/>
    <w:rsid w:val="001F582D"/>
    <w:rsid w:val="0020138E"/>
    <w:rsid w:val="00201994"/>
    <w:rsid w:val="00202344"/>
    <w:rsid w:val="002025E4"/>
    <w:rsid w:val="00204B0C"/>
    <w:rsid w:val="00204DF6"/>
    <w:rsid w:val="0020661C"/>
    <w:rsid w:val="00206D77"/>
    <w:rsid w:val="002106B0"/>
    <w:rsid w:val="00210F73"/>
    <w:rsid w:val="00211A77"/>
    <w:rsid w:val="002135D1"/>
    <w:rsid w:val="00214235"/>
    <w:rsid w:val="002209D1"/>
    <w:rsid w:val="00220C75"/>
    <w:rsid w:val="002219C2"/>
    <w:rsid w:val="00227466"/>
    <w:rsid w:val="0023008E"/>
    <w:rsid w:val="00232EBB"/>
    <w:rsid w:val="002349CB"/>
    <w:rsid w:val="00235CB0"/>
    <w:rsid w:val="002367B9"/>
    <w:rsid w:val="0024376D"/>
    <w:rsid w:val="00244410"/>
    <w:rsid w:val="00244D4E"/>
    <w:rsid w:val="00246964"/>
    <w:rsid w:val="00250694"/>
    <w:rsid w:val="00253E4D"/>
    <w:rsid w:val="0025491D"/>
    <w:rsid w:val="00255A1C"/>
    <w:rsid w:val="00260EDD"/>
    <w:rsid w:val="00260F71"/>
    <w:rsid w:val="00264CCA"/>
    <w:rsid w:val="0026575F"/>
    <w:rsid w:val="00266D39"/>
    <w:rsid w:val="00273413"/>
    <w:rsid w:val="0027463F"/>
    <w:rsid w:val="00274C2C"/>
    <w:rsid w:val="002760DB"/>
    <w:rsid w:val="00276C50"/>
    <w:rsid w:val="00276EF4"/>
    <w:rsid w:val="0028382E"/>
    <w:rsid w:val="00284205"/>
    <w:rsid w:val="00286497"/>
    <w:rsid w:val="002867D4"/>
    <w:rsid w:val="00287040"/>
    <w:rsid w:val="00292C5F"/>
    <w:rsid w:val="00292DB5"/>
    <w:rsid w:val="00294146"/>
    <w:rsid w:val="002954EB"/>
    <w:rsid w:val="00295AA7"/>
    <w:rsid w:val="002A1647"/>
    <w:rsid w:val="002A4CCB"/>
    <w:rsid w:val="002A4F8C"/>
    <w:rsid w:val="002A7762"/>
    <w:rsid w:val="002A78BA"/>
    <w:rsid w:val="002A7F02"/>
    <w:rsid w:val="002B10F4"/>
    <w:rsid w:val="002B130A"/>
    <w:rsid w:val="002B13BA"/>
    <w:rsid w:val="002B2B4A"/>
    <w:rsid w:val="002B326F"/>
    <w:rsid w:val="002B4933"/>
    <w:rsid w:val="002B4FDF"/>
    <w:rsid w:val="002B539A"/>
    <w:rsid w:val="002C3819"/>
    <w:rsid w:val="002C3A19"/>
    <w:rsid w:val="002C4445"/>
    <w:rsid w:val="002C5C85"/>
    <w:rsid w:val="002C7FFD"/>
    <w:rsid w:val="002D0099"/>
    <w:rsid w:val="002D01DA"/>
    <w:rsid w:val="002D07EC"/>
    <w:rsid w:val="002D1B0C"/>
    <w:rsid w:val="002D485A"/>
    <w:rsid w:val="002D4D07"/>
    <w:rsid w:val="002D5772"/>
    <w:rsid w:val="002D7460"/>
    <w:rsid w:val="002E07F0"/>
    <w:rsid w:val="002E0AEB"/>
    <w:rsid w:val="002E270E"/>
    <w:rsid w:val="002E3D28"/>
    <w:rsid w:val="002E499B"/>
    <w:rsid w:val="002E50CE"/>
    <w:rsid w:val="002E5471"/>
    <w:rsid w:val="002E5533"/>
    <w:rsid w:val="002E56A6"/>
    <w:rsid w:val="002E65A9"/>
    <w:rsid w:val="002F0FB5"/>
    <w:rsid w:val="002F5647"/>
    <w:rsid w:val="002F5A84"/>
    <w:rsid w:val="002F6514"/>
    <w:rsid w:val="002F7A77"/>
    <w:rsid w:val="0030013E"/>
    <w:rsid w:val="00301112"/>
    <w:rsid w:val="0030276E"/>
    <w:rsid w:val="0030352F"/>
    <w:rsid w:val="00303D10"/>
    <w:rsid w:val="00305B01"/>
    <w:rsid w:val="00305B6F"/>
    <w:rsid w:val="00305E88"/>
    <w:rsid w:val="00305EA3"/>
    <w:rsid w:val="0030721B"/>
    <w:rsid w:val="003072F0"/>
    <w:rsid w:val="003102E3"/>
    <w:rsid w:val="0031055F"/>
    <w:rsid w:val="003106F8"/>
    <w:rsid w:val="003125CC"/>
    <w:rsid w:val="00313372"/>
    <w:rsid w:val="00314410"/>
    <w:rsid w:val="003210B7"/>
    <w:rsid w:val="003220CC"/>
    <w:rsid w:val="003240A8"/>
    <w:rsid w:val="00325A3F"/>
    <w:rsid w:val="00325EF9"/>
    <w:rsid w:val="00326AE1"/>
    <w:rsid w:val="0033324F"/>
    <w:rsid w:val="00334CBE"/>
    <w:rsid w:val="00336FED"/>
    <w:rsid w:val="00341C9E"/>
    <w:rsid w:val="003440CA"/>
    <w:rsid w:val="003445AD"/>
    <w:rsid w:val="00344D4F"/>
    <w:rsid w:val="00346BF6"/>
    <w:rsid w:val="00347DA4"/>
    <w:rsid w:val="00350B7A"/>
    <w:rsid w:val="00352956"/>
    <w:rsid w:val="003538A9"/>
    <w:rsid w:val="0035469E"/>
    <w:rsid w:val="003571D3"/>
    <w:rsid w:val="00362C12"/>
    <w:rsid w:val="0036527E"/>
    <w:rsid w:val="003655AC"/>
    <w:rsid w:val="0036630E"/>
    <w:rsid w:val="00367665"/>
    <w:rsid w:val="00372308"/>
    <w:rsid w:val="00372A04"/>
    <w:rsid w:val="00373EAF"/>
    <w:rsid w:val="00374165"/>
    <w:rsid w:val="00376697"/>
    <w:rsid w:val="003801F1"/>
    <w:rsid w:val="00380929"/>
    <w:rsid w:val="00390065"/>
    <w:rsid w:val="00391095"/>
    <w:rsid w:val="00392CDB"/>
    <w:rsid w:val="003A100D"/>
    <w:rsid w:val="003A44DD"/>
    <w:rsid w:val="003A4DF8"/>
    <w:rsid w:val="003A52CF"/>
    <w:rsid w:val="003A546E"/>
    <w:rsid w:val="003B62E7"/>
    <w:rsid w:val="003B6D3A"/>
    <w:rsid w:val="003C058E"/>
    <w:rsid w:val="003C1602"/>
    <w:rsid w:val="003C2F1A"/>
    <w:rsid w:val="003C339A"/>
    <w:rsid w:val="003C433D"/>
    <w:rsid w:val="003C4766"/>
    <w:rsid w:val="003D008B"/>
    <w:rsid w:val="003D340C"/>
    <w:rsid w:val="003D35EC"/>
    <w:rsid w:val="003E1D8E"/>
    <w:rsid w:val="003E22D0"/>
    <w:rsid w:val="003E3C44"/>
    <w:rsid w:val="003E5DF1"/>
    <w:rsid w:val="003E7486"/>
    <w:rsid w:val="003E7844"/>
    <w:rsid w:val="003E7D14"/>
    <w:rsid w:val="003F3348"/>
    <w:rsid w:val="003F7E61"/>
    <w:rsid w:val="00400A37"/>
    <w:rsid w:val="00402004"/>
    <w:rsid w:val="0040360F"/>
    <w:rsid w:val="00405491"/>
    <w:rsid w:val="00406E6A"/>
    <w:rsid w:val="00407EE7"/>
    <w:rsid w:val="00407F01"/>
    <w:rsid w:val="00410EFB"/>
    <w:rsid w:val="004119CC"/>
    <w:rsid w:val="00413F26"/>
    <w:rsid w:val="004179C0"/>
    <w:rsid w:val="00421101"/>
    <w:rsid w:val="00421246"/>
    <w:rsid w:val="00424437"/>
    <w:rsid w:val="0042612A"/>
    <w:rsid w:val="00426721"/>
    <w:rsid w:val="004274C9"/>
    <w:rsid w:val="00427FBA"/>
    <w:rsid w:val="0043083B"/>
    <w:rsid w:val="004325D8"/>
    <w:rsid w:val="004340C2"/>
    <w:rsid w:val="00434C2E"/>
    <w:rsid w:val="004354F6"/>
    <w:rsid w:val="00435A07"/>
    <w:rsid w:val="00437185"/>
    <w:rsid w:val="0043739D"/>
    <w:rsid w:val="00437823"/>
    <w:rsid w:val="00437CFC"/>
    <w:rsid w:val="00440780"/>
    <w:rsid w:val="00442AC4"/>
    <w:rsid w:val="00445FCF"/>
    <w:rsid w:val="004511D3"/>
    <w:rsid w:val="00451FE6"/>
    <w:rsid w:val="00452DAA"/>
    <w:rsid w:val="00455E1A"/>
    <w:rsid w:val="00456D53"/>
    <w:rsid w:val="0045737D"/>
    <w:rsid w:val="004646FE"/>
    <w:rsid w:val="00465F6B"/>
    <w:rsid w:val="004667F7"/>
    <w:rsid w:val="004676BE"/>
    <w:rsid w:val="0047013A"/>
    <w:rsid w:val="00470A98"/>
    <w:rsid w:val="00471921"/>
    <w:rsid w:val="00471BC4"/>
    <w:rsid w:val="004751EA"/>
    <w:rsid w:val="00475778"/>
    <w:rsid w:val="004776CB"/>
    <w:rsid w:val="004808A5"/>
    <w:rsid w:val="00481DEC"/>
    <w:rsid w:val="00484C58"/>
    <w:rsid w:val="004852C2"/>
    <w:rsid w:val="004856F0"/>
    <w:rsid w:val="00487702"/>
    <w:rsid w:val="00487D94"/>
    <w:rsid w:val="00490351"/>
    <w:rsid w:val="004915D8"/>
    <w:rsid w:val="0049255A"/>
    <w:rsid w:val="0049443B"/>
    <w:rsid w:val="00497F77"/>
    <w:rsid w:val="004A03AC"/>
    <w:rsid w:val="004A053B"/>
    <w:rsid w:val="004A3ECE"/>
    <w:rsid w:val="004A4C04"/>
    <w:rsid w:val="004B501A"/>
    <w:rsid w:val="004C047F"/>
    <w:rsid w:val="004C0FD5"/>
    <w:rsid w:val="004C112A"/>
    <w:rsid w:val="004C1FE9"/>
    <w:rsid w:val="004C5578"/>
    <w:rsid w:val="004C5E71"/>
    <w:rsid w:val="004C75A8"/>
    <w:rsid w:val="004C7C2C"/>
    <w:rsid w:val="004D203E"/>
    <w:rsid w:val="004D25A9"/>
    <w:rsid w:val="004D40D1"/>
    <w:rsid w:val="004D536F"/>
    <w:rsid w:val="004D5EA9"/>
    <w:rsid w:val="004D6361"/>
    <w:rsid w:val="004D7332"/>
    <w:rsid w:val="004E049D"/>
    <w:rsid w:val="004E2288"/>
    <w:rsid w:val="004E2642"/>
    <w:rsid w:val="004E37D4"/>
    <w:rsid w:val="004E517B"/>
    <w:rsid w:val="004E585B"/>
    <w:rsid w:val="004E5EB5"/>
    <w:rsid w:val="004E5FF5"/>
    <w:rsid w:val="004E64BA"/>
    <w:rsid w:val="004E6738"/>
    <w:rsid w:val="004F19D4"/>
    <w:rsid w:val="004F497F"/>
    <w:rsid w:val="004F5B22"/>
    <w:rsid w:val="004F68E2"/>
    <w:rsid w:val="004F7860"/>
    <w:rsid w:val="00503027"/>
    <w:rsid w:val="005068ED"/>
    <w:rsid w:val="005121D1"/>
    <w:rsid w:val="005133A9"/>
    <w:rsid w:val="0051343E"/>
    <w:rsid w:val="00513BF2"/>
    <w:rsid w:val="00515855"/>
    <w:rsid w:val="00523D33"/>
    <w:rsid w:val="00524917"/>
    <w:rsid w:val="00525EE1"/>
    <w:rsid w:val="0053193C"/>
    <w:rsid w:val="00532AE4"/>
    <w:rsid w:val="00536749"/>
    <w:rsid w:val="0053792E"/>
    <w:rsid w:val="00546C94"/>
    <w:rsid w:val="0054786B"/>
    <w:rsid w:val="00552C38"/>
    <w:rsid w:val="00552F83"/>
    <w:rsid w:val="00552FA8"/>
    <w:rsid w:val="00557672"/>
    <w:rsid w:val="0055795B"/>
    <w:rsid w:val="00557DD0"/>
    <w:rsid w:val="0056004F"/>
    <w:rsid w:val="00561346"/>
    <w:rsid w:val="00561EE3"/>
    <w:rsid w:val="005623DA"/>
    <w:rsid w:val="0056240A"/>
    <w:rsid w:val="00562CD5"/>
    <w:rsid w:val="00566E5B"/>
    <w:rsid w:val="00570F09"/>
    <w:rsid w:val="00571396"/>
    <w:rsid w:val="00572639"/>
    <w:rsid w:val="00573028"/>
    <w:rsid w:val="00575BFE"/>
    <w:rsid w:val="00576E27"/>
    <w:rsid w:val="005817A7"/>
    <w:rsid w:val="005824F3"/>
    <w:rsid w:val="00582C3E"/>
    <w:rsid w:val="00583C2A"/>
    <w:rsid w:val="00584326"/>
    <w:rsid w:val="00585A54"/>
    <w:rsid w:val="00585D97"/>
    <w:rsid w:val="0058629A"/>
    <w:rsid w:val="0058677F"/>
    <w:rsid w:val="00587098"/>
    <w:rsid w:val="0059017A"/>
    <w:rsid w:val="00592C10"/>
    <w:rsid w:val="005963F8"/>
    <w:rsid w:val="00597162"/>
    <w:rsid w:val="005A2DF0"/>
    <w:rsid w:val="005A5CFD"/>
    <w:rsid w:val="005A66A5"/>
    <w:rsid w:val="005A783B"/>
    <w:rsid w:val="005B0A26"/>
    <w:rsid w:val="005B0F54"/>
    <w:rsid w:val="005B1AFC"/>
    <w:rsid w:val="005B1BBD"/>
    <w:rsid w:val="005B289D"/>
    <w:rsid w:val="005B41A3"/>
    <w:rsid w:val="005B497A"/>
    <w:rsid w:val="005B4B4E"/>
    <w:rsid w:val="005B6EDE"/>
    <w:rsid w:val="005C20BF"/>
    <w:rsid w:val="005C4881"/>
    <w:rsid w:val="005C78BC"/>
    <w:rsid w:val="005D122F"/>
    <w:rsid w:val="005D2B44"/>
    <w:rsid w:val="005D58D5"/>
    <w:rsid w:val="005D602E"/>
    <w:rsid w:val="005D797C"/>
    <w:rsid w:val="005D7C0E"/>
    <w:rsid w:val="005E0E04"/>
    <w:rsid w:val="005E1EEC"/>
    <w:rsid w:val="005E267C"/>
    <w:rsid w:val="005E2FFF"/>
    <w:rsid w:val="005E4C26"/>
    <w:rsid w:val="005E73AD"/>
    <w:rsid w:val="005F354B"/>
    <w:rsid w:val="005F38C6"/>
    <w:rsid w:val="005F6389"/>
    <w:rsid w:val="005F7D99"/>
    <w:rsid w:val="00601721"/>
    <w:rsid w:val="00603904"/>
    <w:rsid w:val="00604B8A"/>
    <w:rsid w:val="006059B3"/>
    <w:rsid w:val="00607CF5"/>
    <w:rsid w:val="006138C6"/>
    <w:rsid w:val="006222C1"/>
    <w:rsid w:val="00625B04"/>
    <w:rsid w:val="0063037A"/>
    <w:rsid w:val="00630FA4"/>
    <w:rsid w:val="0063284E"/>
    <w:rsid w:val="00632DE5"/>
    <w:rsid w:val="006334C8"/>
    <w:rsid w:val="00634A57"/>
    <w:rsid w:val="00635FD4"/>
    <w:rsid w:val="00636E48"/>
    <w:rsid w:val="00637266"/>
    <w:rsid w:val="0063738F"/>
    <w:rsid w:val="0064114B"/>
    <w:rsid w:val="00642CE4"/>
    <w:rsid w:val="00645781"/>
    <w:rsid w:val="00646CC4"/>
    <w:rsid w:val="006533A3"/>
    <w:rsid w:val="00653F71"/>
    <w:rsid w:val="0065531A"/>
    <w:rsid w:val="00660A9B"/>
    <w:rsid w:val="00660AE9"/>
    <w:rsid w:val="00665623"/>
    <w:rsid w:val="006664B6"/>
    <w:rsid w:val="00666606"/>
    <w:rsid w:val="00667EFD"/>
    <w:rsid w:val="00672752"/>
    <w:rsid w:val="00674A95"/>
    <w:rsid w:val="00676D61"/>
    <w:rsid w:val="006803E8"/>
    <w:rsid w:val="00680526"/>
    <w:rsid w:val="00680F5E"/>
    <w:rsid w:val="006833C3"/>
    <w:rsid w:val="00683FAF"/>
    <w:rsid w:val="006845E7"/>
    <w:rsid w:val="00685346"/>
    <w:rsid w:val="00691922"/>
    <w:rsid w:val="00693169"/>
    <w:rsid w:val="00696049"/>
    <w:rsid w:val="006973ED"/>
    <w:rsid w:val="006978B8"/>
    <w:rsid w:val="006A0C77"/>
    <w:rsid w:val="006A1C53"/>
    <w:rsid w:val="006A2985"/>
    <w:rsid w:val="006A36EA"/>
    <w:rsid w:val="006A552F"/>
    <w:rsid w:val="006B060B"/>
    <w:rsid w:val="006B0D52"/>
    <w:rsid w:val="006B3E5B"/>
    <w:rsid w:val="006B6D6F"/>
    <w:rsid w:val="006C7A39"/>
    <w:rsid w:val="006D0113"/>
    <w:rsid w:val="006D153E"/>
    <w:rsid w:val="006D2C98"/>
    <w:rsid w:val="006D3063"/>
    <w:rsid w:val="006D47C9"/>
    <w:rsid w:val="006D5E1F"/>
    <w:rsid w:val="006D77B8"/>
    <w:rsid w:val="006E2AC8"/>
    <w:rsid w:val="006E472C"/>
    <w:rsid w:val="006E4A16"/>
    <w:rsid w:val="006E50F5"/>
    <w:rsid w:val="006E5498"/>
    <w:rsid w:val="006E67CF"/>
    <w:rsid w:val="006E67EB"/>
    <w:rsid w:val="006E6C07"/>
    <w:rsid w:val="006E73D7"/>
    <w:rsid w:val="006E79FA"/>
    <w:rsid w:val="006F3C58"/>
    <w:rsid w:val="006F41A6"/>
    <w:rsid w:val="006F462F"/>
    <w:rsid w:val="006F4E02"/>
    <w:rsid w:val="00701606"/>
    <w:rsid w:val="00702DB7"/>
    <w:rsid w:val="007046B9"/>
    <w:rsid w:val="00706AB6"/>
    <w:rsid w:val="0071014B"/>
    <w:rsid w:val="00710CF3"/>
    <w:rsid w:val="007114E6"/>
    <w:rsid w:val="00712A4B"/>
    <w:rsid w:val="00712A99"/>
    <w:rsid w:val="00712BA6"/>
    <w:rsid w:val="00713FC8"/>
    <w:rsid w:val="007174F3"/>
    <w:rsid w:val="0072084D"/>
    <w:rsid w:val="007224B0"/>
    <w:rsid w:val="00724965"/>
    <w:rsid w:val="00724EE8"/>
    <w:rsid w:val="00727723"/>
    <w:rsid w:val="00731C62"/>
    <w:rsid w:val="007324FD"/>
    <w:rsid w:val="00732EE0"/>
    <w:rsid w:val="00732F90"/>
    <w:rsid w:val="00735427"/>
    <w:rsid w:val="00735E6B"/>
    <w:rsid w:val="00740822"/>
    <w:rsid w:val="00740E2C"/>
    <w:rsid w:val="00744D9E"/>
    <w:rsid w:val="00745A81"/>
    <w:rsid w:val="00745B4D"/>
    <w:rsid w:val="0074610C"/>
    <w:rsid w:val="007463E0"/>
    <w:rsid w:val="00746E27"/>
    <w:rsid w:val="00747E08"/>
    <w:rsid w:val="00750587"/>
    <w:rsid w:val="00751742"/>
    <w:rsid w:val="00752573"/>
    <w:rsid w:val="007528F6"/>
    <w:rsid w:val="007532F5"/>
    <w:rsid w:val="007536E8"/>
    <w:rsid w:val="0075657C"/>
    <w:rsid w:val="007610B1"/>
    <w:rsid w:val="00761988"/>
    <w:rsid w:val="007619FE"/>
    <w:rsid w:val="00763CD9"/>
    <w:rsid w:val="00763EEC"/>
    <w:rsid w:val="0076539F"/>
    <w:rsid w:val="00771DD0"/>
    <w:rsid w:val="007734EF"/>
    <w:rsid w:val="00775B8B"/>
    <w:rsid w:val="00776D67"/>
    <w:rsid w:val="00776EB9"/>
    <w:rsid w:val="00776F0F"/>
    <w:rsid w:val="007774DA"/>
    <w:rsid w:val="00780D3E"/>
    <w:rsid w:val="007811A4"/>
    <w:rsid w:val="007828CA"/>
    <w:rsid w:val="00782E09"/>
    <w:rsid w:val="00784A2E"/>
    <w:rsid w:val="00786E4C"/>
    <w:rsid w:val="007909BB"/>
    <w:rsid w:val="007930AF"/>
    <w:rsid w:val="007935E7"/>
    <w:rsid w:val="00795BAF"/>
    <w:rsid w:val="00796648"/>
    <w:rsid w:val="0079721E"/>
    <w:rsid w:val="007A354D"/>
    <w:rsid w:val="007A42DA"/>
    <w:rsid w:val="007A5EB5"/>
    <w:rsid w:val="007A6FAC"/>
    <w:rsid w:val="007B02B6"/>
    <w:rsid w:val="007B2E79"/>
    <w:rsid w:val="007B49E4"/>
    <w:rsid w:val="007B78D9"/>
    <w:rsid w:val="007C549F"/>
    <w:rsid w:val="007C6B97"/>
    <w:rsid w:val="007C78FE"/>
    <w:rsid w:val="007D0F5F"/>
    <w:rsid w:val="007D108B"/>
    <w:rsid w:val="007D23C3"/>
    <w:rsid w:val="007D4206"/>
    <w:rsid w:val="007D43D2"/>
    <w:rsid w:val="007D52A9"/>
    <w:rsid w:val="007D5CCF"/>
    <w:rsid w:val="007D6B9B"/>
    <w:rsid w:val="007E086C"/>
    <w:rsid w:val="007E1E12"/>
    <w:rsid w:val="007E29D0"/>
    <w:rsid w:val="007E2BEA"/>
    <w:rsid w:val="007E5F89"/>
    <w:rsid w:val="007E5F9B"/>
    <w:rsid w:val="007E7388"/>
    <w:rsid w:val="007F0101"/>
    <w:rsid w:val="007F1692"/>
    <w:rsid w:val="007F50C3"/>
    <w:rsid w:val="007F774B"/>
    <w:rsid w:val="008008F5"/>
    <w:rsid w:val="00805508"/>
    <w:rsid w:val="00814B1E"/>
    <w:rsid w:val="0081578A"/>
    <w:rsid w:val="00815BFC"/>
    <w:rsid w:val="00821311"/>
    <w:rsid w:val="00821F8D"/>
    <w:rsid w:val="008224AE"/>
    <w:rsid w:val="0082278B"/>
    <w:rsid w:val="0083108B"/>
    <w:rsid w:val="00831963"/>
    <w:rsid w:val="00833276"/>
    <w:rsid w:val="00834831"/>
    <w:rsid w:val="0083505D"/>
    <w:rsid w:val="0083676A"/>
    <w:rsid w:val="008408AA"/>
    <w:rsid w:val="00841627"/>
    <w:rsid w:val="00842EA6"/>
    <w:rsid w:val="00844114"/>
    <w:rsid w:val="00850C7C"/>
    <w:rsid w:val="00852401"/>
    <w:rsid w:val="00853DA1"/>
    <w:rsid w:val="008548BB"/>
    <w:rsid w:val="00855722"/>
    <w:rsid w:val="00856148"/>
    <w:rsid w:val="00856C71"/>
    <w:rsid w:val="0085734F"/>
    <w:rsid w:val="00857CF3"/>
    <w:rsid w:val="00857FFA"/>
    <w:rsid w:val="0086123D"/>
    <w:rsid w:val="00861909"/>
    <w:rsid w:val="0086309C"/>
    <w:rsid w:val="00865301"/>
    <w:rsid w:val="00866082"/>
    <w:rsid w:val="008661AD"/>
    <w:rsid w:val="008675A2"/>
    <w:rsid w:val="00872158"/>
    <w:rsid w:val="008829B1"/>
    <w:rsid w:val="008858DC"/>
    <w:rsid w:val="00885C21"/>
    <w:rsid w:val="00890360"/>
    <w:rsid w:val="00891AE5"/>
    <w:rsid w:val="00894CAD"/>
    <w:rsid w:val="008962AE"/>
    <w:rsid w:val="008979F0"/>
    <w:rsid w:val="00897CB4"/>
    <w:rsid w:val="008A4050"/>
    <w:rsid w:val="008A6CDA"/>
    <w:rsid w:val="008B06CA"/>
    <w:rsid w:val="008B10CC"/>
    <w:rsid w:val="008B1376"/>
    <w:rsid w:val="008B207A"/>
    <w:rsid w:val="008B296B"/>
    <w:rsid w:val="008B51B9"/>
    <w:rsid w:val="008C008D"/>
    <w:rsid w:val="008C0DEE"/>
    <w:rsid w:val="008C2075"/>
    <w:rsid w:val="008C43B5"/>
    <w:rsid w:val="008C43C2"/>
    <w:rsid w:val="008C46A8"/>
    <w:rsid w:val="008D33CC"/>
    <w:rsid w:val="008D7B61"/>
    <w:rsid w:val="008E10BE"/>
    <w:rsid w:val="008E1FBE"/>
    <w:rsid w:val="008E2741"/>
    <w:rsid w:val="008E3A59"/>
    <w:rsid w:val="008E496A"/>
    <w:rsid w:val="008F2E2C"/>
    <w:rsid w:val="008F5261"/>
    <w:rsid w:val="008F7D87"/>
    <w:rsid w:val="008F7EA3"/>
    <w:rsid w:val="009011E2"/>
    <w:rsid w:val="00903C34"/>
    <w:rsid w:val="00905A20"/>
    <w:rsid w:val="009064EB"/>
    <w:rsid w:val="009108A0"/>
    <w:rsid w:val="009118E9"/>
    <w:rsid w:val="0091304A"/>
    <w:rsid w:val="00914482"/>
    <w:rsid w:val="0091480A"/>
    <w:rsid w:val="00914AAA"/>
    <w:rsid w:val="00914FD2"/>
    <w:rsid w:val="00915AB7"/>
    <w:rsid w:val="00915F11"/>
    <w:rsid w:val="0091712D"/>
    <w:rsid w:val="009208CD"/>
    <w:rsid w:val="009209A5"/>
    <w:rsid w:val="00920A19"/>
    <w:rsid w:val="009217E5"/>
    <w:rsid w:val="00923A8A"/>
    <w:rsid w:val="0092413A"/>
    <w:rsid w:val="0092468C"/>
    <w:rsid w:val="00925C76"/>
    <w:rsid w:val="009271F1"/>
    <w:rsid w:val="009306A5"/>
    <w:rsid w:val="00934456"/>
    <w:rsid w:val="00934988"/>
    <w:rsid w:val="00934C73"/>
    <w:rsid w:val="009358E0"/>
    <w:rsid w:val="009414C6"/>
    <w:rsid w:val="00944B60"/>
    <w:rsid w:val="0094522B"/>
    <w:rsid w:val="0094551C"/>
    <w:rsid w:val="00945BD5"/>
    <w:rsid w:val="00946728"/>
    <w:rsid w:val="00946EE2"/>
    <w:rsid w:val="00951609"/>
    <w:rsid w:val="00952E4E"/>
    <w:rsid w:val="009544D9"/>
    <w:rsid w:val="00957233"/>
    <w:rsid w:val="00957BAE"/>
    <w:rsid w:val="009600AB"/>
    <w:rsid w:val="00960730"/>
    <w:rsid w:val="0096170F"/>
    <w:rsid w:val="0096688C"/>
    <w:rsid w:val="00967C69"/>
    <w:rsid w:val="00967D6B"/>
    <w:rsid w:val="0097005B"/>
    <w:rsid w:val="00970481"/>
    <w:rsid w:val="00972F27"/>
    <w:rsid w:val="009743DB"/>
    <w:rsid w:val="009766FF"/>
    <w:rsid w:val="009813CE"/>
    <w:rsid w:val="00981C37"/>
    <w:rsid w:val="00984CB6"/>
    <w:rsid w:val="00985E24"/>
    <w:rsid w:val="0098612C"/>
    <w:rsid w:val="00986270"/>
    <w:rsid w:val="009909D1"/>
    <w:rsid w:val="00992B7A"/>
    <w:rsid w:val="00993676"/>
    <w:rsid w:val="00997581"/>
    <w:rsid w:val="009A1431"/>
    <w:rsid w:val="009A1D4C"/>
    <w:rsid w:val="009A238D"/>
    <w:rsid w:val="009A3933"/>
    <w:rsid w:val="009A4472"/>
    <w:rsid w:val="009A7657"/>
    <w:rsid w:val="009B0DDA"/>
    <w:rsid w:val="009B4F48"/>
    <w:rsid w:val="009B51A0"/>
    <w:rsid w:val="009B52DC"/>
    <w:rsid w:val="009B6EE2"/>
    <w:rsid w:val="009B7F22"/>
    <w:rsid w:val="009C3421"/>
    <w:rsid w:val="009C35AC"/>
    <w:rsid w:val="009C65BE"/>
    <w:rsid w:val="009C66E9"/>
    <w:rsid w:val="009C6FFA"/>
    <w:rsid w:val="009C7B37"/>
    <w:rsid w:val="009D2BBC"/>
    <w:rsid w:val="009D2D31"/>
    <w:rsid w:val="009D479E"/>
    <w:rsid w:val="009D4986"/>
    <w:rsid w:val="009D59DE"/>
    <w:rsid w:val="009D5E64"/>
    <w:rsid w:val="009E23A3"/>
    <w:rsid w:val="009E4180"/>
    <w:rsid w:val="009E4E30"/>
    <w:rsid w:val="009E7C10"/>
    <w:rsid w:val="009F33FE"/>
    <w:rsid w:val="009F3FF1"/>
    <w:rsid w:val="009F44A4"/>
    <w:rsid w:val="009F6753"/>
    <w:rsid w:val="009F67F7"/>
    <w:rsid w:val="00A0168C"/>
    <w:rsid w:val="00A01721"/>
    <w:rsid w:val="00A02D14"/>
    <w:rsid w:val="00A057B1"/>
    <w:rsid w:val="00A066A4"/>
    <w:rsid w:val="00A07D39"/>
    <w:rsid w:val="00A10372"/>
    <w:rsid w:val="00A103EF"/>
    <w:rsid w:val="00A11522"/>
    <w:rsid w:val="00A12117"/>
    <w:rsid w:val="00A13A30"/>
    <w:rsid w:val="00A14C32"/>
    <w:rsid w:val="00A153F4"/>
    <w:rsid w:val="00A15F34"/>
    <w:rsid w:val="00A17056"/>
    <w:rsid w:val="00A17894"/>
    <w:rsid w:val="00A21BCB"/>
    <w:rsid w:val="00A24604"/>
    <w:rsid w:val="00A24B4E"/>
    <w:rsid w:val="00A24F35"/>
    <w:rsid w:val="00A27AC2"/>
    <w:rsid w:val="00A30C48"/>
    <w:rsid w:val="00A32428"/>
    <w:rsid w:val="00A33181"/>
    <w:rsid w:val="00A356B7"/>
    <w:rsid w:val="00A35FA2"/>
    <w:rsid w:val="00A37323"/>
    <w:rsid w:val="00A43E46"/>
    <w:rsid w:val="00A469A8"/>
    <w:rsid w:val="00A47F6B"/>
    <w:rsid w:val="00A5053C"/>
    <w:rsid w:val="00A51433"/>
    <w:rsid w:val="00A51DE0"/>
    <w:rsid w:val="00A55EBF"/>
    <w:rsid w:val="00A563BE"/>
    <w:rsid w:val="00A572B5"/>
    <w:rsid w:val="00A5759C"/>
    <w:rsid w:val="00A63944"/>
    <w:rsid w:val="00A678FA"/>
    <w:rsid w:val="00A70964"/>
    <w:rsid w:val="00A726A9"/>
    <w:rsid w:val="00A72A7D"/>
    <w:rsid w:val="00A735BF"/>
    <w:rsid w:val="00A76FEF"/>
    <w:rsid w:val="00A800D1"/>
    <w:rsid w:val="00A81EC5"/>
    <w:rsid w:val="00A8392B"/>
    <w:rsid w:val="00A85777"/>
    <w:rsid w:val="00A87DFE"/>
    <w:rsid w:val="00A9107A"/>
    <w:rsid w:val="00A91B2F"/>
    <w:rsid w:val="00A92662"/>
    <w:rsid w:val="00A9390C"/>
    <w:rsid w:val="00A94DAD"/>
    <w:rsid w:val="00A971D9"/>
    <w:rsid w:val="00AA0476"/>
    <w:rsid w:val="00AA08FF"/>
    <w:rsid w:val="00AA2780"/>
    <w:rsid w:val="00AA2A7D"/>
    <w:rsid w:val="00AA3F67"/>
    <w:rsid w:val="00AA40B8"/>
    <w:rsid w:val="00AA41D3"/>
    <w:rsid w:val="00AA5EAF"/>
    <w:rsid w:val="00AA6BAC"/>
    <w:rsid w:val="00AA6D98"/>
    <w:rsid w:val="00AB06C4"/>
    <w:rsid w:val="00AB085F"/>
    <w:rsid w:val="00AB2C58"/>
    <w:rsid w:val="00AB6B42"/>
    <w:rsid w:val="00AB70B3"/>
    <w:rsid w:val="00AC50E9"/>
    <w:rsid w:val="00AC5165"/>
    <w:rsid w:val="00AC6054"/>
    <w:rsid w:val="00AD1E07"/>
    <w:rsid w:val="00AD31FB"/>
    <w:rsid w:val="00AD3522"/>
    <w:rsid w:val="00AD36AD"/>
    <w:rsid w:val="00AD3867"/>
    <w:rsid w:val="00AD4F3E"/>
    <w:rsid w:val="00AD50AD"/>
    <w:rsid w:val="00AD7B6F"/>
    <w:rsid w:val="00AE0202"/>
    <w:rsid w:val="00AE462C"/>
    <w:rsid w:val="00AE5978"/>
    <w:rsid w:val="00AE6095"/>
    <w:rsid w:val="00AF10E9"/>
    <w:rsid w:val="00AF3C0B"/>
    <w:rsid w:val="00AF6FF0"/>
    <w:rsid w:val="00AF78AC"/>
    <w:rsid w:val="00B05A5F"/>
    <w:rsid w:val="00B11BC4"/>
    <w:rsid w:val="00B1230F"/>
    <w:rsid w:val="00B14880"/>
    <w:rsid w:val="00B23E05"/>
    <w:rsid w:val="00B25075"/>
    <w:rsid w:val="00B2517E"/>
    <w:rsid w:val="00B271CE"/>
    <w:rsid w:val="00B33416"/>
    <w:rsid w:val="00B3528C"/>
    <w:rsid w:val="00B3580A"/>
    <w:rsid w:val="00B3700F"/>
    <w:rsid w:val="00B37879"/>
    <w:rsid w:val="00B41072"/>
    <w:rsid w:val="00B433A3"/>
    <w:rsid w:val="00B44B7A"/>
    <w:rsid w:val="00B50E09"/>
    <w:rsid w:val="00B51332"/>
    <w:rsid w:val="00B5342B"/>
    <w:rsid w:val="00B53F0D"/>
    <w:rsid w:val="00B5487B"/>
    <w:rsid w:val="00B54C12"/>
    <w:rsid w:val="00B60973"/>
    <w:rsid w:val="00B65643"/>
    <w:rsid w:val="00B71C64"/>
    <w:rsid w:val="00B743E1"/>
    <w:rsid w:val="00B750D4"/>
    <w:rsid w:val="00B753A6"/>
    <w:rsid w:val="00B769DB"/>
    <w:rsid w:val="00B77426"/>
    <w:rsid w:val="00B77BFF"/>
    <w:rsid w:val="00B80415"/>
    <w:rsid w:val="00B80DA7"/>
    <w:rsid w:val="00B830A2"/>
    <w:rsid w:val="00B861F9"/>
    <w:rsid w:val="00B8772F"/>
    <w:rsid w:val="00B90393"/>
    <w:rsid w:val="00B90708"/>
    <w:rsid w:val="00B96913"/>
    <w:rsid w:val="00BA1225"/>
    <w:rsid w:val="00BA1772"/>
    <w:rsid w:val="00BA359A"/>
    <w:rsid w:val="00BA3DB9"/>
    <w:rsid w:val="00BA4795"/>
    <w:rsid w:val="00BA4FBB"/>
    <w:rsid w:val="00BA5FA3"/>
    <w:rsid w:val="00BA6584"/>
    <w:rsid w:val="00BA6E0D"/>
    <w:rsid w:val="00BB0D1F"/>
    <w:rsid w:val="00BB11D7"/>
    <w:rsid w:val="00BC0E10"/>
    <w:rsid w:val="00BC4879"/>
    <w:rsid w:val="00BC7A64"/>
    <w:rsid w:val="00BC7B1D"/>
    <w:rsid w:val="00BD2992"/>
    <w:rsid w:val="00BD4B3B"/>
    <w:rsid w:val="00BD5A7C"/>
    <w:rsid w:val="00BE1EDF"/>
    <w:rsid w:val="00BE4B72"/>
    <w:rsid w:val="00BE5AB4"/>
    <w:rsid w:val="00BE6161"/>
    <w:rsid w:val="00BE6A44"/>
    <w:rsid w:val="00BE6A59"/>
    <w:rsid w:val="00BF0ECE"/>
    <w:rsid w:val="00BF2A17"/>
    <w:rsid w:val="00BF2A39"/>
    <w:rsid w:val="00BF2EE7"/>
    <w:rsid w:val="00BF700C"/>
    <w:rsid w:val="00C007B8"/>
    <w:rsid w:val="00C063E3"/>
    <w:rsid w:val="00C06CC2"/>
    <w:rsid w:val="00C104D5"/>
    <w:rsid w:val="00C11E69"/>
    <w:rsid w:val="00C15C12"/>
    <w:rsid w:val="00C16BB0"/>
    <w:rsid w:val="00C2124E"/>
    <w:rsid w:val="00C212A1"/>
    <w:rsid w:val="00C218D0"/>
    <w:rsid w:val="00C24BBD"/>
    <w:rsid w:val="00C2568E"/>
    <w:rsid w:val="00C26545"/>
    <w:rsid w:val="00C334D5"/>
    <w:rsid w:val="00C34816"/>
    <w:rsid w:val="00C35EAD"/>
    <w:rsid w:val="00C37A72"/>
    <w:rsid w:val="00C41FFE"/>
    <w:rsid w:val="00C46166"/>
    <w:rsid w:val="00C4796C"/>
    <w:rsid w:val="00C47B12"/>
    <w:rsid w:val="00C50088"/>
    <w:rsid w:val="00C50CF0"/>
    <w:rsid w:val="00C52680"/>
    <w:rsid w:val="00C547E8"/>
    <w:rsid w:val="00C57644"/>
    <w:rsid w:val="00C6006C"/>
    <w:rsid w:val="00C6094A"/>
    <w:rsid w:val="00C626E6"/>
    <w:rsid w:val="00C6309D"/>
    <w:rsid w:val="00C64448"/>
    <w:rsid w:val="00C67CAB"/>
    <w:rsid w:val="00C771A7"/>
    <w:rsid w:val="00C80796"/>
    <w:rsid w:val="00C80858"/>
    <w:rsid w:val="00C82CC9"/>
    <w:rsid w:val="00C839D6"/>
    <w:rsid w:val="00C83F8B"/>
    <w:rsid w:val="00C841A7"/>
    <w:rsid w:val="00C8486E"/>
    <w:rsid w:val="00C8659E"/>
    <w:rsid w:val="00C90864"/>
    <w:rsid w:val="00C91D07"/>
    <w:rsid w:val="00C93FFF"/>
    <w:rsid w:val="00C94A6B"/>
    <w:rsid w:val="00C952FB"/>
    <w:rsid w:val="00CA2F19"/>
    <w:rsid w:val="00CA5AB2"/>
    <w:rsid w:val="00CB0F83"/>
    <w:rsid w:val="00CB2C0C"/>
    <w:rsid w:val="00CB438D"/>
    <w:rsid w:val="00CB4E25"/>
    <w:rsid w:val="00CB5645"/>
    <w:rsid w:val="00CB5BB2"/>
    <w:rsid w:val="00CC1236"/>
    <w:rsid w:val="00CC1695"/>
    <w:rsid w:val="00CC369A"/>
    <w:rsid w:val="00CC5E8A"/>
    <w:rsid w:val="00CC65E5"/>
    <w:rsid w:val="00CC7EEE"/>
    <w:rsid w:val="00CD10B2"/>
    <w:rsid w:val="00CD6199"/>
    <w:rsid w:val="00CD7D4F"/>
    <w:rsid w:val="00CE04F1"/>
    <w:rsid w:val="00CE0CD3"/>
    <w:rsid w:val="00CE1799"/>
    <w:rsid w:val="00CE3A8F"/>
    <w:rsid w:val="00CE41A8"/>
    <w:rsid w:val="00CE5212"/>
    <w:rsid w:val="00CE6122"/>
    <w:rsid w:val="00CF1065"/>
    <w:rsid w:val="00CF1C37"/>
    <w:rsid w:val="00CF5A58"/>
    <w:rsid w:val="00CF727A"/>
    <w:rsid w:val="00D0033B"/>
    <w:rsid w:val="00D006EB"/>
    <w:rsid w:val="00D03599"/>
    <w:rsid w:val="00D052A4"/>
    <w:rsid w:val="00D06FFA"/>
    <w:rsid w:val="00D07500"/>
    <w:rsid w:val="00D10271"/>
    <w:rsid w:val="00D1230A"/>
    <w:rsid w:val="00D16996"/>
    <w:rsid w:val="00D2114A"/>
    <w:rsid w:val="00D2206E"/>
    <w:rsid w:val="00D22B74"/>
    <w:rsid w:val="00D24A69"/>
    <w:rsid w:val="00D2612C"/>
    <w:rsid w:val="00D266AB"/>
    <w:rsid w:val="00D31253"/>
    <w:rsid w:val="00D32E80"/>
    <w:rsid w:val="00D3320C"/>
    <w:rsid w:val="00D34657"/>
    <w:rsid w:val="00D349D1"/>
    <w:rsid w:val="00D35D88"/>
    <w:rsid w:val="00D36D0E"/>
    <w:rsid w:val="00D37728"/>
    <w:rsid w:val="00D40D95"/>
    <w:rsid w:val="00D40EB0"/>
    <w:rsid w:val="00D418F6"/>
    <w:rsid w:val="00D4206F"/>
    <w:rsid w:val="00D43040"/>
    <w:rsid w:val="00D464F4"/>
    <w:rsid w:val="00D502AD"/>
    <w:rsid w:val="00D52AE7"/>
    <w:rsid w:val="00D53399"/>
    <w:rsid w:val="00D53BB2"/>
    <w:rsid w:val="00D54931"/>
    <w:rsid w:val="00D56055"/>
    <w:rsid w:val="00D56942"/>
    <w:rsid w:val="00D57AAA"/>
    <w:rsid w:val="00D71E4B"/>
    <w:rsid w:val="00D7466B"/>
    <w:rsid w:val="00D746A3"/>
    <w:rsid w:val="00D74CC8"/>
    <w:rsid w:val="00D750C2"/>
    <w:rsid w:val="00D7593A"/>
    <w:rsid w:val="00D902DB"/>
    <w:rsid w:val="00D9046F"/>
    <w:rsid w:val="00D91E30"/>
    <w:rsid w:val="00D92A58"/>
    <w:rsid w:val="00D95458"/>
    <w:rsid w:val="00DA4742"/>
    <w:rsid w:val="00DA495E"/>
    <w:rsid w:val="00DA52A3"/>
    <w:rsid w:val="00DA7561"/>
    <w:rsid w:val="00DA7965"/>
    <w:rsid w:val="00DB0423"/>
    <w:rsid w:val="00DB2578"/>
    <w:rsid w:val="00DC020F"/>
    <w:rsid w:val="00DC0E24"/>
    <w:rsid w:val="00DC0EA8"/>
    <w:rsid w:val="00DC4BEE"/>
    <w:rsid w:val="00DC4DFC"/>
    <w:rsid w:val="00DC62E3"/>
    <w:rsid w:val="00DD0579"/>
    <w:rsid w:val="00DD07CB"/>
    <w:rsid w:val="00DD17ED"/>
    <w:rsid w:val="00DD2E5D"/>
    <w:rsid w:val="00DD53E2"/>
    <w:rsid w:val="00DD5E72"/>
    <w:rsid w:val="00DD654C"/>
    <w:rsid w:val="00DD6E45"/>
    <w:rsid w:val="00DD6F32"/>
    <w:rsid w:val="00DE2318"/>
    <w:rsid w:val="00DE337A"/>
    <w:rsid w:val="00DE3E7C"/>
    <w:rsid w:val="00DE4688"/>
    <w:rsid w:val="00DE4719"/>
    <w:rsid w:val="00DE4733"/>
    <w:rsid w:val="00DE4FA9"/>
    <w:rsid w:val="00DE5523"/>
    <w:rsid w:val="00DE6D0B"/>
    <w:rsid w:val="00DE774B"/>
    <w:rsid w:val="00DE7BE8"/>
    <w:rsid w:val="00DF2A58"/>
    <w:rsid w:val="00E02633"/>
    <w:rsid w:val="00E03872"/>
    <w:rsid w:val="00E0418D"/>
    <w:rsid w:val="00E10D49"/>
    <w:rsid w:val="00E11292"/>
    <w:rsid w:val="00E151AF"/>
    <w:rsid w:val="00E15D21"/>
    <w:rsid w:val="00E21B86"/>
    <w:rsid w:val="00E21BCE"/>
    <w:rsid w:val="00E24E18"/>
    <w:rsid w:val="00E25A35"/>
    <w:rsid w:val="00E26EE3"/>
    <w:rsid w:val="00E26FC8"/>
    <w:rsid w:val="00E306D7"/>
    <w:rsid w:val="00E31BCF"/>
    <w:rsid w:val="00E32005"/>
    <w:rsid w:val="00E321E8"/>
    <w:rsid w:val="00E330DC"/>
    <w:rsid w:val="00E33914"/>
    <w:rsid w:val="00E33AD3"/>
    <w:rsid w:val="00E33DB7"/>
    <w:rsid w:val="00E33F57"/>
    <w:rsid w:val="00E4091B"/>
    <w:rsid w:val="00E41CD9"/>
    <w:rsid w:val="00E41EEA"/>
    <w:rsid w:val="00E4307D"/>
    <w:rsid w:val="00E437B8"/>
    <w:rsid w:val="00E4479F"/>
    <w:rsid w:val="00E45DEA"/>
    <w:rsid w:val="00E46B01"/>
    <w:rsid w:val="00E50640"/>
    <w:rsid w:val="00E54DC2"/>
    <w:rsid w:val="00E633F3"/>
    <w:rsid w:val="00E63E1F"/>
    <w:rsid w:val="00E718E5"/>
    <w:rsid w:val="00E7267D"/>
    <w:rsid w:val="00E73B97"/>
    <w:rsid w:val="00E742FE"/>
    <w:rsid w:val="00E74E2A"/>
    <w:rsid w:val="00E77D67"/>
    <w:rsid w:val="00E86A15"/>
    <w:rsid w:val="00E9263D"/>
    <w:rsid w:val="00E92B9C"/>
    <w:rsid w:val="00E92E95"/>
    <w:rsid w:val="00E932BA"/>
    <w:rsid w:val="00E93B05"/>
    <w:rsid w:val="00E9633B"/>
    <w:rsid w:val="00EA0193"/>
    <w:rsid w:val="00EA05CC"/>
    <w:rsid w:val="00EA18B9"/>
    <w:rsid w:val="00EA1F9B"/>
    <w:rsid w:val="00EA36A9"/>
    <w:rsid w:val="00EA7F4B"/>
    <w:rsid w:val="00EB0366"/>
    <w:rsid w:val="00EB1B2B"/>
    <w:rsid w:val="00EB2255"/>
    <w:rsid w:val="00EB38C6"/>
    <w:rsid w:val="00EB4274"/>
    <w:rsid w:val="00EC08BD"/>
    <w:rsid w:val="00EC2768"/>
    <w:rsid w:val="00EC2C74"/>
    <w:rsid w:val="00EC3B92"/>
    <w:rsid w:val="00EC3ED4"/>
    <w:rsid w:val="00EC45AF"/>
    <w:rsid w:val="00EC66FE"/>
    <w:rsid w:val="00ED25E4"/>
    <w:rsid w:val="00ED2F56"/>
    <w:rsid w:val="00ED4F46"/>
    <w:rsid w:val="00ED6730"/>
    <w:rsid w:val="00EE05E8"/>
    <w:rsid w:val="00EE1011"/>
    <w:rsid w:val="00EE14BE"/>
    <w:rsid w:val="00EE4AF4"/>
    <w:rsid w:val="00EF1BE8"/>
    <w:rsid w:val="00EF3C08"/>
    <w:rsid w:val="00EF6350"/>
    <w:rsid w:val="00EF7710"/>
    <w:rsid w:val="00EF7FC0"/>
    <w:rsid w:val="00F001CC"/>
    <w:rsid w:val="00F031C6"/>
    <w:rsid w:val="00F03E8F"/>
    <w:rsid w:val="00F051B7"/>
    <w:rsid w:val="00F05719"/>
    <w:rsid w:val="00F06F0B"/>
    <w:rsid w:val="00F0733C"/>
    <w:rsid w:val="00F10CDF"/>
    <w:rsid w:val="00F1504D"/>
    <w:rsid w:val="00F1636E"/>
    <w:rsid w:val="00F16939"/>
    <w:rsid w:val="00F1708B"/>
    <w:rsid w:val="00F22BE8"/>
    <w:rsid w:val="00F2602D"/>
    <w:rsid w:val="00F2623D"/>
    <w:rsid w:val="00F272A2"/>
    <w:rsid w:val="00F30E1A"/>
    <w:rsid w:val="00F30E3B"/>
    <w:rsid w:val="00F31A7E"/>
    <w:rsid w:val="00F36610"/>
    <w:rsid w:val="00F36C1C"/>
    <w:rsid w:val="00F3722E"/>
    <w:rsid w:val="00F40352"/>
    <w:rsid w:val="00F40CAB"/>
    <w:rsid w:val="00F42238"/>
    <w:rsid w:val="00F441A6"/>
    <w:rsid w:val="00F453A7"/>
    <w:rsid w:val="00F47CC4"/>
    <w:rsid w:val="00F47D12"/>
    <w:rsid w:val="00F50FD9"/>
    <w:rsid w:val="00F542C1"/>
    <w:rsid w:val="00F556FE"/>
    <w:rsid w:val="00F57211"/>
    <w:rsid w:val="00F62C62"/>
    <w:rsid w:val="00F63179"/>
    <w:rsid w:val="00F666A5"/>
    <w:rsid w:val="00F67895"/>
    <w:rsid w:val="00F7046E"/>
    <w:rsid w:val="00F70D4E"/>
    <w:rsid w:val="00F71701"/>
    <w:rsid w:val="00F73CF0"/>
    <w:rsid w:val="00F74B66"/>
    <w:rsid w:val="00F75777"/>
    <w:rsid w:val="00F76633"/>
    <w:rsid w:val="00F76760"/>
    <w:rsid w:val="00F76E7B"/>
    <w:rsid w:val="00F77005"/>
    <w:rsid w:val="00F777A8"/>
    <w:rsid w:val="00F77CB6"/>
    <w:rsid w:val="00F77EB4"/>
    <w:rsid w:val="00F80ED1"/>
    <w:rsid w:val="00F8167C"/>
    <w:rsid w:val="00F81BD3"/>
    <w:rsid w:val="00F8437E"/>
    <w:rsid w:val="00F850B2"/>
    <w:rsid w:val="00F855E7"/>
    <w:rsid w:val="00F902FE"/>
    <w:rsid w:val="00F903E1"/>
    <w:rsid w:val="00F907DD"/>
    <w:rsid w:val="00F93267"/>
    <w:rsid w:val="00F943C1"/>
    <w:rsid w:val="00F96A7A"/>
    <w:rsid w:val="00F96F2F"/>
    <w:rsid w:val="00FA02FE"/>
    <w:rsid w:val="00FA2D44"/>
    <w:rsid w:val="00FA338C"/>
    <w:rsid w:val="00FA578F"/>
    <w:rsid w:val="00FA73A5"/>
    <w:rsid w:val="00FA747C"/>
    <w:rsid w:val="00FB1190"/>
    <w:rsid w:val="00FB284B"/>
    <w:rsid w:val="00FB39E1"/>
    <w:rsid w:val="00FB439F"/>
    <w:rsid w:val="00FB44E5"/>
    <w:rsid w:val="00FB5277"/>
    <w:rsid w:val="00FB5F9F"/>
    <w:rsid w:val="00FB7656"/>
    <w:rsid w:val="00FC19A8"/>
    <w:rsid w:val="00FC52C2"/>
    <w:rsid w:val="00FC5D3E"/>
    <w:rsid w:val="00FC64D7"/>
    <w:rsid w:val="00FC7853"/>
    <w:rsid w:val="00FD5683"/>
    <w:rsid w:val="00FE05A9"/>
    <w:rsid w:val="00FE21E9"/>
    <w:rsid w:val="00FE45D9"/>
    <w:rsid w:val="00FE5753"/>
    <w:rsid w:val="00FE63E0"/>
    <w:rsid w:val="00FF0FB6"/>
    <w:rsid w:val="00FF41F3"/>
    <w:rsid w:val="00FF5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locked="1" w:semiHidden="0" w:uiPriority="0" w:unhideWhenUsed="0" w:qFormat="1"/>
    <w:lsdException w:name="Title" w:locked="1" w:semiHidden="0" w:uiPriority="0" w:unhideWhenUsed="0" w:qFormat="1"/>
    <w:lsdException w:name="Default Paragraph Font" w:uiPriority="1"/>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A100D"/>
    <w:pPr>
      <w:spacing w:before="200" w:after="200" w:line="276" w:lineRule="auto"/>
    </w:pPr>
  </w:style>
  <w:style w:type="paragraph" w:styleId="Heading1">
    <w:name w:val="heading 1"/>
    <w:basedOn w:val="Normal"/>
    <w:next w:val="Normal"/>
    <w:link w:val="Heading1Char"/>
    <w:qFormat/>
    <w:rsid w:val="003A100D"/>
    <w:pPr>
      <w:numPr>
        <w:numId w:val="15"/>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6E2AC8"/>
    <w:pPr>
      <w:numPr>
        <w:ilvl w:val="1"/>
        <w:numId w:val="15"/>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b/>
      <w:caps/>
      <w:spacing w:val="15"/>
      <w:sz w:val="22"/>
      <w:szCs w:val="22"/>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uiPriority w:val="99"/>
    <w:qFormat/>
    <w:rsid w:val="003E7486"/>
    <w:pPr>
      <w:numPr>
        <w:ilvl w:val="2"/>
        <w:numId w:val="15"/>
      </w:numP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3A100D"/>
    <w:pPr>
      <w:numPr>
        <w:ilvl w:val="3"/>
        <w:numId w:val="15"/>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3A100D"/>
    <w:pPr>
      <w:numPr>
        <w:ilvl w:val="4"/>
        <w:numId w:val="15"/>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3A100D"/>
    <w:pPr>
      <w:numPr>
        <w:ilvl w:val="5"/>
        <w:numId w:val="15"/>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3A100D"/>
    <w:pPr>
      <w:numPr>
        <w:ilvl w:val="6"/>
        <w:numId w:val="15"/>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3A100D"/>
    <w:pPr>
      <w:numPr>
        <w:ilvl w:val="7"/>
        <w:numId w:val="15"/>
      </w:numPr>
      <w:spacing w:before="300" w:after="0"/>
      <w:outlineLvl w:val="7"/>
    </w:pPr>
    <w:rPr>
      <w:caps/>
      <w:spacing w:val="10"/>
      <w:sz w:val="18"/>
      <w:szCs w:val="18"/>
    </w:rPr>
  </w:style>
  <w:style w:type="paragraph" w:styleId="Heading9">
    <w:name w:val="heading 9"/>
    <w:basedOn w:val="Normal"/>
    <w:next w:val="Normal"/>
    <w:link w:val="Heading9Char"/>
    <w:uiPriority w:val="99"/>
    <w:qFormat/>
    <w:rsid w:val="003A100D"/>
    <w:pPr>
      <w:numPr>
        <w:ilvl w:val="8"/>
        <w:numId w:val="15"/>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3A100D"/>
    <w:rPr>
      <w:b/>
      <w:bCs/>
      <w:caps/>
      <w:color w:val="FFFFFF"/>
      <w:spacing w:val="15"/>
      <w:sz w:val="22"/>
      <w:szCs w:val="22"/>
      <w:shd w:val="clear" w:color="auto" w:fill="4F81BD"/>
    </w:rPr>
  </w:style>
  <w:style w:type="character" w:customStyle="1" w:styleId="Heading2Char">
    <w:name w:val="Heading 2 Char"/>
    <w:basedOn w:val="DefaultParagraphFont"/>
    <w:link w:val="Heading2"/>
    <w:uiPriority w:val="99"/>
    <w:locked/>
    <w:rsid w:val="006E2AC8"/>
    <w:rPr>
      <w:b/>
      <w:caps/>
      <w:spacing w:val="15"/>
      <w:shd w:val="clear" w:color="auto" w:fill="DBE5F1"/>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uiPriority w:val="99"/>
    <w:locked/>
    <w:rsid w:val="003E7486"/>
    <w:rPr>
      <w:caps/>
      <w:color w:val="243F60"/>
      <w:spacing w:val="15"/>
      <w:sz w:val="22"/>
      <w:szCs w:val="22"/>
    </w:rPr>
  </w:style>
  <w:style w:type="character" w:customStyle="1" w:styleId="Heading4Char">
    <w:name w:val="Heading 4 Char"/>
    <w:basedOn w:val="DefaultParagraphFont"/>
    <w:link w:val="Heading4"/>
    <w:uiPriority w:val="99"/>
    <w:locked/>
    <w:rsid w:val="003A100D"/>
    <w:rPr>
      <w:caps/>
      <w:color w:val="365F91"/>
      <w:spacing w:val="10"/>
    </w:rPr>
  </w:style>
  <w:style w:type="character" w:customStyle="1" w:styleId="Heading5Char">
    <w:name w:val="Heading 5 Char"/>
    <w:basedOn w:val="DefaultParagraphFont"/>
    <w:link w:val="Heading5"/>
    <w:uiPriority w:val="99"/>
    <w:locked/>
    <w:rsid w:val="003A100D"/>
    <w:rPr>
      <w:caps/>
      <w:color w:val="365F91"/>
      <w:spacing w:val="10"/>
    </w:rPr>
  </w:style>
  <w:style w:type="character" w:customStyle="1" w:styleId="Heading6Char">
    <w:name w:val="Heading 6 Char"/>
    <w:basedOn w:val="DefaultParagraphFont"/>
    <w:link w:val="Heading6"/>
    <w:uiPriority w:val="99"/>
    <w:locked/>
    <w:rsid w:val="003A100D"/>
    <w:rPr>
      <w:caps/>
      <w:color w:val="365F91"/>
      <w:spacing w:val="10"/>
    </w:rPr>
  </w:style>
  <w:style w:type="character" w:customStyle="1" w:styleId="Heading7Char">
    <w:name w:val="Heading 7 Char"/>
    <w:basedOn w:val="DefaultParagraphFont"/>
    <w:link w:val="Heading7"/>
    <w:uiPriority w:val="99"/>
    <w:locked/>
    <w:rsid w:val="003A100D"/>
    <w:rPr>
      <w:caps/>
      <w:color w:val="365F91"/>
      <w:spacing w:val="10"/>
    </w:rPr>
  </w:style>
  <w:style w:type="character" w:customStyle="1" w:styleId="Heading8Char">
    <w:name w:val="Heading 8 Char"/>
    <w:basedOn w:val="DefaultParagraphFont"/>
    <w:link w:val="Heading8"/>
    <w:uiPriority w:val="99"/>
    <w:locked/>
    <w:rsid w:val="003A100D"/>
    <w:rPr>
      <w:caps/>
      <w:spacing w:val="10"/>
      <w:sz w:val="18"/>
      <w:szCs w:val="18"/>
    </w:rPr>
  </w:style>
  <w:style w:type="character" w:customStyle="1" w:styleId="Heading9Char">
    <w:name w:val="Heading 9 Char"/>
    <w:basedOn w:val="DefaultParagraphFont"/>
    <w:link w:val="Heading9"/>
    <w:uiPriority w:val="99"/>
    <w:locked/>
    <w:rsid w:val="003A100D"/>
    <w:rPr>
      <w:i/>
      <w:caps/>
      <w:spacing w:val="10"/>
      <w:sz w:val="18"/>
      <w:szCs w:val="18"/>
    </w:rPr>
  </w:style>
  <w:style w:type="paragraph" w:styleId="Caption">
    <w:name w:val="caption"/>
    <w:aliases w:val="Pg1Title"/>
    <w:basedOn w:val="Normal"/>
    <w:next w:val="Normal"/>
    <w:uiPriority w:val="99"/>
    <w:qFormat/>
    <w:rsid w:val="003A100D"/>
    <w:rPr>
      <w:b/>
      <w:bCs/>
      <w:color w:val="365F91"/>
      <w:sz w:val="16"/>
      <w:szCs w:val="16"/>
    </w:rPr>
  </w:style>
  <w:style w:type="paragraph" w:styleId="TOC1">
    <w:name w:val="toc 1"/>
    <w:basedOn w:val="Normal"/>
    <w:next w:val="Normal"/>
    <w:autoRedefine/>
    <w:uiPriority w:val="39"/>
    <w:rsid w:val="00490351"/>
    <w:pPr>
      <w:spacing w:before="120" w:after="120"/>
    </w:pPr>
    <w:rPr>
      <w:rFonts w:ascii="Arial Bold" w:hAnsi="Arial Bold"/>
      <w:b/>
    </w:rPr>
  </w:style>
  <w:style w:type="paragraph" w:styleId="TOC2">
    <w:name w:val="toc 2"/>
    <w:basedOn w:val="Normal"/>
    <w:next w:val="Normal"/>
    <w:autoRedefine/>
    <w:uiPriority w:val="39"/>
    <w:rsid w:val="00490351"/>
    <w:pPr>
      <w:tabs>
        <w:tab w:val="left" w:pos="1152"/>
        <w:tab w:val="right" w:leader="dot" w:pos="9350"/>
      </w:tabs>
      <w:spacing w:after="120"/>
      <w:ind w:left="567" w:right="227"/>
    </w:pPr>
    <w:rPr>
      <w:rFonts w:ascii="Arial" w:hAnsi="Arial"/>
      <w:noProof/>
    </w:rPr>
  </w:style>
  <w:style w:type="paragraph" w:styleId="TOC3">
    <w:name w:val="toc 3"/>
    <w:basedOn w:val="Normal"/>
    <w:next w:val="Normal"/>
    <w:autoRedefine/>
    <w:uiPriority w:val="39"/>
    <w:rsid w:val="002D7460"/>
    <w:pPr>
      <w:tabs>
        <w:tab w:val="left" w:pos="1152"/>
        <w:tab w:val="left" w:pos="1200"/>
        <w:tab w:val="right" w:leader="dot" w:pos="9350"/>
      </w:tabs>
      <w:spacing w:before="100" w:after="120"/>
      <w:ind w:left="567"/>
    </w:pPr>
    <w:rPr>
      <w:rFonts w:ascii="Arial" w:hAnsi="Arial" w:cs="Arial"/>
      <w:b/>
      <w:bCs/>
      <w:i/>
      <w:iCs/>
      <w:noProof/>
    </w:rPr>
  </w:style>
  <w:style w:type="paragraph" w:styleId="Header">
    <w:name w:val="header"/>
    <w:aliases w:val="Header - HPS Document,h,Page Header,even,Section Header,*Header,Header (m),En-tête SQ"/>
    <w:basedOn w:val="Normal"/>
    <w:link w:val="HeaderChar"/>
    <w:autoRedefine/>
    <w:uiPriority w:val="99"/>
    <w:rsid w:val="00E0418D"/>
    <w:pPr>
      <w:jc w:val="center"/>
    </w:pPr>
    <w:rPr>
      <w:rFonts w:ascii="Arial" w:hAnsi="Arial"/>
    </w:rPr>
  </w:style>
  <w:style w:type="character" w:customStyle="1" w:styleId="HeaderChar">
    <w:name w:val="Header Char"/>
    <w:aliases w:val="Header - HPS Document Char,h Char,Page Header Char,even Char,Section Header Char,*Header Char,Header (m) Char,En-tête SQ Char"/>
    <w:basedOn w:val="DefaultParagraphFont"/>
    <w:link w:val="Header"/>
    <w:uiPriority w:val="99"/>
    <w:semiHidden/>
    <w:rsid w:val="00412CBB"/>
    <w:rPr>
      <w:sz w:val="20"/>
      <w:szCs w:val="20"/>
    </w:rPr>
  </w:style>
  <w:style w:type="character" w:styleId="PageNumber">
    <w:name w:val="page number"/>
    <w:basedOn w:val="DefaultParagraphFont"/>
    <w:uiPriority w:val="99"/>
    <w:rsid w:val="00490351"/>
    <w:rPr>
      <w:rFonts w:cs="Times New Roman"/>
    </w:rPr>
  </w:style>
  <w:style w:type="paragraph" w:styleId="Footer">
    <w:name w:val="footer"/>
    <w:basedOn w:val="Normal"/>
    <w:link w:val="FooterChar"/>
    <w:autoRedefine/>
    <w:uiPriority w:val="99"/>
    <w:rsid w:val="00490351"/>
    <w:pPr>
      <w:jc w:val="center"/>
    </w:pPr>
    <w:rPr>
      <w:rFonts w:ascii="Arial" w:hAnsi="Arial"/>
      <w:sz w:val="16"/>
    </w:rPr>
  </w:style>
  <w:style w:type="character" w:customStyle="1" w:styleId="FooterChar">
    <w:name w:val="Footer Char"/>
    <w:basedOn w:val="DefaultParagraphFont"/>
    <w:link w:val="Footer"/>
    <w:uiPriority w:val="99"/>
    <w:semiHidden/>
    <w:rsid w:val="00412CBB"/>
    <w:rPr>
      <w:sz w:val="20"/>
      <w:szCs w:val="20"/>
    </w:rPr>
  </w:style>
  <w:style w:type="paragraph" w:styleId="BodyText">
    <w:name w:val="Body Text"/>
    <w:aliases w:val="Body Text Arial"/>
    <w:basedOn w:val="Normal"/>
    <w:link w:val="BodyTextChar"/>
    <w:rsid w:val="00490351"/>
    <w:pPr>
      <w:spacing w:before="120" w:after="120"/>
      <w:jc w:val="both"/>
    </w:pPr>
    <w:rPr>
      <w:rFonts w:ascii="Arial" w:hAnsi="Arial"/>
      <w:iCs/>
      <w:sz w:val="22"/>
    </w:rPr>
  </w:style>
  <w:style w:type="character" w:customStyle="1" w:styleId="BodyTextChar">
    <w:name w:val="Body Text Char"/>
    <w:aliases w:val="Body Text Arial Char"/>
    <w:basedOn w:val="DefaultParagraphFont"/>
    <w:link w:val="BodyText"/>
    <w:uiPriority w:val="99"/>
    <w:semiHidden/>
    <w:rsid w:val="00412CBB"/>
    <w:rPr>
      <w:sz w:val="20"/>
      <w:szCs w:val="20"/>
    </w:rPr>
  </w:style>
  <w:style w:type="paragraph" w:customStyle="1" w:styleId="caption2">
    <w:name w:val="caption2"/>
    <w:basedOn w:val="Normal"/>
    <w:uiPriority w:val="99"/>
    <w:rsid w:val="00490351"/>
    <w:pPr>
      <w:spacing w:before="100" w:beforeAutospacing="1" w:after="100" w:afterAutospacing="1"/>
    </w:pPr>
    <w:rPr>
      <w:rFonts w:ascii="Arial" w:hAnsi="Arial"/>
    </w:rPr>
  </w:style>
  <w:style w:type="paragraph" w:customStyle="1" w:styleId="Caption1">
    <w:name w:val="Caption1"/>
    <w:basedOn w:val="Normal"/>
    <w:next w:val="Heading1"/>
    <w:uiPriority w:val="99"/>
    <w:rsid w:val="00490351"/>
    <w:pPr>
      <w:spacing w:before="400" w:after="120"/>
      <w:jc w:val="center"/>
    </w:pPr>
    <w:rPr>
      <w:rFonts w:ascii="Arial Bold" w:hAnsi="Arial Bold"/>
      <w:b/>
    </w:rPr>
  </w:style>
  <w:style w:type="paragraph" w:styleId="MessageHeader">
    <w:name w:val="Message Header"/>
    <w:basedOn w:val="Normal"/>
    <w:link w:val="MessageHeaderChar"/>
    <w:uiPriority w:val="99"/>
    <w:rsid w:val="00490351"/>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uiPriority w:val="99"/>
    <w:semiHidden/>
    <w:rsid w:val="00412CBB"/>
    <w:rPr>
      <w:rFonts w:ascii="Cambria" w:eastAsia="Times New Roman" w:hAnsi="Cambria" w:cs="Times New Roman"/>
      <w:sz w:val="24"/>
      <w:szCs w:val="24"/>
      <w:shd w:val="pct20" w:color="auto" w:fill="auto"/>
    </w:rPr>
  </w:style>
  <w:style w:type="paragraph" w:styleId="BlockText">
    <w:name w:val="Block Text"/>
    <w:basedOn w:val="Normal"/>
    <w:uiPriority w:val="99"/>
    <w:rsid w:val="00490351"/>
    <w:pPr>
      <w:spacing w:before="120" w:after="120"/>
    </w:pPr>
    <w:rPr>
      <w:rFonts w:ascii="Arial Bold" w:hAnsi="Arial Bold"/>
      <w:b/>
    </w:rPr>
  </w:style>
  <w:style w:type="paragraph" w:customStyle="1" w:styleId="RevHty">
    <w:name w:val="RevHty"/>
    <w:basedOn w:val="BlockText"/>
    <w:autoRedefine/>
    <w:uiPriority w:val="99"/>
    <w:rsid w:val="00490351"/>
    <w:pPr>
      <w:keepNext/>
      <w:keepLines/>
    </w:pPr>
    <w:rPr>
      <w:color w:val="0000FF"/>
    </w:rPr>
  </w:style>
  <w:style w:type="paragraph" w:styleId="TOAHeading">
    <w:name w:val="toa heading"/>
    <w:basedOn w:val="Normal"/>
    <w:next w:val="Normal"/>
    <w:uiPriority w:val="99"/>
    <w:semiHidden/>
    <w:rsid w:val="00490351"/>
    <w:pPr>
      <w:spacing w:before="120" w:after="120"/>
      <w:jc w:val="center"/>
    </w:pPr>
    <w:rPr>
      <w:rFonts w:ascii="Arial Bold" w:hAnsi="Arial Bold" w:cs="Arial"/>
      <w:b/>
      <w:bCs/>
      <w:u w:val="single"/>
    </w:rPr>
  </w:style>
  <w:style w:type="paragraph" w:customStyle="1" w:styleId="copyright">
    <w:name w:val="copyright"/>
    <w:basedOn w:val="MessageHeader"/>
    <w:uiPriority w:val="99"/>
    <w:rsid w:val="00490351"/>
    <w:pPr>
      <w:ind w:left="0" w:firstLine="0"/>
      <w:jc w:val="both"/>
    </w:pPr>
    <w:rPr>
      <w:rFonts w:ascii="Arial" w:hAnsi="Arial"/>
      <w:b w:val="0"/>
    </w:rPr>
  </w:style>
  <w:style w:type="paragraph" w:customStyle="1" w:styleId="Tablebody">
    <w:name w:val="Table_body"/>
    <w:basedOn w:val="BodyText"/>
    <w:uiPriority w:val="99"/>
    <w:rsid w:val="00490351"/>
  </w:style>
  <w:style w:type="paragraph" w:customStyle="1" w:styleId="TableHeader">
    <w:name w:val="Table Header"/>
    <w:basedOn w:val="BodyText"/>
    <w:uiPriority w:val="99"/>
    <w:rsid w:val="00490351"/>
  </w:style>
  <w:style w:type="paragraph" w:customStyle="1" w:styleId="Bullet">
    <w:name w:val="Bullet"/>
    <w:basedOn w:val="Normal"/>
    <w:uiPriority w:val="99"/>
    <w:rsid w:val="00490351"/>
    <w:pPr>
      <w:numPr>
        <w:numId w:val="6"/>
      </w:numPr>
      <w:spacing w:before="120" w:after="120"/>
      <w:ind w:left="360" w:hanging="360"/>
      <w:jc w:val="both"/>
    </w:pPr>
    <w:rPr>
      <w:rFonts w:ascii="Arial" w:hAnsi="Arial"/>
      <w:sz w:val="22"/>
    </w:rPr>
  </w:style>
  <w:style w:type="paragraph" w:styleId="TOC4">
    <w:name w:val="toc 4"/>
    <w:basedOn w:val="Normal"/>
    <w:next w:val="Normal"/>
    <w:autoRedefine/>
    <w:uiPriority w:val="99"/>
    <w:semiHidden/>
    <w:rsid w:val="00490351"/>
    <w:pPr>
      <w:ind w:left="720"/>
    </w:pPr>
    <w:rPr>
      <w:rFonts w:ascii="Arial" w:hAnsi="Arial"/>
    </w:rPr>
  </w:style>
  <w:style w:type="paragraph" w:styleId="TOC5">
    <w:name w:val="toc 5"/>
    <w:basedOn w:val="Normal"/>
    <w:next w:val="Normal"/>
    <w:autoRedefine/>
    <w:uiPriority w:val="99"/>
    <w:semiHidden/>
    <w:rsid w:val="00490351"/>
    <w:pPr>
      <w:ind w:left="960"/>
    </w:pPr>
    <w:rPr>
      <w:rFonts w:ascii="Arial" w:hAnsi="Arial"/>
      <w:noProof/>
    </w:rPr>
  </w:style>
  <w:style w:type="paragraph" w:styleId="TOC6">
    <w:name w:val="toc 6"/>
    <w:basedOn w:val="Normal"/>
    <w:next w:val="Normal"/>
    <w:autoRedefine/>
    <w:uiPriority w:val="99"/>
    <w:semiHidden/>
    <w:rsid w:val="00490351"/>
    <w:pPr>
      <w:ind w:left="1200"/>
    </w:pPr>
  </w:style>
  <w:style w:type="paragraph" w:styleId="TOC7">
    <w:name w:val="toc 7"/>
    <w:basedOn w:val="Normal"/>
    <w:next w:val="Normal"/>
    <w:autoRedefine/>
    <w:uiPriority w:val="99"/>
    <w:semiHidden/>
    <w:rsid w:val="00490351"/>
    <w:pPr>
      <w:ind w:left="1440"/>
    </w:pPr>
  </w:style>
  <w:style w:type="paragraph" w:styleId="TOC8">
    <w:name w:val="toc 8"/>
    <w:basedOn w:val="Normal"/>
    <w:next w:val="Normal"/>
    <w:autoRedefine/>
    <w:uiPriority w:val="99"/>
    <w:semiHidden/>
    <w:rsid w:val="00490351"/>
    <w:pPr>
      <w:ind w:left="1680"/>
    </w:pPr>
  </w:style>
  <w:style w:type="paragraph" w:styleId="TOC9">
    <w:name w:val="toc 9"/>
    <w:basedOn w:val="Normal"/>
    <w:next w:val="Normal"/>
    <w:autoRedefine/>
    <w:uiPriority w:val="99"/>
    <w:semiHidden/>
    <w:rsid w:val="00490351"/>
    <w:pPr>
      <w:ind w:left="1920"/>
    </w:pPr>
  </w:style>
  <w:style w:type="character" w:styleId="Hyperlink">
    <w:name w:val="Hyperlink"/>
    <w:basedOn w:val="DefaultParagraphFont"/>
    <w:uiPriority w:val="99"/>
    <w:rsid w:val="00490351"/>
    <w:rPr>
      <w:rFonts w:cs="Times New Roman"/>
      <w:color w:val="0000FF"/>
      <w:u w:val="single"/>
    </w:rPr>
  </w:style>
  <w:style w:type="paragraph" w:customStyle="1" w:styleId="BulletTNR">
    <w:name w:val="Bullet_TNR"/>
    <w:basedOn w:val="Normal"/>
    <w:uiPriority w:val="99"/>
    <w:rsid w:val="00490351"/>
    <w:pPr>
      <w:numPr>
        <w:numId w:val="7"/>
      </w:numPr>
      <w:spacing w:before="120" w:after="120"/>
      <w:ind w:left="1080"/>
    </w:pPr>
    <w:rPr>
      <w:rFonts w:ascii="Arial" w:hAnsi="Arial"/>
      <w:sz w:val="22"/>
    </w:rPr>
  </w:style>
  <w:style w:type="paragraph" w:styleId="PlainText">
    <w:name w:val="Plain Text"/>
    <w:aliases w:val="Note"/>
    <w:basedOn w:val="Normal"/>
    <w:link w:val="PlainTextChar"/>
    <w:uiPriority w:val="99"/>
    <w:rsid w:val="00490351"/>
    <w:rPr>
      <w:rFonts w:ascii="Wingdings" w:hAnsi="Wingdings" w:cs="Wingdings"/>
    </w:rPr>
  </w:style>
  <w:style w:type="character" w:customStyle="1" w:styleId="PlainTextChar">
    <w:name w:val="Plain Text Char"/>
    <w:aliases w:val="Note Char"/>
    <w:basedOn w:val="DefaultParagraphFont"/>
    <w:link w:val="PlainText"/>
    <w:uiPriority w:val="99"/>
    <w:semiHidden/>
    <w:rsid w:val="00412CBB"/>
    <w:rPr>
      <w:rFonts w:ascii="Courier New" w:hAnsi="Courier New" w:cs="Courier New"/>
      <w:sz w:val="20"/>
      <w:szCs w:val="20"/>
    </w:rPr>
  </w:style>
  <w:style w:type="paragraph" w:customStyle="1" w:styleId="notes">
    <w:name w:val="notes"/>
    <w:basedOn w:val="Normal"/>
    <w:uiPriority w:val="99"/>
    <w:rsid w:val="00490351"/>
    <w:pPr>
      <w:autoSpaceDE w:val="0"/>
      <w:autoSpaceDN w:val="0"/>
      <w:adjustRightInd w:val="0"/>
      <w:ind w:left="432"/>
    </w:pPr>
    <w:rPr>
      <w:rFonts w:ascii="Arial" w:hAnsi="Arial" w:cs="Arial"/>
      <w:szCs w:val="26"/>
    </w:rPr>
  </w:style>
  <w:style w:type="paragraph" w:customStyle="1" w:styleId="Annexure">
    <w:name w:val="Annexure"/>
    <w:basedOn w:val="Normal"/>
    <w:uiPriority w:val="99"/>
    <w:rsid w:val="00490351"/>
    <w:rPr>
      <w:rFonts w:ascii="Arial Bold" w:hAnsi="Arial Bold" w:cs="Arial"/>
      <w:b/>
      <w:bCs/>
    </w:rPr>
  </w:style>
  <w:style w:type="paragraph" w:customStyle="1" w:styleId="BulletHeading">
    <w:name w:val="Bullet Heading"/>
    <w:basedOn w:val="Normal"/>
    <w:next w:val="Bullet"/>
    <w:uiPriority w:val="99"/>
    <w:rsid w:val="00490351"/>
    <w:pPr>
      <w:spacing w:before="120" w:after="120"/>
    </w:pPr>
    <w:rPr>
      <w:rFonts w:ascii="Arial Bold" w:hAnsi="Arial Bold"/>
      <w:b/>
    </w:rPr>
  </w:style>
  <w:style w:type="paragraph" w:customStyle="1" w:styleId="Tableheader0">
    <w:name w:val="Table_header"/>
    <w:basedOn w:val="Normal"/>
    <w:autoRedefine/>
    <w:uiPriority w:val="99"/>
    <w:rsid w:val="00490351"/>
    <w:pPr>
      <w:spacing w:before="120" w:after="120"/>
      <w:jc w:val="center"/>
    </w:pPr>
    <w:rPr>
      <w:rFonts w:ascii="Arial Bold" w:hAnsi="Arial Bold"/>
      <w:b/>
      <w:color w:val="0000FF"/>
      <w:sz w:val="22"/>
    </w:rPr>
  </w:style>
  <w:style w:type="paragraph" w:customStyle="1" w:styleId="Tablebullet">
    <w:name w:val="Table_bullet"/>
    <w:basedOn w:val="Tablebody"/>
    <w:uiPriority w:val="99"/>
    <w:rsid w:val="00490351"/>
    <w:pPr>
      <w:numPr>
        <w:numId w:val="8"/>
      </w:numPr>
      <w:ind w:left="360" w:hanging="360"/>
    </w:pPr>
  </w:style>
  <w:style w:type="paragraph" w:customStyle="1" w:styleId="Tablesideheading">
    <w:name w:val="Table_side_heading"/>
    <w:basedOn w:val="Normal"/>
    <w:uiPriority w:val="99"/>
    <w:rsid w:val="00490351"/>
    <w:pPr>
      <w:numPr>
        <w:numId w:val="9"/>
      </w:numPr>
      <w:spacing w:before="120" w:after="120"/>
    </w:pPr>
    <w:rPr>
      <w:rFonts w:ascii="Arial Bold" w:hAnsi="Arial Bold"/>
      <w:b/>
      <w:color w:val="0000FF"/>
      <w:sz w:val="22"/>
    </w:rPr>
  </w:style>
  <w:style w:type="paragraph" w:customStyle="1" w:styleId="FigTitle">
    <w:name w:val="FigTitle"/>
    <w:basedOn w:val="Normal"/>
    <w:autoRedefine/>
    <w:uiPriority w:val="99"/>
    <w:rsid w:val="00490351"/>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uiPriority w:val="99"/>
    <w:semiHidden/>
    <w:rsid w:val="00490351"/>
    <w:pPr>
      <w:ind w:left="480" w:hanging="480"/>
    </w:pPr>
    <w:rPr>
      <w:rFonts w:ascii="Arial" w:hAnsi="Arial"/>
    </w:rPr>
  </w:style>
  <w:style w:type="paragraph" w:styleId="ListBullet2">
    <w:name w:val="List Bullet 2"/>
    <w:basedOn w:val="ListBullet"/>
    <w:autoRedefine/>
    <w:uiPriority w:val="99"/>
    <w:rsid w:val="00490351"/>
    <w:pPr>
      <w:numPr>
        <w:numId w:val="10"/>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uiPriority w:val="99"/>
    <w:rsid w:val="00490351"/>
    <w:pPr>
      <w:tabs>
        <w:tab w:val="num" w:pos="360"/>
      </w:tabs>
      <w:ind w:left="360" w:hanging="360"/>
    </w:pPr>
  </w:style>
  <w:style w:type="paragraph" w:customStyle="1" w:styleId="BodyTextNum">
    <w:name w:val="BodyText_Num"/>
    <w:basedOn w:val="BodyText"/>
    <w:autoRedefine/>
    <w:uiPriority w:val="99"/>
    <w:rsid w:val="00490351"/>
    <w:pPr>
      <w:numPr>
        <w:numId w:val="11"/>
      </w:numPr>
      <w:jc w:val="left"/>
    </w:pPr>
    <w:rPr>
      <w:sz w:val="20"/>
    </w:rPr>
  </w:style>
  <w:style w:type="paragraph" w:customStyle="1" w:styleId="TableBulletRd">
    <w:name w:val="Table_Bullet_Rd"/>
    <w:basedOn w:val="Normal"/>
    <w:autoRedefine/>
    <w:uiPriority w:val="99"/>
    <w:rsid w:val="00490351"/>
    <w:pPr>
      <w:numPr>
        <w:numId w:val="12"/>
      </w:numPr>
    </w:pPr>
    <w:rPr>
      <w:rFonts w:ascii="Arial" w:hAnsi="Arial"/>
    </w:rPr>
  </w:style>
  <w:style w:type="paragraph" w:customStyle="1" w:styleId="Footer1">
    <w:name w:val="Footer1"/>
    <w:basedOn w:val="Footer"/>
    <w:autoRedefine/>
    <w:uiPriority w:val="99"/>
    <w:rsid w:val="00490351"/>
    <w:pPr>
      <w:jc w:val="left"/>
    </w:pPr>
  </w:style>
  <w:style w:type="paragraph" w:customStyle="1" w:styleId="Footer2">
    <w:name w:val="Footer2"/>
    <w:basedOn w:val="Footer1"/>
    <w:autoRedefine/>
    <w:uiPriority w:val="99"/>
    <w:rsid w:val="00490351"/>
    <w:pPr>
      <w:jc w:val="right"/>
    </w:pPr>
  </w:style>
  <w:style w:type="paragraph" w:customStyle="1" w:styleId="Header1">
    <w:name w:val="Header1"/>
    <w:basedOn w:val="Normal"/>
    <w:autoRedefine/>
    <w:uiPriority w:val="99"/>
    <w:rsid w:val="00A066A4"/>
    <w:rPr>
      <w:rFonts w:ascii="Arial" w:hAnsi="Arial"/>
    </w:rPr>
  </w:style>
  <w:style w:type="paragraph" w:customStyle="1" w:styleId="Header2">
    <w:name w:val="Header2"/>
    <w:basedOn w:val="Normal"/>
    <w:autoRedefine/>
    <w:uiPriority w:val="99"/>
    <w:rsid w:val="00490351"/>
    <w:pPr>
      <w:jc w:val="right"/>
    </w:pPr>
    <w:rPr>
      <w:rFonts w:ascii="Arial" w:hAnsi="Arial"/>
      <w:sz w:val="16"/>
    </w:rPr>
  </w:style>
  <w:style w:type="paragraph" w:customStyle="1" w:styleId="ProposalH1">
    <w:name w:val="Proposal_H1"/>
    <w:basedOn w:val="Heading1"/>
    <w:autoRedefine/>
    <w:uiPriority w:val="99"/>
    <w:rsid w:val="00490351"/>
    <w:pPr>
      <w:numPr>
        <w:numId w:val="0"/>
      </w:numPr>
      <w:shd w:val="clear" w:color="auto" w:fill="auto"/>
      <w:spacing w:before="6000" w:after="6000"/>
    </w:pPr>
  </w:style>
  <w:style w:type="paragraph" w:customStyle="1" w:styleId="H1">
    <w:name w:val="H1"/>
    <w:basedOn w:val="Normal"/>
    <w:autoRedefine/>
    <w:uiPriority w:val="99"/>
    <w:rsid w:val="00490351"/>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uiPriority w:val="99"/>
    <w:rsid w:val="00490351"/>
    <w:pPr>
      <w:spacing w:before="240" w:after="240"/>
    </w:pPr>
    <w:rPr>
      <w:rFonts w:ascii="Arial Bold" w:hAnsi="Arial Bold"/>
      <w:b/>
      <w:color w:val="3366FF"/>
      <w:sz w:val="28"/>
    </w:rPr>
  </w:style>
  <w:style w:type="paragraph" w:customStyle="1" w:styleId="H3">
    <w:name w:val="H3"/>
    <w:basedOn w:val="Normal"/>
    <w:autoRedefine/>
    <w:uiPriority w:val="99"/>
    <w:rsid w:val="00490351"/>
    <w:pPr>
      <w:spacing w:before="120" w:after="120"/>
    </w:pPr>
    <w:rPr>
      <w:rFonts w:ascii="Arial Bold" w:hAnsi="Arial Bold"/>
      <w:b/>
      <w:i/>
      <w:color w:val="3366FF"/>
    </w:rPr>
  </w:style>
  <w:style w:type="character" w:styleId="FollowedHyperlink">
    <w:name w:val="FollowedHyperlink"/>
    <w:basedOn w:val="DefaultParagraphFont"/>
    <w:uiPriority w:val="99"/>
    <w:rsid w:val="00490351"/>
    <w:rPr>
      <w:rFonts w:cs="Times New Roman"/>
      <w:color w:val="800080"/>
      <w:u w:val="single"/>
    </w:rPr>
  </w:style>
  <w:style w:type="paragraph" w:customStyle="1" w:styleId="HCLBodyText">
    <w:name w:val="HCL Body Text"/>
    <w:basedOn w:val="BodyText"/>
    <w:uiPriority w:val="99"/>
    <w:rsid w:val="00490351"/>
    <w:pPr>
      <w:spacing w:before="0" w:after="0"/>
    </w:pPr>
    <w:rPr>
      <w:rFonts w:ascii="Verdana" w:hAnsi="Verdana"/>
      <w:sz w:val="20"/>
    </w:rPr>
  </w:style>
  <w:style w:type="paragraph" w:styleId="DocumentMap">
    <w:name w:val="Document Map"/>
    <w:basedOn w:val="Normal"/>
    <w:link w:val="DocumentMapChar"/>
    <w:uiPriority w:val="99"/>
    <w:semiHidden/>
    <w:rsid w:val="001B7B3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412CBB"/>
    <w:rPr>
      <w:rFonts w:ascii="Times New Roman" w:hAnsi="Times New Roman"/>
      <w:sz w:val="0"/>
      <w:szCs w:val="0"/>
    </w:rPr>
  </w:style>
  <w:style w:type="paragraph" w:styleId="Index1">
    <w:name w:val="index 1"/>
    <w:basedOn w:val="Normal"/>
    <w:next w:val="Normal"/>
    <w:autoRedefine/>
    <w:uiPriority w:val="99"/>
    <w:semiHidden/>
    <w:rsid w:val="00490351"/>
    <w:pPr>
      <w:ind w:left="240" w:hanging="240"/>
    </w:pPr>
  </w:style>
  <w:style w:type="paragraph" w:styleId="BodyText3">
    <w:name w:val="Body Text 3"/>
    <w:basedOn w:val="Normal"/>
    <w:link w:val="BodyText3Char"/>
    <w:uiPriority w:val="99"/>
    <w:rsid w:val="000D7D93"/>
    <w:pPr>
      <w:spacing w:after="120"/>
    </w:pPr>
    <w:rPr>
      <w:sz w:val="16"/>
      <w:szCs w:val="16"/>
    </w:rPr>
  </w:style>
  <w:style w:type="character" w:customStyle="1" w:styleId="BodyText3Char">
    <w:name w:val="Body Text 3 Char"/>
    <w:basedOn w:val="DefaultParagraphFont"/>
    <w:link w:val="BodyText3"/>
    <w:uiPriority w:val="99"/>
    <w:semiHidden/>
    <w:rsid w:val="00412CBB"/>
    <w:rPr>
      <w:sz w:val="16"/>
      <w:szCs w:val="16"/>
    </w:rPr>
  </w:style>
  <w:style w:type="paragraph" w:customStyle="1" w:styleId="IMPBNormal">
    <w:name w:val="IMPB Normal"/>
    <w:basedOn w:val="Normal"/>
    <w:rsid w:val="000F3B9D"/>
    <w:pPr>
      <w:ind w:left="1440"/>
    </w:pPr>
    <w:rPr>
      <w:rFonts w:ascii="Arial" w:hAnsi="Arial"/>
      <w:sz w:val="22"/>
    </w:rPr>
  </w:style>
  <w:style w:type="paragraph" w:styleId="NoSpacing">
    <w:name w:val="No Spacing"/>
    <w:basedOn w:val="Normal"/>
    <w:link w:val="NoSpacingChar"/>
    <w:uiPriority w:val="1"/>
    <w:qFormat/>
    <w:rsid w:val="003A100D"/>
    <w:pPr>
      <w:spacing w:before="0" w:after="0" w:line="240" w:lineRule="auto"/>
    </w:pPr>
  </w:style>
  <w:style w:type="character" w:customStyle="1" w:styleId="NoSpacingChar">
    <w:name w:val="No Spacing Char"/>
    <w:basedOn w:val="DefaultParagraphFont"/>
    <w:link w:val="NoSpacing"/>
    <w:uiPriority w:val="99"/>
    <w:locked/>
    <w:rsid w:val="003A100D"/>
    <w:rPr>
      <w:rFonts w:cs="Times New Roman"/>
      <w:sz w:val="20"/>
      <w:szCs w:val="20"/>
    </w:rPr>
  </w:style>
  <w:style w:type="paragraph" w:styleId="BalloonText">
    <w:name w:val="Balloon Text"/>
    <w:basedOn w:val="Normal"/>
    <w:link w:val="BalloonTextChar"/>
    <w:uiPriority w:val="99"/>
    <w:rsid w:val="005E0E04"/>
    <w:rPr>
      <w:rFonts w:ascii="Tahoma" w:hAnsi="Tahoma" w:cs="Tahoma"/>
      <w:sz w:val="16"/>
      <w:szCs w:val="16"/>
    </w:rPr>
  </w:style>
  <w:style w:type="character" w:customStyle="1" w:styleId="BalloonTextChar">
    <w:name w:val="Balloon Text Char"/>
    <w:basedOn w:val="DefaultParagraphFont"/>
    <w:link w:val="BalloonText"/>
    <w:uiPriority w:val="99"/>
    <w:locked/>
    <w:rsid w:val="005E0E04"/>
    <w:rPr>
      <w:rFonts w:ascii="Tahoma" w:hAnsi="Tahoma" w:cs="Tahoma"/>
      <w:sz w:val="16"/>
      <w:szCs w:val="16"/>
    </w:rPr>
  </w:style>
  <w:style w:type="paragraph" w:styleId="Title">
    <w:name w:val="Title"/>
    <w:basedOn w:val="Normal"/>
    <w:next w:val="Normal"/>
    <w:link w:val="TitleChar"/>
    <w:uiPriority w:val="99"/>
    <w:qFormat/>
    <w:rsid w:val="003A100D"/>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3A100D"/>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3A100D"/>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3A100D"/>
    <w:rPr>
      <w:rFonts w:cs="Times New Roman"/>
      <w:caps/>
      <w:color w:val="595959"/>
      <w:spacing w:val="10"/>
      <w:sz w:val="24"/>
      <w:szCs w:val="24"/>
    </w:rPr>
  </w:style>
  <w:style w:type="character" w:styleId="Strong">
    <w:name w:val="Strong"/>
    <w:basedOn w:val="DefaultParagraphFont"/>
    <w:uiPriority w:val="99"/>
    <w:qFormat/>
    <w:rsid w:val="003A100D"/>
    <w:rPr>
      <w:rFonts w:cs="Times New Roman"/>
      <w:b/>
    </w:rPr>
  </w:style>
  <w:style w:type="character" w:styleId="Emphasis">
    <w:name w:val="Emphasis"/>
    <w:basedOn w:val="DefaultParagraphFont"/>
    <w:uiPriority w:val="20"/>
    <w:qFormat/>
    <w:rsid w:val="003A100D"/>
    <w:rPr>
      <w:rFonts w:cs="Times New Roman"/>
      <w:caps/>
      <w:color w:val="243F60"/>
      <w:spacing w:val="5"/>
    </w:rPr>
  </w:style>
  <w:style w:type="paragraph" w:styleId="ListParagraph">
    <w:name w:val="List Paragraph"/>
    <w:basedOn w:val="Normal"/>
    <w:uiPriority w:val="34"/>
    <w:qFormat/>
    <w:rsid w:val="003A100D"/>
    <w:pPr>
      <w:ind w:left="720"/>
      <w:contextualSpacing/>
    </w:pPr>
  </w:style>
  <w:style w:type="paragraph" w:styleId="Quote">
    <w:name w:val="Quote"/>
    <w:basedOn w:val="Normal"/>
    <w:next w:val="Normal"/>
    <w:link w:val="QuoteChar"/>
    <w:uiPriority w:val="99"/>
    <w:qFormat/>
    <w:rsid w:val="003A100D"/>
    <w:rPr>
      <w:i/>
      <w:iCs/>
    </w:rPr>
  </w:style>
  <w:style w:type="character" w:customStyle="1" w:styleId="QuoteChar">
    <w:name w:val="Quote Char"/>
    <w:basedOn w:val="DefaultParagraphFont"/>
    <w:link w:val="Quote"/>
    <w:uiPriority w:val="99"/>
    <w:locked/>
    <w:rsid w:val="003A100D"/>
    <w:rPr>
      <w:rFonts w:cs="Times New Roman"/>
      <w:i/>
      <w:iCs/>
      <w:sz w:val="20"/>
      <w:szCs w:val="20"/>
    </w:rPr>
  </w:style>
  <w:style w:type="paragraph" w:styleId="IntenseQuote">
    <w:name w:val="Intense Quote"/>
    <w:basedOn w:val="Normal"/>
    <w:next w:val="Normal"/>
    <w:link w:val="IntenseQuoteChar"/>
    <w:uiPriority w:val="99"/>
    <w:qFormat/>
    <w:rsid w:val="003A100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3A100D"/>
    <w:rPr>
      <w:rFonts w:cs="Times New Roman"/>
      <w:i/>
      <w:iCs/>
      <w:color w:val="4F81BD"/>
      <w:sz w:val="20"/>
      <w:szCs w:val="20"/>
    </w:rPr>
  </w:style>
  <w:style w:type="character" w:styleId="SubtleEmphasis">
    <w:name w:val="Subtle Emphasis"/>
    <w:basedOn w:val="DefaultParagraphFont"/>
    <w:uiPriority w:val="99"/>
    <w:qFormat/>
    <w:rsid w:val="003A100D"/>
    <w:rPr>
      <w:i/>
      <w:color w:val="243F60"/>
    </w:rPr>
  </w:style>
  <w:style w:type="character" w:styleId="IntenseEmphasis">
    <w:name w:val="Intense Emphasis"/>
    <w:basedOn w:val="DefaultParagraphFont"/>
    <w:uiPriority w:val="99"/>
    <w:qFormat/>
    <w:rsid w:val="003A100D"/>
    <w:rPr>
      <w:b/>
      <w:caps/>
      <w:color w:val="243F60"/>
      <w:spacing w:val="10"/>
    </w:rPr>
  </w:style>
  <w:style w:type="character" w:styleId="SubtleReference">
    <w:name w:val="Subtle Reference"/>
    <w:basedOn w:val="DefaultParagraphFont"/>
    <w:uiPriority w:val="99"/>
    <w:qFormat/>
    <w:rsid w:val="003A100D"/>
    <w:rPr>
      <w:b/>
      <w:color w:val="4F81BD"/>
    </w:rPr>
  </w:style>
  <w:style w:type="character" w:styleId="IntenseReference">
    <w:name w:val="Intense Reference"/>
    <w:basedOn w:val="DefaultParagraphFont"/>
    <w:uiPriority w:val="99"/>
    <w:qFormat/>
    <w:rsid w:val="003A100D"/>
    <w:rPr>
      <w:b/>
      <w:i/>
      <w:caps/>
      <w:color w:val="4F81BD"/>
    </w:rPr>
  </w:style>
  <w:style w:type="character" w:styleId="BookTitle">
    <w:name w:val="Book Title"/>
    <w:basedOn w:val="DefaultParagraphFont"/>
    <w:uiPriority w:val="99"/>
    <w:qFormat/>
    <w:rsid w:val="003A100D"/>
    <w:rPr>
      <w:b/>
      <w:i/>
      <w:spacing w:val="9"/>
    </w:rPr>
  </w:style>
  <w:style w:type="paragraph" w:styleId="TOCHeading">
    <w:name w:val="TOC Heading"/>
    <w:basedOn w:val="Heading1"/>
    <w:next w:val="Normal"/>
    <w:uiPriority w:val="99"/>
    <w:qFormat/>
    <w:rsid w:val="003A100D"/>
    <w:pPr>
      <w:outlineLvl w:val="9"/>
    </w:pPr>
  </w:style>
  <w:style w:type="character" w:styleId="CommentReference">
    <w:name w:val="annotation reference"/>
    <w:basedOn w:val="DefaultParagraphFont"/>
    <w:uiPriority w:val="99"/>
    <w:rsid w:val="00A9107A"/>
    <w:rPr>
      <w:rFonts w:cs="Times New Roman"/>
      <w:sz w:val="16"/>
      <w:szCs w:val="16"/>
    </w:rPr>
  </w:style>
  <w:style w:type="paragraph" w:styleId="CommentText">
    <w:name w:val="annotation text"/>
    <w:basedOn w:val="Normal"/>
    <w:link w:val="CommentTextChar"/>
    <w:uiPriority w:val="99"/>
    <w:rsid w:val="00A9107A"/>
  </w:style>
  <w:style w:type="character" w:customStyle="1" w:styleId="CommentTextChar">
    <w:name w:val="Comment Text Char"/>
    <w:basedOn w:val="DefaultParagraphFont"/>
    <w:link w:val="CommentText"/>
    <w:uiPriority w:val="99"/>
    <w:locked/>
    <w:rsid w:val="00A9107A"/>
    <w:rPr>
      <w:rFonts w:cs="Times New Roman"/>
    </w:rPr>
  </w:style>
  <w:style w:type="paragraph" w:styleId="CommentSubject">
    <w:name w:val="annotation subject"/>
    <w:basedOn w:val="CommentText"/>
    <w:next w:val="CommentText"/>
    <w:link w:val="CommentSubjectChar"/>
    <w:uiPriority w:val="99"/>
    <w:rsid w:val="00A9107A"/>
    <w:rPr>
      <w:b/>
      <w:bCs/>
    </w:rPr>
  </w:style>
  <w:style w:type="character" w:customStyle="1" w:styleId="CommentSubjectChar">
    <w:name w:val="Comment Subject Char"/>
    <w:basedOn w:val="CommentTextChar"/>
    <w:link w:val="CommentSubject"/>
    <w:uiPriority w:val="99"/>
    <w:locked/>
    <w:rsid w:val="00A9107A"/>
    <w:rPr>
      <w:b/>
      <w:bCs/>
    </w:rPr>
  </w:style>
  <w:style w:type="table" w:styleId="TableGrid">
    <w:name w:val="Table Grid"/>
    <w:basedOn w:val="TableNormal"/>
    <w:uiPriority w:val="99"/>
    <w:rsid w:val="00E21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uiPriority w:val="99"/>
    <w:rsid w:val="00E21B8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Paragraph1">
    <w:name w:val="Paragraph1"/>
    <w:basedOn w:val="Normal"/>
    <w:uiPriority w:val="99"/>
    <w:rsid w:val="00E46B01"/>
    <w:pPr>
      <w:keepLines/>
      <w:widowControl w:val="0"/>
      <w:spacing w:before="0" w:after="120" w:line="240" w:lineRule="atLeast"/>
      <w:ind w:left="1440"/>
    </w:pPr>
    <w:rPr>
      <w:rFonts w:ascii="Arial" w:hAnsi="Arial"/>
    </w:rPr>
  </w:style>
  <w:style w:type="paragraph" w:customStyle="1" w:styleId="UCHeading1">
    <w:name w:val="UCHeading1"/>
    <w:basedOn w:val="Normal"/>
    <w:rsid w:val="0010621F"/>
    <w:pPr>
      <w:widowControl w:val="0"/>
      <w:tabs>
        <w:tab w:val="num" w:pos="360"/>
      </w:tabs>
      <w:spacing w:before="240" w:after="120" w:line="240" w:lineRule="atLeast"/>
      <w:ind w:left="360" w:hanging="360"/>
    </w:pPr>
    <w:rPr>
      <w:rFonts w:ascii="Arial" w:hAnsi="Arial"/>
      <w:b/>
      <w:sz w:val="24"/>
    </w:rPr>
  </w:style>
  <w:style w:type="paragraph" w:customStyle="1" w:styleId="UCHeading2">
    <w:name w:val="UCHeading2"/>
    <w:basedOn w:val="UCHeading1"/>
    <w:rsid w:val="0010621F"/>
    <w:pPr>
      <w:numPr>
        <w:ilvl w:val="1"/>
      </w:numPr>
      <w:tabs>
        <w:tab w:val="num" w:pos="360"/>
        <w:tab w:val="left" w:pos="720"/>
      </w:tabs>
      <w:spacing w:before="60" w:after="60"/>
      <w:ind w:left="360" w:hanging="360"/>
    </w:pPr>
    <w:rPr>
      <w:sz w:val="20"/>
    </w:rPr>
  </w:style>
  <w:style w:type="paragraph" w:customStyle="1" w:styleId="UCHeading3">
    <w:name w:val="UCHeading3"/>
    <w:basedOn w:val="UCHeading2"/>
    <w:rsid w:val="0010621F"/>
    <w:pPr>
      <w:numPr>
        <w:ilvl w:val="2"/>
      </w:numPr>
      <w:tabs>
        <w:tab w:val="clear" w:pos="720"/>
        <w:tab w:val="num" w:pos="360"/>
        <w:tab w:val="num" w:pos="1440"/>
      </w:tabs>
      <w:spacing w:before="80" w:after="40"/>
      <w:ind w:left="1440" w:hanging="720"/>
    </w:pPr>
    <w:rPr>
      <w:b w:val="0"/>
      <w:i/>
    </w:rPr>
  </w:style>
  <w:style w:type="paragraph" w:customStyle="1" w:styleId="UCHeading4">
    <w:name w:val="UCHeading4"/>
    <w:basedOn w:val="UCHeading3"/>
    <w:rsid w:val="0010621F"/>
    <w:pPr>
      <w:numPr>
        <w:ilvl w:val="3"/>
      </w:numPr>
      <w:tabs>
        <w:tab w:val="num" w:pos="360"/>
        <w:tab w:val="num" w:pos="2250"/>
      </w:tabs>
      <w:ind w:left="2250" w:hanging="810"/>
    </w:pPr>
    <w:rPr>
      <w:i w:val="0"/>
    </w:rPr>
  </w:style>
  <w:style w:type="paragraph" w:customStyle="1" w:styleId="UCHeading5">
    <w:name w:val="UCHeading5"/>
    <w:basedOn w:val="UCHeading4"/>
    <w:rsid w:val="0010621F"/>
    <w:pPr>
      <w:numPr>
        <w:ilvl w:val="4"/>
      </w:numPr>
      <w:tabs>
        <w:tab w:val="num" w:pos="360"/>
        <w:tab w:val="num" w:pos="3150"/>
      </w:tabs>
      <w:ind w:left="3150" w:hanging="900"/>
    </w:pPr>
    <w:rPr>
      <w:i/>
      <w:sz w:val="18"/>
    </w:rPr>
  </w:style>
  <w:style w:type="paragraph" w:customStyle="1" w:styleId="UCHeading6">
    <w:name w:val="UCHeading6"/>
    <w:basedOn w:val="UCHeading5"/>
    <w:rsid w:val="0010621F"/>
    <w:pPr>
      <w:numPr>
        <w:ilvl w:val="5"/>
      </w:numPr>
      <w:tabs>
        <w:tab w:val="num" w:pos="360"/>
        <w:tab w:val="num" w:pos="4230"/>
      </w:tabs>
      <w:ind w:left="4230" w:hanging="1080"/>
    </w:pPr>
    <w:rPr>
      <w:b/>
      <w:i w:val="0"/>
    </w:rPr>
  </w:style>
  <w:style w:type="paragraph" w:customStyle="1" w:styleId="UCHeading7">
    <w:name w:val="UCHeading7"/>
    <w:basedOn w:val="UCHeading6"/>
    <w:rsid w:val="0010621F"/>
    <w:pPr>
      <w:numPr>
        <w:ilvl w:val="6"/>
      </w:numPr>
      <w:tabs>
        <w:tab w:val="num" w:pos="360"/>
        <w:tab w:val="num" w:pos="5490"/>
      </w:tabs>
      <w:ind w:left="5490" w:hanging="1260"/>
    </w:pPr>
    <w:rPr>
      <w:i/>
    </w:rPr>
  </w:style>
  <w:style w:type="paragraph" w:customStyle="1" w:styleId="UCHeading8">
    <w:name w:val="UCHeading8"/>
    <w:basedOn w:val="UCHeading7"/>
    <w:rsid w:val="0010621F"/>
    <w:pPr>
      <w:numPr>
        <w:ilvl w:val="7"/>
      </w:numPr>
      <w:tabs>
        <w:tab w:val="num" w:pos="360"/>
        <w:tab w:val="num" w:pos="6750"/>
      </w:tabs>
      <w:ind w:left="6750" w:hanging="1260"/>
    </w:pPr>
    <w:rPr>
      <w:b w:val="0"/>
      <w:i w:val="0"/>
      <w:sz w:val="16"/>
    </w:rPr>
  </w:style>
  <w:style w:type="paragraph" w:styleId="BodyTextIndent">
    <w:name w:val="Body Text Indent"/>
    <w:basedOn w:val="Normal"/>
    <w:link w:val="BodyTextIndentChar"/>
    <w:uiPriority w:val="99"/>
    <w:rsid w:val="0010621F"/>
    <w:pPr>
      <w:spacing w:after="120"/>
      <w:ind w:left="360"/>
    </w:pPr>
  </w:style>
  <w:style w:type="character" w:customStyle="1" w:styleId="BodyTextIndentChar">
    <w:name w:val="Body Text Indent Char"/>
    <w:basedOn w:val="DefaultParagraphFont"/>
    <w:link w:val="BodyTextIndent"/>
    <w:uiPriority w:val="99"/>
    <w:semiHidden/>
    <w:rsid w:val="00412CBB"/>
    <w:rPr>
      <w:sz w:val="20"/>
      <w:szCs w:val="20"/>
    </w:rPr>
  </w:style>
  <w:style w:type="paragraph" w:customStyle="1" w:styleId="NoSpacing1">
    <w:name w:val="No Spacing1"/>
    <w:basedOn w:val="Normal"/>
    <w:uiPriority w:val="99"/>
    <w:rsid w:val="00E151AF"/>
    <w:pPr>
      <w:spacing w:before="0" w:after="0" w:line="240" w:lineRule="auto"/>
    </w:pPr>
  </w:style>
  <w:style w:type="character" w:customStyle="1" w:styleId="apple-style-span">
    <w:name w:val="apple-style-span"/>
    <w:basedOn w:val="DefaultParagraphFont"/>
    <w:uiPriority w:val="99"/>
    <w:rsid w:val="00587098"/>
    <w:rPr>
      <w:rFonts w:cs="Times New Roman"/>
    </w:rPr>
  </w:style>
  <w:style w:type="paragraph" w:styleId="NormalWeb">
    <w:name w:val="Normal (Web)"/>
    <w:basedOn w:val="Normal"/>
    <w:uiPriority w:val="99"/>
    <w:semiHidden/>
    <w:unhideWhenUsed/>
    <w:rsid w:val="00A63944"/>
    <w:pPr>
      <w:spacing w:before="100" w:beforeAutospacing="1" w:after="100" w:afterAutospacing="1" w:line="240" w:lineRule="auto"/>
    </w:pPr>
    <w:rPr>
      <w:rFonts w:ascii="Times New Roman" w:hAnsi="Times New Roman"/>
      <w:sz w:val="24"/>
      <w:szCs w:val="24"/>
    </w:rPr>
  </w:style>
  <w:style w:type="paragraph" w:customStyle="1" w:styleId="FlowTableStep">
    <w:name w:val="FlowTableStep"/>
    <w:basedOn w:val="Normal"/>
    <w:link w:val="FlowTableStepChar"/>
    <w:rsid w:val="001F0D35"/>
    <w:pPr>
      <w:widowControl w:val="0"/>
      <w:spacing w:before="40" w:after="40" w:line="240" w:lineRule="atLeast"/>
      <w:ind w:left="360" w:hanging="360"/>
    </w:pPr>
    <w:rPr>
      <w:rFonts w:ascii="Arial" w:hAnsi="Arial"/>
    </w:rPr>
  </w:style>
  <w:style w:type="character" w:customStyle="1" w:styleId="FlowTableStepChar">
    <w:name w:val="FlowTableStep Char"/>
    <w:basedOn w:val="DefaultParagraphFont"/>
    <w:link w:val="FlowTableStep"/>
    <w:rsid w:val="001F0D35"/>
    <w:rPr>
      <w:rFonts w:ascii="Arial" w:hAnsi="Arial"/>
    </w:rPr>
  </w:style>
  <w:style w:type="paragraph" w:customStyle="1" w:styleId="Body1">
    <w:name w:val="Body1"/>
    <w:basedOn w:val="Normal"/>
    <w:rsid w:val="001F0D35"/>
    <w:pPr>
      <w:widowControl w:val="0"/>
      <w:spacing w:before="60" w:after="20" w:line="240" w:lineRule="atLeast"/>
      <w:ind w:left="360"/>
    </w:pPr>
    <w:rPr>
      <w:rFonts w:ascii="Arial" w:hAnsi="Arial"/>
    </w:rPr>
  </w:style>
  <w:style w:type="paragraph" w:customStyle="1" w:styleId="BodyBullet3">
    <w:name w:val="Body Bullet 3"/>
    <w:basedOn w:val="FlowTableStep"/>
    <w:rsid w:val="00732F90"/>
    <w:pPr>
      <w:numPr>
        <w:numId w:val="33"/>
      </w:numPr>
      <w:tabs>
        <w:tab w:val="clear" w:pos="720"/>
        <w:tab w:val="num" w:pos="1800"/>
      </w:tabs>
      <w:ind w:left="1800"/>
    </w:pPr>
  </w:style>
  <w:style w:type="paragraph" w:customStyle="1" w:styleId="Body3Numbered">
    <w:name w:val="Body 3 Numbered"/>
    <w:basedOn w:val="UCHeading3"/>
    <w:link w:val="Body3NumberedChar"/>
    <w:rsid w:val="001256E1"/>
    <w:pPr>
      <w:numPr>
        <w:ilvl w:val="0"/>
      </w:numPr>
      <w:tabs>
        <w:tab w:val="clear" w:pos="1440"/>
        <w:tab w:val="num" w:pos="360"/>
        <w:tab w:val="num" w:pos="1710"/>
      </w:tabs>
      <w:ind w:left="990" w:hanging="720"/>
    </w:pPr>
    <w:rPr>
      <w:i w:val="0"/>
    </w:rPr>
  </w:style>
  <w:style w:type="character" w:customStyle="1" w:styleId="Body3NumberedChar">
    <w:name w:val="Body 3 Numbered Char"/>
    <w:basedOn w:val="DefaultParagraphFont"/>
    <w:link w:val="Body3Numbered"/>
    <w:rsid w:val="001256E1"/>
    <w:rPr>
      <w:rFonts w:ascii="Arial" w:hAnsi="Arial"/>
    </w:rPr>
  </w:style>
  <w:style w:type="paragraph" w:customStyle="1" w:styleId="Body4Numbered">
    <w:name w:val="Body 4 Numbered"/>
    <w:basedOn w:val="Body3Numbered"/>
    <w:rsid w:val="001256E1"/>
    <w:pPr>
      <w:tabs>
        <w:tab w:val="clear" w:pos="1710"/>
        <w:tab w:val="num" w:pos="2520"/>
        <w:tab w:val="num" w:pos="3528"/>
      </w:tabs>
      <w:ind w:left="2520" w:hanging="1080"/>
    </w:pPr>
  </w:style>
  <w:style w:type="paragraph" w:styleId="NormalIndent">
    <w:name w:val="Normal Indent"/>
    <w:basedOn w:val="Normal"/>
    <w:rsid w:val="00253E4D"/>
    <w:pPr>
      <w:tabs>
        <w:tab w:val="left" w:pos="432"/>
        <w:tab w:val="left" w:pos="864"/>
        <w:tab w:val="left" w:pos="1296"/>
        <w:tab w:val="left" w:pos="1728"/>
      </w:tabs>
      <w:autoSpaceDE w:val="0"/>
      <w:autoSpaceDN w:val="0"/>
      <w:spacing w:before="60" w:after="60" w:line="240" w:lineRule="auto"/>
      <w:ind w:left="720"/>
    </w:pPr>
    <w:rPr>
      <w:rFonts w:ascii="Arial" w:hAnsi="Arial" w:cs="Arial"/>
    </w:rPr>
  </w:style>
  <w:style w:type="paragraph" w:customStyle="1" w:styleId="Instructions">
    <w:name w:val="Instructions"/>
    <w:basedOn w:val="Heading3"/>
    <w:link w:val="InstructionsChar"/>
    <w:rsid w:val="00253E4D"/>
    <w:pPr>
      <w:keepNext/>
      <w:numPr>
        <w:ilvl w:val="0"/>
        <w:numId w:val="0"/>
      </w:numPr>
      <w:tabs>
        <w:tab w:val="left" w:pos="432"/>
        <w:tab w:val="left" w:pos="864"/>
        <w:tab w:val="left" w:pos="1296"/>
        <w:tab w:val="left" w:pos="1728"/>
      </w:tabs>
      <w:spacing w:before="60" w:after="60" w:line="240" w:lineRule="auto"/>
      <w:ind w:left="432"/>
      <w:outlineLvl w:val="9"/>
    </w:pPr>
    <w:rPr>
      <w:rFonts w:ascii="Arial" w:hAnsi="Arial"/>
      <w:caps w:val="0"/>
      <w:color w:val="0000FF"/>
      <w:spacing w:val="0"/>
      <w:sz w:val="20"/>
      <w:szCs w:val="20"/>
    </w:rPr>
  </w:style>
  <w:style w:type="character" w:customStyle="1" w:styleId="InstructionsChar">
    <w:name w:val="Instructions Char"/>
    <w:basedOn w:val="DefaultParagraphFont"/>
    <w:link w:val="Instructions"/>
    <w:locked/>
    <w:rsid w:val="00253E4D"/>
    <w:rPr>
      <w:rFonts w:ascii="Arial" w:hAnsi="Arial"/>
      <w:color w:val="0000FF"/>
    </w:rPr>
  </w:style>
  <w:style w:type="paragraph" w:customStyle="1" w:styleId="Body2">
    <w:name w:val="Body2"/>
    <w:basedOn w:val="Normal"/>
    <w:rsid w:val="00253E4D"/>
    <w:pPr>
      <w:widowControl w:val="0"/>
      <w:spacing w:before="60" w:after="20" w:line="240" w:lineRule="atLeast"/>
      <w:ind w:left="720"/>
    </w:pPr>
    <w:rPr>
      <w:rFonts w:ascii="Times New Roman" w:hAnsi="Times New Roman"/>
      <w:sz w:val="22"/>
    </w:rPr>
  </w:style>
  <w:style w:type="paragraph" w:styleId="Revision">
    <w:name w:val="Revision"/>
    <w:hidden/>
    <w:uiPriority w:val="99"/>
    <w:semiHidden/>
    <w:rsid w:val="008B207A"/>
  </w:style>
</w:styles>
</file>

<file path=word/webSettings.xml><?xml version="1.0" encoding="utf-8"?>
<w:webSettings xmlns:r="http://schemas.openxmlformats.org/officeDocument/2006/relationships" xmlns:w="http://schemas.openxmlformats.org/wordprocessingml/2006/main">
  <w:divs>
    <w:div w:id="5326442">
      <w:bodyDiv w:val="1"/>
      <w:marLeft w:val="0"/>
      <w:marRight w:val="0"/>
      <w:marTop w:val="0"/>
      <w:marBottom w:val="0"/>
      <w:divBdr>
        <w:top w:val="none" w:sz="0" w:space="0" w:color="auto"/>
        <w:left w:val="none" w:sz="0" w:space="0" w:color="auto"/>
        <w:bottom w:val="none" w:sz="0" w:space="0" w:color="auto"/>
        <w:right w:val="none" w:sz="0" w:space="0" w:color="auto"/>
      </w:divBdr>
    </w:div>
    <w:div w:id="52387411">
      <w:bodyDiv w:val="1"/>
      <w:marLeft w:val="0"/>
      <w:marRight w:val="0"/>
      <w:marTop w:val="0"/>
      <w:marBottom w:val="0"/>
      <w:divBdr>
        <w:top w:val="none" w:sz="0" w:space="0" w:color="auto"/>
        <w:left w:val="none" w:sz="0" w:space="0" w:color="auto"/>
        <w:bottom w:val="none" w:sz="0" w:space="0" w:color="auto"/>
        <w:right w:val="none" w:sz="0" w:space="0" w:color="auto"/>
      </w:divBdr>
    </w:div>
    <w:div w:id="82997699">
      <w:bodyDiv w:val="1"/>
      <w:marLeft w:val="0"/>
      <w:marRight w:val="0"/>
      <w:marTop w:val="0"/>
      <w:marBottom w:val="0"/>
      <w:divBdr>
        <w:top w:val="none" w:sz="0" w:space="0" w:color="auto"/>
        <w:left w:val="none" w:sz="0" w:space="0" w:color="auto"/>
        <w:bottom w:val="none" w:sz="0" w:space="0" w:color="auto"/>
        <w:right w:val="none" w:sz="0" w:space="0" w:color="auto"/>
      </w:divBdr>
    </w:div>
    <w:div w:id="101800406">
      <w:bodyDiv w:val="1"/>
      <w:marLeft w:val="28"/>
      <w:marRight w:val="28"/>
      <w:marTop w:val="0"/>
      <w:marBottom w:val="0"/>
      <w:divBdr>
        <w:top w:val="none" w:sz="0" w:space="0" w:color="auto"/>
        <w:left w:val="none" w:sz="0" w:space="0" w:color="auto"/>
        <w:bottom w:val="none" w:sz="0" w:space="0" w:color="auto"/>
        <w:right w:val="none" w:sz="0" w:space="0" w:color="auto"/>
      </w:divBdr>
      <w:divsChild>
        <w:div w:id="972908768">
          <w:marLeft w:val="0"/>
          <w:marRight w:val="0"/>
          <w:marTop w:val="0"/>
          <w:marBottom w:val="0"/>
          <w:divBdr>
            <w:top w:val="none" w:sz="0" w:space="0" w:color="auto"/>
            <w:left w:val="none" w:sz="0" w:space="0" w:color="auto"/>
            <w:bottom w:val="none" w:sz="0" w:space="0" w:color="auto"/>
            <w:right w:val="none" w:sz="0" w:space="0" w:color="auto"/>
          </w:divBdr>
          <w:divsChild>
            <w:div w:id="1045644758">
              <w:marLeft w:val="0"/>
              <w:marRight w:val="0"/>
              <w:marTop w:val="0"/>
              <w:marBottom w:val="0"/>
              <w:divBdr>
                <w:top w:val="none" w:sz="0" w:space="0" w:color="auto"/>
                <w:left w:val="none" w:sz="0" w:space="0" w:color="auto"/>
                <w:bottom w:val="none" w:sz="0" w:space="0" w:color="auto"/>
                <w:right w:val="none" w:sz="0" w:space="0" w:color="auto"/>
              </w:divBdr>
              <w:divsChild>
                <w:div w:id="1710839198">
                  <w:marLeft w:val="166"/>
                  <w:marRight w:val="0"/>
                  <w:marTop w:val="0"/>
                  <w:marBottom w:val="0"/>
                  <w:divBdr>
                    <w:top w:val="none" w:sz="0" w:space="0" w:color="auto"/>
                    <w:left w:val="none" w:sz="0" w:space="0" w:color="auto"/>
                    <w:bottom w:val="none" w:sz="0" w:space="0" w:color="auto"/>
                    <w:right w:val="none" w:sz="0" w:space="0" w:color="auto"/>
                  </w:divBdr>
                  <w:divsChild>
                    <w:div w:id="13027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249">
          <w:marLeft w:val="0"/>
          <w:marRight w:val="0"/>
          <w:marTop w:val="0"/>
          <w:marBottom w:val="0"/>
          <w:divBdr>
            <w:top w:val="none" w:sz="0" w:space="0" w:color="auto"/>
            <w:left w:val="none" w:sz="0" w:space="0" w:color="auto"/>
            <w:bottom w:val="none" w:sz="0" w:space="0" w:color="auto"/>
            <w:right w:val="none" w:sz="0" w:space="0" w:color="auto"/>
          </w:divBdr>
          <w:divsChild>
            <w:div w:id="1144202305">
              <w:marLeft w:val="0"/>
              <w:marRight w:val="0"/>
              <w:marTop w:val="0"/>
              <w:marBottom w:val="0"/>
              <w:divBdr>
                <w:top w:val="none" w:sz="0" w:space="0" w:color="auto"/>
                <w:left w:val="none" w:sz="0" w:space="0" w:color="auto"/>
                <w:bottom w:val="none" w:sz="0" w:space="0" w:color="auto"/>
                <w:right w:val="none" w:sz="0" w:space="0" w:color="auto"/>
              </w:divBdr>
              <w:divsChild>
                <w:div w:id="583688347">
                  <w:marLeft w:val="166"/>
                  <w:marRight w:val="0"/>
                  <w:marTop w:val="0"/>
                  <w:marBottom w:val="0"/>
                  <w:divBdr>
                    <w:top w:val="none" w:sz="0" w:space="0" w:color="auto"/>
                    <w:left w:val="none" w:sz="0" w:space="0" w:color="auto"/>
                    <w:bottom w:val="none" w:sz="0" w:space="0" w:color="auto"/>
                    <w:right w:val="none" w:sz="0" w:space="0" w:color="auto"/>
                  </w:divBdr>
                  <w:divsChild>
                    <w:div w:id="2862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8095">
      <w:bodyDiv w:val="1"/>
      <w:marLeft w:val="0"/>
      <w:marRight w:val="0"/>
      <w:marTop w:val="0"/>
      <w:marBottom w:val="0"/>
      <w:divBdr>
        <w:top w:val="none" w:sz="0" w:space="0" w:color="auto"/>
        <w:left w:val="none" w:sz="0" w:space="0" w:color="auto"/>
        <w:bottom w:val="none" w:sz="0" w:space="0" w:color="auto"/>
        <w:right w:val="none" w:sz="0" w:space="0" w:color="auto"/>
      </w:divBdr>
    </w:div>
    <w:div w:id="221527098">
      <w:bodyDiv w:val="1"/>
      <w:marLeft w:val="0"/>
      <w:marRight w:val="0"/>
      <w:marTop w:val="0"/>
      <w:marBottom w:val="0"/>
      <w:divBdr>
        <w:top w:val="none" w:sz="0" w:space="0" w:color="auto"/>
        <w:left w:val="none" w:sz="0" w:space="0" w:color="auto"/>
        <w:bottom w:val="none" w:sz="0" w:space="0" w:color="auto"/>
        <w:right w:val="none" w:sz="0" w:space="0" w:color="auto"/>
      </w:divBdr>
    </w:div>
    <w:div w:id="233130555">
      <w:bodyDiv w:val="1"/>
      <w:marLeft w:val="0"/>
      <w:marRight w:val="0"/>
      <w:marTop w:val="0"/>
      <w:marBottom w:val="0"/>
      <w:divBdr>
        <w:top w:val="none" w:sz="0" w:space="0" w:color="auto"/>
        <w:left w:val="none" w:sz="0" w:space="0" w:color="auto"/>
        <w:bottom w:val="none" w:sz="0" w:space="0" w:color="auto"/>
        <w:right w:val="none" w:sz="0" w:space="0" w:color="auto"/>
      </w:divBdr>
    </w:div>
    <w:div w:id="263272133">
      <w:bodyDiv w:val="1"/>
      <w:marLeft w:val="0"/>
      <w:marRight w:val="0"/>
      <w:marTop w:val="0"/>
      <w:marBottom w:val="0"/>
      <w:divBdr>
        <w:top w:val="none" w:sz="0" w:space="0" w:color="auto"/>
        <w:left w:val="none" w:sz="0" w:space="0" w:color="auto"/>
        <w:bottom w:val="none" w:sz="0" w:space="0" w:color="auto"/>
        <w:right w:val="none" w:sz="0" w:space="0" w:color="auto"/>
      </w:divBdr>
    </w:div>
    <w:div w:id="268709700">
      <w:bodyDiv w:val="1"/>
      <w:marLeft w:val="28"/>
      <w:marRight w:val="28"/>
      <w:marTop w:val="0"/>
      <w:marBottom w:val="0"/>
      <w:divBdr>
        <w:top w:val="none" w:sz="0" w:space="0" w:color="auto"/>
        <w:left w:val="none" w:sz="0" w:space="0" w:color="auto"/>
        <w:bottom w:val="none" w:sz="0" w:space="0" w:color="auto"/>
        <w:right w:val="none" w:sz="0" w:space="0" w:color="auto"/>
      </w:divBdr>
      <w:divsChild>
        <w:div w:id="1230191587">
          <w:marLeft w:val="0"/>
          <w:marRight w:val="0"/>
          <w:marTop w:val="0"/>
          <w:marBottom w:val="0"/>
          <w:divBdr>
            <w:top w:val="none" w:sz="0" w:space="0" w:color="auto"/>
            <w:left w:val="none" w:sz="0" w:space="0" w:color="auto"/>
            <w:bottom w:val="none" w:sz="0" w:space="0" w:color="auto"/>
            <w:right w:val="none" w:sz="0" w:space="0" w:color="auto"/>
          </w:divBdr>
          <w:divsChild>
            <w:div w:id="2134591628">
              <w:marLeft w:val="0"/>
              <w:marRight w:val="0"/>
              <w:marTop w:val="0"/>
              <w:marBottom w:val="0"/>
              <w:divBdr>
                <w:top w:val="none" w:sz="0" w:space="0" w:color="auto"/>
                <w:left w:val="none" w:sz="0" w:space="0" w:color="auto"/>
                <w:bottom w:val="none" w:sz="0" w:space="0" w:color="auto"/>
                <w:right w:val="none" w:sz="0" w:space="0" w:color="auto"/>
              </w:divBdr>
              <w:divsChild>
                <w:div w:id="303782908">
                  <w:marLeft w:val="166"/>
                  <w:marRight w:val="0"/>
                  <w:marTop w:val="0"/>
                  <w:marBottom w:val="0"/>
                  <w:divBdr>
                    <w:top w:val="none" w:sz="0" w:space="0" w:color="auto"/>
                    <w:left w:val="none" w:sz="0" w:space="0" w:color="auto"/>
                    <w:bottom w:val="none" w:sz="0" w:space="0" w:color="auto"/>
                    <w:right w:val="none" w:sz="0" w:space="0" w:color="auto"/>
                  </w:divBdr>
                  <w:divsChild>
                    <w:div w:id="1974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2536">
      <w:bodyDiv w:val="1"/>
      <w:marLeft w:val="0"/>
      <w:marRight w:val="0"/>
      <w:marTop w:val="0"/>
      <w:marBottom w:val="0"/>
      <w:divBdr>
        <w:top w:val="none" w:sz="0" w:space="0" w:color="auto"/>
        <w:left w:val="none" w:sz="0" w:space="0" w:color="auto"/>
        <w:bottom w:val="none" w:sz="0" w:space="0" w:color="auto"/>
        <w:right w:val="none" w:sz="0" w:space="0" w:color="auto"/>
      </w:divBdr>
    </w:div>
    <w:div w:id="311953198">
      <w:bodyDiv w:val="1"/>
      <w:marLeft w:val="0"/>
      <w:marRight w:val="0"/>
      <w:marTop w:val="0"/>
      <w:marBottom w:val="0"/>
      <w:divBdr>
        <w:top w:val="none" w:sz="0" w:space="0" w:color="auto"/>
        <w:left w:val="none" w:sz="0" w:space="0" w:color="auto"/>
        <w:bottom w:val="none" w:sz="0" w:space="0" w:color="auto"/>
        <w:right w:val="none" w:sz="0" w:space="0" w:color="auto"/>
      </w:divBdr>
    </w:div>
    <w:div w:id="352927942">
      <w:bodyDiv w:val="1"/>
      <w:marLeft w:val="0"/>
      <w:marRight w:val="0"/>
      <w:marTop w:val="0"/>
      <w:marBottom w:val="0"/>
      <w:divBdr>
        <w:top w:val="none" w:sz="0" w:space="0" w:color="auto"/>
        <w:left w:val="none" w:sz="0" w:space="0" w:color="auto"/>
        <w:bottom w:val="none" w:sz="0" w:space="0" w:color="auto"/>
        <w:right w:val="none" w:sz="0" w:space="0" w:color="auto"/>
      </w:divBdr>
    </w:div>
    <w:div w:id="382557087">
      <w:bodyDiv w:val="1"/>
      <w:marLeft w:val="0"/>
      <w:marRight w:val="0"/>
      <w:marTop w:val="0"/>
      <w:marBottom w:val="0"/>
      <w:divBdr>
        <w:top w:val="none" w:sz="0" w:space="0" w:color="auto"/>
        <w:left w:val="none" w:sz="0" w:space="0" w:color="auto"/>
        <w:bottom w:val="none" w:sz="0" w:space="0" w:color="auto"/>
        <w:right w:val="none" w:sz="0" w:space="0" w:color="auto"/>
      </w:divBdr>
    </w:div>
    <w:div w:id="388503293">
      <w:bodyDiv w:val="1"/>
      <w:marLeft w:val="0"/>
      <w:marRight w:val="0"/>
      <w:marTop w:val="0"/>
      <w:marBottom w:val="0"/>
      <w:divBdr>
        <w:top w:val="none" w:sz="0" w:space="0" w:color="auto"/>
        <w:left w:val="none" w:sz="0" w:space="0" w:color="auto"/>
        <w:bottom w:val="none" w:sz="0" w:space="0" w:color="auto"/>
        <w:right w:val="none" w:sz="0" w:space="0" w:color="auto"/>
      </w:divBdr>
    </w:div>
    <w:div w:id="388579772">
      <w:bodyDiv w:val="1"/>
      <w:marLeft w:val="0"/>
      <w:marRight w:val="0"/>
      <w:marTop w:val="0"/>
      <w:marBottom w:val="0"/>
      <w:divBdr>
        <w:top w:val="none" w:sz="0" w:space="0" w:color="auto"/>
        <w:left w:val="none" w:sz="0" w:space="0" w:color="auto"/>
        <w:bottom w:val="none" w:sz="0" w:space="0" w:color="auto"/>
        <w:right w:val="none" w:sz="0" w:space="0" w:color="auto"/>
      </w:divBdr>
    </w:div>
    <w:div w:id="393891184">
      <w:bodyDiv w:val="1"/>
      <w:marLeft w:val="0"/>
      <w:marRight w:val="0"/>
      <w:marTop w:val="0"/>
      <w:marBottom w:val="0"/>
      <w:divBdr>
        <w:top w:val="none" w:sz="0" w:space="0" w:color="auto"/>
        <w:left w:val="none" w:sz="0" w:space="0" w:color="auto"/>
        <w:bottom w:val="none" w:sz="0" w:space="0" w:color="auto"/>
        <w:right w:val="none" w:sz="0" w:space="0" w:color="auto"/>
      </w:divBdr>
    </w:div>
    <w:div w:id="456458360">
      <w:bodyDiv w:val="1"/>
      <w:marLeft w:val="0"/>
      <w:marRight w:val="0"/>
      <w:marTop w:val="0"/>
      <w:marBottom w:val="0"/>
      <w:divBdr>
        <w:top w:val="none" w:sz="0" w:space="0" w:color="auto"/>
        <w:left w:val="none" w:sz="0" w:space="0" w:color="auto"/>
        <w:bottom w:val="none" w:sz="0" w:space="0" w:color="auto"/>
        <w:right w:val="none" w:sz="0" w:space="0" w:color="auto"/>
      </w:divBdr>
    </w:div>
    <w:div w:id="586035106">
      <w:bodyDiv w:val="1"/>
      <w:marLeft w:val="0"/>
      <w:marRight w:val="0"/>
      <w:marTop w:val="0"/>
      <w:marBottom w:val="0"/>
      <w:divBdr>
        <w:top w:val="none" w:sz="0" w:space="0" w:color="auto"/>
        <w:left w:val="none" w:sz="0" w:space="0" w:color="auto"/>
        <w:bottom w:val="none" w:sz="0" w:space="0" w:color="auto"/>
        <w:right w:val="none" w:sz="0" w:space="0" w:color="auto"/>
      </w:divBdr>
    </w:div>
    <w:div w:id="592973820">
      <w:bodyDiv w:val="1"/>
      <w:marLeft w:val="0"/>
      <w:marRight w:val="0"/>
      <w:marTop w:val="0"/>
      <w:marBottom w:val="0"/>
      <w:divBdr>
        <w:top w:val="none" w:sz="0" w:space="0" w:color="auto"/>
        <w:left w:val="none" w:sz="0" w:space="0" w:color="auto"/>
        <w:bottom w:val="none" w:sz="0" w:space="0" w:color="auto"/>
        <w:right w:val="none" w:sz="0" w:space="0" w:color="auto"/>
      </w:divBdr>
    </w:div>
    <w:div w:id="668406708">
      <w:bodyDiv w:val="1"/>
      <w:marLeft w:val="0"/>
      <w:marRight w:val="0"/>
      <w:marTop w:val="0"/>
      <w:marBottom w:val="0"/>
      <w:divBdr>
        <w:top w:val="none" w:sz="0" w:space="0" w:color="auto"/>
        <w:left w:val="none" w:sz="0" w:space="0" w:color="auto"/>
        <w:bottom w:val="none" w:sz="0" w:space="0" w:color="auto"/>
        <w:right w:val="none" w:sz="0" w:space="0" w:color="auto"/>
      </w:divBdr>
    </w:div>
    <w:div w:id="674502165">
      <w:bodyDiv w:val="1"/>
      <w:marLeft w:val="0"/>
      <w:marRight w:val="0"/>
      <w:marTop w:val="0"/>
      <w:marBottom w:val="0"/>
      <w:divBdr>
        <w:top w:val="none" w:sz="0" w:space="0" w:color="auto"/>
        <w:left w:val="none" w:sz="0" w:space="0" w:color="auto"/>
        <w:bottom w:val="none" w:sz="0" w:space="0" w:color="auto"/>
        <w:right w:val="none" w:sz="0" w:space="0" w:color="auto"/>
      </w:divBdr>
    </w:div>
    <w:div w:id="679699795">
      <w:bodyDiv w:val="1"/>
      <w:marLeft w:val="0"/>
      <w:marRight w:val="0"/>
      <w:marTop w:val="0"/>
      <w:marBottom w:val="0"/>
      <w:divBdr>
        <w:top w:val="none" w:sz="0" w:space="0" w:color="auto"/>
        <w:left w:val="none" w:sz="0" w:space="0" w:color="auto"/>
        <w:bottom w:val="none" w:sz="0" w:space="0" w:color="auto"/>
        <w:right w:val="none" w:sz="0" w:space="0" w:color="auto"/>
      </w:divBdr>
    </w:div>
    <w:div w:id="726807658">
      <w:bodyDiv w:val="1"/>
      <w:marLeft w:val="0"/>
      <w:marRight w:val="0"/>
      <w:marTop w:val="0"/>
      <w:marBottom w:val="0"/>
      <w:divBdr>
        <w:top w:val="none" w:sz="0" w:space="0" w:color="auto"/>
        <w:left w:val="none" w:sz="0" w:space="0" w:color="auto"/>
        <w:bottom w:val="none" w:sz="0" w:space="0" w:color="auto"/>
        <w:right w:val="none" w:sz="0" w:space="0" w:color="auto"/>
      </w:divBdr>
    </w:div>
    <w:div w:id="753747846">
      <w:bodyDiv w:val="1"/>
      <w:marLeft w:val="0"/>
      <w:marRight w:val="0"/>
      <w:marTop w:val="0"/>
      <w:marBottom w:val="0"/>
      <w:divBdr>
        <w:top w:val="none" w:sz="0" w:space="0" w:color="auto"/>
        <w:left w:val="none" w:sz="0" w:space="0" w:color="auto"/>
        <w:bottom w:val="none" w:sz="0" w:space="0" w:color="auto"/>
        <w:right w:val="none" w:sz="0" w:space="0" w:color="auto"/>
      </w:divBdr>
    </w:div>
    <w:div w:id="795220191">
      <w:bodyDiv w:val="1"/>
      <w:marLeft w:val="0"/>
      <w:marRight w:val="0"/>
      <w:marTop w:val="0"/>
      <w:marBottom w:val="0"/>
      <w:divBdr>
        <w:top w:val="none" w:sz="0" w:space="0" w:color="auto"/>
        <w:left w:val="none" w:sz="0" w:space="0" w:color="auto"/>
        <w:bottom w:val="none" w:sz="0" w:space="0" w:color="auto"/>
        <w:right w:val="none" w:sz="0" w:space="0" w:color="auto"/>
      </w:divBdr>
      <w:divsChild>
        <w:div w:id="98960041">
          <w:marLeft w:val="1267"/>
          <w:marRight w:val="0"/>
          <w:marTop w:val="384"/>
          <w:marBottom w:val="0"/>
          <w:divBdr>
            <w:top w:val="none" w:sz="0" w:space="0" w:color="auto"/>
            <w:left w:val="none" w:sz="0" w:space="0" w:color="auto"/>
            <w:bottom w:val="none" w:sz="0" w:space="0" w:color="auto"/>
            <w:right w:val="none" w:sz="0" w:space="0" w:color="auto"/>
          </w:divBdr>
        </w:div>
        <w:div w:id="200213311">
          <w:marLeft w:val="1267"/>
          <w:marRight w:val="0"/>
          <w:marTop w:val="384"/>
          <w:marBottom w:val="0"/>
          <w:divBdr>
            <w:top w:val="none" w:sz="0" w:space="0" w:color="auto"/>
            <w:left w:val="none" w:sz="0" w:space="0" w:color="auto"/>
            <w:bottom w:val="none" w:sz="0" w:space="0" w:color="auto"/>
            <w:right w:val="none" w:sz="0" w:space="0" w:color="auto"/>
          </w:divBdr>
        </w:div>
        <w:div w:id="527255946">
          <w:marLeft w:val="1267"/>
          <w:marRight w:val="0"/>
          <w:marTop w:val="384"/>
          <w:marBottom w:val="0"/>
          <w:divBdr>
            <w:top w:val="none" w:sz="0" w:space="0" w:color="auto"/>
            <w:left w:val="none" w:sz="0" w:space="0" w:color="auto"/>
            <w:bottom w:val="none" w:sz="0" w:space="0" w:color="auto"/>
            <w:right w:val="none" w:sz="0" w:space="0" w:color="auto"/>
          </w:divBdr>
        </w:div>
        <w:div w:id="838082233">
          <w:marLeft w:val="1267"/>
          <w:marRight w:val="0"/>
          <w:marTop w:val="384"/>
          <w:marBottom w:val="0"/>
          <w:divBdr>
            <w:top w:val="none" w:sz="0" w:space="0" w:color="auto"/>
            <w:left w:val="none" w:sz="0" w:space="0" w:color="auto"/>
            <w:bottom w:val="none" w:sz="0" w:space="0" w:color="auto"/>
            <w:right w:val="none" w:sz="0" w:space="0" w:color="auto"/>
          </w:divBdr>
        </w:div>
        <w:div w:id="843008146">
          <w:marLeft w:val="1267"/>
          <w:marRight w:val="0"/>
          <w:marTop w:val="384"/>
          <w:marBottom w:val="0"/>
          <w:divBdr>
            <w:top w:val="none" w:sz="0" w:space="0" w:color="auto"/>
            <w:left w:val="none" w:sz="0" w:space="0" w:color="auto"/>
            <w:bottom w:val="none" w:sz="0" w:space="0" w:color="auto"/>
            <w:right w:val="none" w:sz="0" w:space="0" w:color="auto"/>
          </w:divBdr>
        </w:div>
        <w:div w:id="957685977">
          <w:marLeft w:val="1267"/>
          <w:marRight w:val="0"/>
          <w:marTop w:val="384"/>
          <w:marBottom w:val="0"/>
          <w:divBdr>
            <w:top w:val="none" w:sz="0" w:space="0" w:color="auto"/>
            <w:left w:val="none" w:sz="0" w:space="0" w:color="auto"/>
            <w:bottom w:val="none" w:sz="0" w:space="0" w:color="auto"/>
            <w:right w:val="none" w:sz="0" w:space="0" w:color="auto"/>
          </w:divBdr>
        </w:div>
        <w:div w:id="1612082512">
          <w:marLeft w:val="1267"/>
          <w:marRight w:val="0"/>
          <w:marTop w:val="384"/>
          <w:marBottom w:val="0"/>
          <w:divBdr>
            <w:top w:val="none" w:sz="0" w:space="0" w:color="auto"/>
            <w:left w:val="none" w:sz="0" w:space="0" w:color="auto"/>
            <w:bottom w:val="none" w:sz="0" w:space="0" w:color="auto"/>
            <w:right w:val="none" w:sz="0" w:space="0" w:color="auto"/>
          </w:divBdr>
        </w:div>
      </w:divsChild>
    </w:div>
    <w:div w:id="839659082">
      <w:marLeft w:val="0"/>
      <w:marRight w:val="0"/>
      <w:marTop w:val="0"/>
      <w:marBottom w:val="0"/>
      <w:divBdr>
        <w:top w:val="none" w:sz="0" w:space="0" w:color="auto"/>
        <w:left w:val="none" w:sz="0" w:space="0" w:color="auto"/>
        <w:bottom w:val="none" w:sz="0" w:space="0" w:color="auto"/>
        <w:right w:val="none" w:sz="0" w:space="0" w:color="auto"/>
      </w:divBdr>
      <w:divsChild>
        <w:div w:id="839659089">
          <w:marLeft w:val="0"/>
          <w:marRight w:val="0"/>
          <w:marTop w:val="0"/>
          <w:marBottom w:val="0"/>
          <w:divBdr>
            <w:top w:val="none" w:sz="0" w:space="0" w:color="auto"/>
            <w:left w:val="none" w:sz="0" w:space="0" w:color="auto"/>
            <w:bottom w:val="none" w:sz="0" w:space="0" w:color="auto"/>
            <w:right w:val="none" w:sz="0" w:space="0" w:color="auto"/>
          </w:divBdr>
          <w:divsChild>
            <w:div w:id="839659074">
              <w:marLeft w:val="0"/>
              <w:marRight w:val="0"/>
              <w:marTop w:val="0"/>
              <w:marBottom w:val="0"/>
              <w:divBdr>
                <w:top w:val="none" w:sz="0" w:space="0" w:color="auto"/>
                <w:left w:val="none" w:sz="0" w:space="0" w:color="auto"/>
                <w:bottom w:val="none" w:sz="0" w:space="0" w:color="auto"/>
                <w:right w:val="none" w:sz="0" w:space="0" w:color="auto"/>
              </w:divBdr>
            </w:div>
            <w:div w:id="839659077">
              <w:marLeft w:val="0"/>
              <w:marRight w:val="0"/>
              <w:marTop w:val="0"/>
              <w:marBottom w:val="0"/>
              <w:divBdr>
                <w:top w:val="none" w:sz="0" w:space="0" w:color="auto"/>
                <w:left w:val="none" w:sz="0" w:space="0" w:color="auto"/>
                <w:bottom w:val="none" w:sz="0" w:space="0" w:color="auto"/>
                <w:right w:val="none" w:sz="0" w:space="0" w:color="auto"/>
              </w:divBdr>
            </w:div>
            <w:div w:id="839659078">
              <w:marLeft w:val="0"/>
              <w:marRight w:val="0"/>
              <w:marTop w:val="0"/>
              <w:marBottom w:val="0"/>
              <w:divBdr>
                <w:top w:val="none" w:sz="0" w:space="0" w:color="auto"/>
                <w:left w:val="none" w:sz="0" w:space="0" w:color="auto"/>
                <w:bottom w:val="none" w:sz="0" w:space="0" w:color="auto"/>
                <w:right w:val="none" w:sz="0" w:space="0" w:color="auto"/>
              </w:divBdr>
            </w:div>
            <w:div w:id="839659085">
              <w:marLeft w:val="0"/>
              <w:marRight w:val="0"/>
              <w:marTop w:val="0"/>
              <w:marBottom w:val="0"/>
              <w:divBdr>
                <w:top w:val="none" w:sz="0" w:space="0" w:color="auto"/>
                <w:left w:val="none" w:sz="0" w:space="0" w:color="auto"/>
                <w:bottom w:val="none" w:sz="0" w:space="0" w:color="auto"/>
                <w:right w:val="none" w:sz="0" w:space="0" w:color="auto"/>
              </w:divBdr>
            </w:div>
            <w:div w:id="839659087">
              <w:marLeft w:val="0"/>
              <w:marRight w:val="0"/>
              <w:marTop w:val="0"/>
              <w:marBottom w:val="0"/>
              <w:divBdr>
                <w:top w:val="none" w:sz="0" w:space="0" w:color="auto"/>
                <w:left w:val="none" w:sz="0" w:space="0" w:color="auto"/>
                <w:bottom w:val="none" w:sz="0" w:space="0" w:color="auto"/>
                <w:right w:val="none" w:sz="0" w:space="0" w:color="auto"/>
              </w:divBdr>
            </w:div>
            <w:div w:id="83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9084">
      <w:marLeft w:val="0"/>
      <w:marRight w:val="0"/>
      <w:marTop w:val="0"/>
      <w:marBottom w:val="0"/>
      <w:divBdr>
        <w:top w:val="none" w:sz="0" w:space="0" w:color="auto"/>
        <w:left w:val="none" w:sz="0" w:space="0" w:color="auto"/>
        <w:bottom w:val="none" w:sz="0" w:space="0" w:color="auto"/>
        <w:right w:val="none" w:sz="0" w:space="0" w:color="auto"/>
      </w:divBdr>
      <w:divsChild>
        <w:div w:id="839659081">
          <w:marLeft w:val="0"/>
          <w:marRight w:val="0"/>
          <w:marTop w:val="0"/>
          <w:marBottom w:val="0"/>
          <w:divBdr>
            <w:top w:val="none" w:sz="0" w:space="0" w:color="auto"/>
            <w:left w:val="none" w:sz="0" w:space="0" w:color="auto"/>
            <w:bottom w:val="none" w:sz="0" w:space="0" w:color="auto"/>
            <w:right w:val="none" w:sz="0" w:space="0" w:color="auto"/>
          </w:divBdr>
        </w:div>
      </w:divsChild>
    </w:div>
    <w:div w:id="839659086">
      <w:marLeft w:val="0"/>
      <w:marRight w:val="0"/>
      <w:marTop w:val="0"/>
      <w:marBottom w:val="0"/>
      <w:divBdr>
        <w:top w:val="none" w:sz="0" w:space="0" w:color="auto"/>
        <w:left w:val="none" w:sz="0" w:space="0" w:color="auto"/>
        <w:bottom w:val="none" w:sz="0" w:space="0" w:color="auto"/>
        <w:right w:val="none" w:sz="0" w:space="0" w:color="auto"/>
      </w:divBdr>
    </w:div>
    <w:div w:id="839659093">
      <w:marLeft w:val="0"/>
      <w:marRight w:val="0"/>
      <w:marTop w:val="0"/>
      <w:marBottom w:val="0"/>
      <w:divBdr>
        <w:top w:val="none" w:sz="0" w:space="0" w:color="auto"/>
        <w:left w:val="none" w:sz="0" w:space="0" w:color="auto"/>
        <w:bottom w:val="none" w:sz="0" w:space="0" w:color="auto"/>
        <w:right w:val="none" w:sz="0" w:space="0" w:color="auto"/>
      </w:divBdr>
    </w:div>
    <w:div w:id="839659094">
      <w:marLeft w:val="0"/>
      <w:marRight w:val="0"/>
      <w:marTop w:val="0"/>
      <w:marBottom w:val="0"/>
      <w:divBdr>
        <w:top w:val="none" w:sz="0" w:space="0" w:color="auto"/>
        <w:left w:val="none" w:sz="0" w:space="0" w:color="auto"/>
        <w:bottom w:val="none" w:sz="0" w:space="0" w:color="auto"/>
        <w:right w:val="none" w:sz="0" w:space="0" w:color="auto"/>
      </w:divBdr>
    </w:div>
    <w:div w:id="839659095">
      <w:marLeft w:val="0"/>
      <w:marRight w:val="0"/>
      <w:marTop w:val="0"/>
      <w:marBottom w:val="0"/>
      <w:divBdr>
        <w:top w:val="none" w:sz="0" w:space="0" w:color="auto"/>
        <w:left w:val="none" w:sz="0" w:space="0" w:color="auto"/>
        <w:bottom w:val="none" w:sz="0" w:space="0" w:color="auto"/>
        <w:right w:val="none" w:sz="0" w:space="0" w:color="auto"/>
      </w:divBdr>
    </w:div>
    <w:div w:id="839659097">
      <w:marLeft w:val="0"/>
      <w:marRight w:val="0"/>
      <w:marTop w:val="0"/>
      <w:marBottom w:val="0"/>
      <w:divBdr>
        <w:top w:val="none" w:sz="0" w:space="0" w:color="auto"/>
        <w:left w:val="none" w:sz="0" w:space="0" w:color="auto"/>
        <w:bottom w:val="none" w:sz="0" w:space="0" w:color="auto"/>
        <w:right w:val="none" w:sz="0" w:space="0" w:color="auto"/>
      </w:divBdr>
      <w:divsChild>
        <w:div w:id="839659088">
          <w:marLeft w:val="0"/>
          <w:marRight w:val="0"/>
          <w:marTop w:val="0"/>
          <w:marBottom w:val="0"/>
          <w:divBdr>
            <w:top w:val="none" w:sz="0" w:space="0" w:color="auto"/>
            <w:left w:val="none" w:sz="0" w:space="0" w:color="auto"/>
            <w:bottom w:val="none" w:sz="0" w:space="0" w:color="auto"/>
            <w:right w:val="none" w:sz="0" w:space="0" w:color="auto"/>
          </w:divBdr>
        </w:div>
      </w:divsChild>
    </w:div>
    <w:div w:id="839659098">
      <w:marLeft w:val="0"/>
      <w:marRight w:val="0"/>
      <w:marTop w:val="0"/>
      <w:marBottom w:val="0"/>
      <w:divBdr>
        <w:top w:val="none" w:sz="0" w:space="0" w:color="auto"/>
        <w:left w:val="none" w:sz="0" w:space="0" w:color="auto"/>
        <w:bottom w:val="none" w:sz="0" w:space="0" w:color="auto"/>
        <w:right w:val="none" w:sz="0" w:space="0" w:color="auto"/>
      </w:divBdr>
      <w:divsChild>
        <w:div w:id="839659075">
          <w:marLeft w:val="720"/>
          <w:marRight w:val="0"/>
          <w:marTop w:val="288"/>
          <w:marBottom w:val="0"/>
          <w:divBdr>
            <w:top w:val="none" w:sz="0" w:space="0" w:color="auto"/>
            <w:left w:val="none" w:sz="0" w:space="0" w:color="auto"/>
            <w:bottom w:val="none" w:sz="0" w:space="0" w:color="auto"/>
            <w:right w:val="none" w:sz="0" w:space="0" w:color="auto"/>
          </w:divBdr>
        </w:div>
        <w:div w:id="839659076">
          <w:marLeft w:val="374"/>
          <w:marRight w:val="0"/>
          <w:marTop w:val="384"/>
          <w:marBottom w:val="0"/>
          <w:divBdr>
            <w:top w:val="none" w:sz="0" w:space="0" w:color="auto"/>
            <w:left w:val="none" w:sz="0" w:space="0" w:color="auto"/>
            <w:bottom w:val="none" w:sz="0" w:space="0" w:color="auto"/>
            <w:right w:val="none" w:sz="0" w:space="0" w:color="auto"/>
          </w:divBdr>
        </w:div>
        <w:div w:id="839659079">
          <w:marLeft w:val="720"/>
          <w:marRight w:val="0"/>
          <w:marTop w:val="288"/>
          <w:marBottom w:val="0"/>
          <w:divBdr>
            <w:top w:val="none" w:sz="0" w:space="0" w:color="auto"/>
            <w:left w:val="none" w:sz="0" w:space="0" w:color="auto"/>
            <w:bottom w:val="none" w:sz="0" w:space="0" w:color="auto"/>
            <w:right w:val="none" w:sz="0" w:space="0" w:color="auto"/>
          </w:divBdr>
        </w:div>
        <w:div w:id="839659080">
          <w:marLeft w:val="374"/>
          <w:marRight w:val="0"/>
          <w:marTop w:val="384"/>
          <w:marBottom w:val="0"/>
          <w:divBdr>
            <w:top w:val="none" w:sz="0" w:space="0" w:color="auto"/>
            <w:left w:val="none" w:sz="0" w:space="0" w:color="auto"/>
            <w:bottom w:val="none" w:sz="0" w:space="0" w:color="auto"/>
            <w:right w:val="none" w:sz="0" w:space="0" w:color="auto"/>
          </w:divBdr>
        </w:div>
        <w:div w:id="839659083">
          <w:marLeft w:val="720"/>
          <w:marRight w:val="0"/>
          <w:marTop w:val="288"/>
          <w:marBottom w:val="0"/>
          <w:divBdr>
            <w:top w:val="none" w:sz="0" w:space="0" w:color="auto"/>
            <w:left w:val="none" w:sz="0" w:space="0" w:color="auto"/>
            <w:bottom w:val="none" w:sz="0" w:space="0" w:color="auto"/>
            <w:right w:val="none" w:sz="0" w:space="0" w:color="auto"/>
          </w:divBdr>
        </w:div>
        <w:div w:id="839659090">
          <w:marLeft w:val="720"/>
          <w:marRight w:val="0"/>
          <w:marTop w:val="288"/>
          <w:marBottom w:val="0"/>
          <w:divBdr>
            <w:top w:val="none" w:sz="0" w:space="0" w:color="auto"/>
            <w:left w:val="none" w:sz="0" w:space="0" w:color="auto"/>
            <w:bottom w:val="none" w:sz="0" w:space="0" w:color="auto"/>
            <w:right w:val="none" w:sz="0" w:space="0" w:color="auto"/>
          </w:divBdr>
        </w:div>
        <w:div w:id="839659091">
          <w:marLeft w:val="374"/>
          <w:marRight w:val="0"/>
          <w:marTop w:val="384"/>
          <w:marBottom w:val="0"/>
          <w:divBdr>
            <w:top w:val="none" w:sz="0" w:space="0" w:color="auto"/>
            <w:left w:val="none" w:sz="0" w:space="0" w:color="auto"/>
            <w:bottom w:val="none" w:sz="0" w:space="0" w:color="auto"/>
            <w:right w:val="none" w:sz="0" w:space="0" w:color="auto"/>
          </w:divBdr>
        </w:div>
        <w:div w:id="839659096">
          <w:marLeft w:val="374"/>
          <w:marRight w:val="0"/>
          <w:marTop w:val="384"/>
          <w:marBottom w:val="0"/>
          <w:divBdr>
            <w:top w:val="none" w:sz="0" w:space="0" w:color="auto"/>
            <w:left w:val="none" w:sz="0" w:space="0" w:color="auto"/>
            <w:bottom w:val="none" w:sz="0" w:space="0" w:color="auto"/>
            <w:right w:val="none" w:sz="0" w:space="0" w:color="auto"/>
          </w:divBdr>
        </w:div>
      </w:divsChild>
    </w:div>
    <w:div w:id="915821871">
      <w:bodyDiv w:val="1"/>
      <w:marLeft w:val="0"/>
      <w:marRight w:val="0"/>
      <w:marTop w:val="0"/>
      <w:marBottom w:val="0"/>
      <w:divBdr>
        <w:top w:val="none" w:sz="0" w:space="0" w:color="auto"/>
        <w:left w:val="none" w:sz="0" w:space="0" w:color="auto"/>
        <w:bottom w:val="none" w:sz="0" w:space="0" w:color="auto"/>
        <w:right w:val="none" w:sz="0" w:space="0" w:color="auto"/>
      </w:divBdr>
    </w:div>
    <w:div w:id="922567044">
      <w:bodyDiv w:val="1"/>
      <w:marLeft w:val="0"/>
      <w:marRight w:val="0"/>
      <w:marTop w:val="0"/>
      <w:marBottom w:val="0"/>
      <w:divBdr>
        <w:top w:val="none" w:sz="0" w:space="0" w:color="auto"/>
        <w:left w:val="none" w:sz="0" w:space="0" w:color="auto"/>
        <w:bottom w:val="none" w:sz="0" w:space="0" w:color="auto"/>
        <w:right w:val="none" w:sz="0" w:space="0" w:color="auto"/>
      </w:divBdr>
    </w:div>
    <w:div w:id="974215523">
      <w:bodyDiv w:val="1"/>
      <w:marLeft w:val="0"/>
      <w:marRight w:val="0"/>
      <w:marTop w:val="0"/>
      <w:marBottom w:val="0"/>
      <w:divBdr>
        <w:top w:val="none" w:sz="0" w:space="0" w:color="auto"/>
        <w:left w:val="none" w:sz="0" w:space="0" w:color="auto"/>
        <w:bottom w:val="none" w:sz="0" w:space="0" w:color="auto"/>
        <w:right w:val="none" w:sz="0" w:space="0" w:color="auto"/>
      </w:divBdr>
    </w:div>
    <w:div w:id="1013916298">
      <w:bodyDiv w:val="1"/>
      <w:marLeft w:val="0"/>
      <w:marRight w:val="0"/>
      <w:marTop w:val="0"/>
      <w:marBottom w:val="0"/>
      <w:divBdr>
        <w:top w:val="none" w:sz="0" w:space="0" w:color="auto"/>
        <w:left w:val="none" w:sz="0" w:space="0" w:color="auto"/>
        <w:bottom w:val="none" w:sz="0" w:space="0" w:color="auto"/>
        <w:right w:val="none" w:sz="0" w:space="0" w:color="auto"/>
      </w:divBdr>
    </w:div>
    <w:div w:id="1015111351">
      <w:bodyDiv w:val="1"/>
      <w:marLeft w:val="0"/>
      <w:marRight w:val="0"/>
      <w:marTop w:val="0"/>
      <w:marBottom w:val="0"/>
      <w:divBdr>
        <w:top w:val="none" w:sz="0" w:space="0" w:color="auto"/>
        <w:left w:val="none" w:sz="0" w:space="0" w:color="auto"/>
        <w:bottom w:val="none" w:sz="0" w:space="0" w:color="auto"/>
        <w:right w:val="none" w:sz="0" w:space="0" w:color="auto"/>
      </w:divBdr>
    </w:div>
    <w:div w:id="1092238212">
      <w:bodyDiv w:val="1"/>
      <w:marLeft w:val="0"/>
      <w:marRight w:val="0"/>
      <w:marTop w:val="0"/>
      <w:marBottom w:val="0"/>
      <w:divBdr>
        <w:top w:val="none" w:sz="0" w:space="0" w:color="auto"/>
        <w:left w:val="none" w:sz="0" w:space="0" w:color="auto"/>
        <w:bottom w:val="none" w:sz="0" w:space="0" w:color="auto"/>
        <w:right w:val="none" w:sz="0" w:space="0" w:color="auto"/>
      </w:divBdr>
    </w:div>
    <w:div w:id="1150291016">
      <w:bodyDiv w:val="1"/>
      <w:marLeft w:val="0"/>
      <w:marRight w:val="0"/>
      <w:marTop w:val="0"/>
      <w:marBottom w:val="0"/>
      <w:divBdr>
        <w:top w:val="none" w:sz="0" w:space="0" w:color="auto"/>
        <w:left w:val="none" w:sz="0" w:space="0" w:color="auto"/>
        <w:bottom w:val="none" w:sz="0" w:space="0" w:color="auto"/>
        <w:right w:val="none" w:sz="0" w:space="0" w:color="auto"/>
      </w:divBdr>
    </w:div>
    <w:div w:id="1172798995">
      <w:bodyDiv w:val="1"/>
      <w:marLeft w:val="0"/>
      <w:marRight w:val="0"/>
      <w:marTop w:val="0"/>
      <w:marBottom w:val="0"/>
      <w:divBdr>
        <w:top w:val="none" w:sz="0" w:space="0" w:color="auto"/>
        <w:left w:val="none" w:sz="0" w:space="0" w:color="auto"/>
        <w:bottom w:val="none" w:sz="0" w:space="0" w:color="auto"/>
        <w:right w:val="none" w:sz="0" w:space="0" w:color="auto"/>
      </w:divBdr>
    </w:div>
    <w:div w:id="1278173311">
      <w:bodyDiv w:val="1"/>
      <w:marLeft w:val="0"/>
      <w:marRight w:val="0"/>
      <w:marTop w:val="0"/>
      <w:marBottom w:val="0"/>
      <w:divBdr>
        <w:top w:val="none" w:sz="0" w:space="0" w:color="auto"/>
        <w:left w:val="none" w:sz="0" w:space="0" w:color="auto"/>
        <w:bottom w:val="none" w:sz="0" w:space="0" w:color="auto"/>
        <w:right w:val="none" w:sz="0" w:space="0" w:color="auto"/>
      </w:divBdr>
    </w:div>
    <w:div w:id="1336496659">
      <w:bodyDiv w:val="1"/>
      <w:marLeft w:val="0"/>
      <w:marRight w:val="0"/>
      <w:marTop w:val="0"/>
      <w:marBottom w:val="0"/>
      <w:divBdr>
        <w:top w:val="none" w:sz="0" w:space="0" w:color="auto"/>
        <w:left w:val="none" w:sz="0" w:space="0" w:color="auto"/>
        <w:bottom w:val="none" w:sz="0" w:space="0" w:color="auto"/>
        <w:right w:val="none" w:sz="0" w:space="0" w:color="auto"/>
      </w:divBdr>
    </w:div>
    <w:div w:id="1353527567">
      <w:bodyDiv w:val="1"/>
      <w:marLeft w:val="0"/>
      <w:marRight w:val="0"/>
      <w:marTop w:val="0"/>
      <w:marBottom w:val="0"/>
      <w:divBdr>
        <w:top w:val="none" w:sz="0" w:space="0" w:color="auto"/>
        <w:left w:val="none" w:sz="0" w:space="0" w:color="auto"/>
        <w:bottom w:val="none" w:sz="0" w:space="0" w:color="auto"/>
        <w:right w:val="none" w:sz="0" w:space="0" w:color="auto"/>
      </w:divBdr>
    </w:div>
    <w:div w:id="1353649370">
      <w:bodyDiv w:val="1"/>
      <w:marLeft w:val="0"/>
      <w:marRight w:val="0"/>
      <w:marTop w:val="0"/>
      <w:marBottom w:val="0"/>
      <w:divBdr>
        <w:top w:val="none" w:sz="0" w:space="0" w:color="auto"/>
        <w:left w:val="none" w:sz="0" w:space="0" w:color="auto"/>
        <w:bottom w:val="none" w:sz="0" w:space="0" w:color="auto"/>
        <w:right w:val="none" w:sz="0" w:space="0" w:color="auto"/>
      </w:divBdr>
    </w:div>
    <w:div w:id="1376853560">
      <w:bodyDiv w:val="1"/>
      <w:marLeft w:val="0"/>
      <w:marRight w:val="0"/>
      <w:marTop w:val="0"/>
      <w:marBottom w:val="0"/>
      <w:divBdr>
        <w:top w:val="none" w:sz="0" w:space="0" w:color="auto"/>
        <w:left w:val="none" w:sz="0" w:space="0" w:color="auto"/>
        <w:bottom w:val="none" w:sz="0" w:space="0" w:color="auto"/>
        <w:right w:val="none" w:sz="0" w:space="0" w:color="auto"/>
      </w:divBdr>
    </w:div>
    <w:div w:id="1438988484">
      <w:bodyDiv w:val="1"/>
      <w:marLeft w:val="0"/>
      <w:marRight w:val="0"/>
      <w:marTop w:val="0"/>
      <w:marBottom w:val="0"/>
      <w:divBdr>
        <w:top w:val="none" w:sz="0" w:space="0" w:color="auto"/>
        <w:left w:val="none" w:sz="0" w:space="0" w:color="auto"/>
        <w:bottom w:val="none" w:sz="0" w:space="0" w:color="auto"/>
        <w:right w:val="none" w:sz="0" w:space="0" w:color="auto"/>
      </w:divBdr>
    </w:div>
    <w:div w:id="1442921867">
      <w:bodyDiv w:val="1"/>
      <w:marLeft w:val="0"/>
      <w:marRight w:val="0"/>
      <w:marTop w:val="0"/>
      <w:marBottom w:val="0"/>
      <w:divBdr>
        <w:top w:val="none" w:sz="0" w:space="0" w:color="auto"/>
        <w:left w:val="none" w:sz="0" w:space="0" w:color="auto"/>
        <w:bottom w:val="none" w:sz="0" w:space="0" w:color="auto"/>
        <w:right w:val="none" w:sz="0" w:space="0" w:color="auto"/>
      </w:divBdr>
    </w:div>
    <w:div w:id="1451823403">
      <w:bodyDiv w:val="1"/>
      <w:marLeft w:val="0"/>
      <w:marRight w:val="0"/>
      <w:marTop w:val="0"/>
      <w:marBottom w:val="0"/>
      <w:divBdr>
        <w:top w:val="none" w:sz="0" w:space="0" w:color="auto"/>
        <w:left w:val="none" w:sz="0" w:space="0" w:color="auto"/>
        <w:bottom w:val="none" w:sz="0" w:space="0" w:color="auto"/>
        <w:right w:val="none" w:sz="0" w:space="0" w:color="auto"/>
      </w:divBdr>
    </w:div>
    <w:div w:id="1493787880">
      <w:bodyDiv w:val="1"/>
      <w:marLeft w:val="0"/>
      <w:marRight w:val="0"/>
      <w:marTop w:val="0"/>
      <w:marBottom w:val="0"/>
      <w:divBdr>
        <w:top w:val="none" w:sz="0" w:space="0" w:color="auto"/>
        <w:left w:val="none" w:sz="0" w:space="0" w:color="auto"/>
        <w:bottom w:val="none" w:sz="0" w:space="0" w:color="auto"/>
        <w:right w:val="none" w:sz="0" w:space="0" w:color="auto"/>
      </w:divBdr>
    </w:div>
    <w:div w:id="1500464013">
      <w:bodyDiv w:val="1"/>
      <w:marLeft w:val="0"/>
      <w:marRight w:val="0"/>
      <w:marTop w:val="0"/>
      <w:marBottom w:val="0"/>
      <w:divBdr>
        <w:top w:val="none" w:sz="0" w:space="0" w:color="auto"/>
        <w:left w:val="none" w:sz="0" w:space="0" w:color="auto"/>
        <w:bottom w:val="none" w:sz="0" w:space="0" w:color="auto"/>
        <w:right w:val="none" w:sz="0" w:space="0" w:color="auto"/>
      </w:divBdr>
    </w:div>
    <w:div w:id="1522275922">
      <w:bodyDiv w:val="1"/>
      <w:marLeft w:val="0"/>
      <w:marRight w:val="0"/>
      <w:marTop w:val="0"/>
      <w:marBottom w:val="0"/>
      <w:divBdr>
        <w:top w:val="none" w:sz="0" w:space="0" w:color="auto"/>
        <w:left w:val="none" w:sz="0" w:space="0" w:color="auto"/>
        <w:bottom w:val="none" w:sz="0" w:space="0" w:color="auto"/>
        <w:right w:val="none" w:sz="0" w:space="0" w:color="auto"/>
      </w:divBdr>
    </w:div>
    <w:div w:id="1530413186">
      <w:bodyDiv w:val="1"/>
      <w:marLeft w:val="0"/>
      <w:marRight w:val="0"/>
      <w:marTop w:val="0"/>
      <w:marBottom w:val="0"/>
      <w:divBdr>
        <w:top w:val="none" w:sz="0" w:space="0" w:color="auto"/>
        <w:left w:val="none" w:sz="0" w:space="0" w:color="auto"/>
        <w:bottom w:val="none" w:sz="0" w:space="0" w:color="auto"/>
        <w:right w:val="none" w:sz="0" w:space="0" w:color="auto"/>
      </w:divBdr>
    </w:div>
    <w:div w:id="1654868108">
      <w:bodyDiv w:val="1"/>
      <w:marLeft w:val="0"/>
      <w:marRight w:val="0"/>
      <w:marTop w:val="0"/>
      <w:marBottom w:val="0"/>
      <w:divBdr>
        <w:top w:val="none" w:sz="0" w:space="0" w:color="auto"/>
        <w:left w:val="none" w:sz="0" w:space="0" w:color="auto"/>
        <w:bottom w:val="none" w:sz="0" w:space="0" w:color="auto"/>
        <w:right w:val="none" w:sz="0" w:space="0" w:color="auto"/>
      </w:divBdr>
    </w:div>
    <w:div w:id="1672248747">
      <w:bodyDiv w:val="1"/>
      <w:marLeft w:val="0"/>
      <w:marRight w:val="0"/>
      <w:marTop w:val="0"/>
      <w:marBottom w:val="0"/>
      <w:divBdr>
        <w:top w:val="none" w:sz="0" w:space="0" w:color="auto"/>
        <w:left w:val="none" w:sz="0" w:space="0" w:color="auto"/>
        <w:bottom w:val="none" w:sz="0" w:space="0" w:color="auto"/>
        <w:right w:val="none" w:sz="0" w:space="0" w:color="auto"/>
      </w:divBdr>
    </w:div>
    <w:div w:id="1762221783">
      <w:bodyDiv w:val="1"/>
      <w:marLeft w:val="0"/>
      <w:marRight w:val="0"/>
      <w:marTop w:val="0"/>
      <w:marBottom w:val="0"/>
      <w:divBdr>
        <w:top w:val="none" w:sz="0" w:space="0" w:color="auto"/>
        <w:left w:val="none" w:sz="0" w:space="0" w:color="auto"/>
        <w:bottom w:val="none" w:sz="0" w:space="0" w:color="auto"/>
        <w:right w:val="none" w:sz="0" w:space="0" w:color="auto"/>
      </w:divBdr>
    </w:div>
    <w:div w:id="1791977236">
      <w:bodyDiv w:val="1"/>
      <w:marLeft w:val="0"/>
      <w:marRight w:val="0"/>
      <w:marTop w:val="0"/>
      <w:marBottom w:val="0"/>
      <w:divBdr>
        <w:top w:val="none" w:sz="0" w:space="0" w:color="auto"/>
        <w:left w:val="none" w:sz="0" w:space="0" w:color="auto"/>
        <w:bottom w:val="none" w:sz="0" w:space="0" w:color="auto"/>
        <w:right w:val="none" w:sz="0" w:space="0" w:color="auto"/>
      </w:divBdr>
    </w:div>
    <w:div w:id="1807114391">
      <w:bodyDiv w:val="1"/>
      <w:marLeft w:val="0"/>
      <w:marRight w:val="0"/>
      <w:marTop w:val="0"/>
      <w:marBottom w:val="0"/>
      <w:divBdr>
        <w:top w:val="none" w:sz="0" w:space="0" w:color="auto"/>
        <w:left w:val="none" w:sz="0" w:space="0" w:color="auto"/>
        <w:bottom w:val="none" w:sz="0" w:space="0" w:color="auto"/>
        <w:right w:val="none" w:sz="0" w:space="0" w:color="auto"/>
      </w:divBdr>
    </w:div>
    <w:div w:id="1820532725">
      <w:bodyDiv w:val="1"/>
      <w:marLeft w:val="0"/>
      <w:marRight w:val="0"/>
      <w:marTop w:val="0"/>
      <w:marBottom w:val="0"/>
      <w:divBdr>
        <w:top w:val="none" w:sz="0" w:space="0" w:color="auto"/>
        <w:left w:val="none" w:sz="0" w:space="0" w:color="auto"/>
        <w:bottom w:val="none" w:sz="0" w:space="0" w:color="auto"/>
        <w:right w:val="none" w:sz="0" w:space="0" w:color="auto"/>
      </w:divBdr>
    </w:div>
    <w:div w:id="1822232752">
      <w:bodyDiv w:val="1"/>
      <w:marLeft w:val="28"/>
      <w:marRight w:val="28"/>
      <w:marTop w:val="0"/>
      <w:marBottom w:val="0"/>
      <w:divBdr>
        <w:top w:val="none" w:sz="0" w:space="0" w:color="auto"/>
        <w:left w:val="none" w:sz="0" w:space="0" w:color="auto"/>
        <w:bottom w:val="none" w:sz="0" w:space="0" w:color="auto"/>
        <w:right w:val="none" w:sz="0" w:space="0" w:color="auto"/>
      </w:divBdr>
      <w:divsChild>
        <w:div w:id="1512139159">
          <w:marLeft w:val="0"/>
          <w:marRight w:val="0"/>
          <w:marTop w:val="0"/>
          <w:marBottom w:val="0"/>
          <w:divBdr>
            <w:top w:val="none" w:sz="0" w:space="0" w:color="auto"/>
            <w:left w:val="none" w:sz="0" w:space="0" w:color="auto"/>
            <w:bottom w:val="none" w:sz="0" w:space="0" w:color="auto"/>
            <w:right w:val="none" w:sz="0" w:space="0" w:color="auto"/>
          </w:divBdr>
          <w:divsChild>
            <w:div w:id="332298961">
              <w:marLeft w:val="0"/>
              <w:marRight w:val="0"/>
              <w:marTop w:val="0"/>
              <w:marBottom w:val="0"/>
              <w:divBdr>
                <w:top w:val="none" w:sz="0" w:space="0" w:color="auto"/>
                <w:left w:val="none" w:sz="0" w:space="0" w:color="auto"/>
                <w:bottom w:val="none" w:sz="0" w:space="0" w:color="auto"/>
                <w:right w:val="none" w:sz="0" w:space="0" w:color="auto"/>
              </w:divBdr>
              <w:divsChild>
                <w:div w:id="1308702564">
                  <w:marLeft w:val="166"/>
                  <w:marRight w:val="0"/>
                  <w:marTop w:val="0"/>
                  <w:marBottom w:val="0"/>
                  <w:divBdr>
                    <w:top w:val="none" w:sz="0" w:space="0" w:color="auto"/>
                    <w:left w:val="none" w:sz="0" w:space="0" w:color="auto"/>
                    <w:bottom w:val="none" w:sz="0" w:space="0" w:color="auto"/>
                    <w:right w:val="none" w:sz="0" w:space="0" w:color="auto"/>
                  </w:divBdr>
                  <w:divsChild>
                    <w:div w:id="2126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2723">
      <w:bodyDiv w:val="1"/>
      <w:marLeft w:val="0"/>
      <w:marRight w:val="0"/>
      <w:marTop w:val="0"/>
      <w:marBottom w:val="0"/>
      <w:divBdr>
        <w:top w:val="none" w:sz="0" w:space="0" w:color="auto"/>
        <w:left w:val="none" w:sz="0" w:space="0" w:color="auto"/>
        <w:bottom w:val="none" w:sz="0" w:space="0" w:color="auto"/>
        <w:right w:val="none" w:sz="0" w:space="0" w:color="auto"/>
      </w:divBdr>
    </w:div>
    <w:div w:id="1967271852">
      <w:bodyDiv w:val="1"/>
      <w:marLeft w:val="0"/>
      <w:marRight w:val="0"/>
      <w:marTop w:val="0"/>
      <w:marBottom w:val="0"/>
      <w:divBdr>
        <w:top w:val="none" w:sz="0" w:space="0" w:color="auto"/>
        <w:left w:val="none" w:sz="0" w:space="0" w:color="auto"/>
        <w:bottom w:val="none" w:sz="0" w:space="0" w:color="auto"/>
        <w:right w:val="none" w:sz="0" w:space="0" w:color="auto"/>
      </w:divBdr>
    </w:div>
    <w:div w:id="2028091285">
      <w:bodyDiv w:val="1"/>
      <w:marLeft w:val="0"/>
      <w:marRight w:val="0"/>
      <w:marTop w:val="0"/>
      <w:marBottom w:val="0"/>
      <w:divBdr>
        <w:top w:val="none" w:sz="0" w:space="0" w:color="auto"/>
        <w:left w:val="none" w:sz="0" w:space="0" w:color="auto"/>
        <w:bottom w:val="none" w:sz="0" w:space="0" w:color="auto"/>
        <w:right w:val="none" w:sz="0" w:space="0" w:color="auto"/>
      </w:divBdr>
    </w:div>
    <w:div w:id="2039038408">
      <w:bodyDiv w:val="1"/>
      <w:marLeft w:val="0"/>
      <w:marRight w:val="0"/>
      <w:marTop w:val="0"/>
      <w:marBottom w:val="0"/>
      <w:divBdr>
        <w:top w:val="none" w:sz="0" w:space="0" w:color="auto"/>
        <w:left w:val="none" w:sz="0" w:space="0" w:color="auto"/>
        <w:bottom w:val="none" w:sz="0" w:space="0" w:color="auto"/>
        <w:right w:val="none" w:sz="0" w:space="0" w:color="auto"/>
      </w:divBdr>
    </w:div>
    <w:div w:id="2053070684">
      <w:bodyDiv w:val="1"/>
      <w:marLeft w:val="0"/>
      <w:marRight w:val="0"/>
      <w:marTop w:val="0"/>
      <w:marBottom w:val="0"/>
      <w:divBdr>
        <w:top w:val="none" w:sz="0" w:space="0" w:color="auto"/>
        <w:left w:val="none" w:sz="0" w:space="0" w:color="auto"/>
        <w:bottom w:val="none" w:sz="0" w:space="0" w:color="auto"/>
        <w:right w:val="none" w:sz="0" w:space="0" w:color="auto"/>
      </w:divBdr>
    </w:div>
    <w:div w:id="214553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3.bin"/><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vip\My%20Document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58F9B135160142929DA59E29CC7AE9" ma:contentTypeVersion="" ma:contentTypeDescription="Create a new document." ma:contentTypeScope="" ma:versionID="f46b90130fa7ab6224c9b58d476544a8">
  <xsd:schema xmlns:xsd="http://www.w3.org/2001/XMLSchema" xmlns:xs="http://www.w3.org/2001/XMLSchema" xmlns:p="http://schemas.microsoft.com/office/2006/metadata/properties" targetNamespace="http://schemas.microsoft.com/office/2006/metadata/properties" ma:root="true" ma:fieldsID="da03851b2c0575b7bc806d39035c55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77427-2824-459B-8E34-0CFCA52EF3A6}">
  <ds:schemaRefs>
    <ds:schemaRef ds:uri="http://schemas.microsoft.com/office/2006/metadata/properties"/>
  </ds:schemaRefs>
</ds:datastoreItem>
</file>

<file path=customXml/itemProps2.xml><?xml version="1.0" encoding="utf-8"?>
<ds:datastoreItem xmlns:ds="http://schemas.openxmlformats.org/officeDocument/2006/customXml" ds:itemID="{2836B0EE-AA4F-4198-B147-49D161CF8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05CF09-648B-4A29-B356-FE321790A1A6}">
  <ds:schemaRefs>
    <ds:schemaRef ds:uri="http://schemas.microsoft.com/sharepoint/v3/contenttype/forms"/>
  </ds:schemaRefs>
</ds:datastoreItem>
</file>

<file path=customXml/itemProps4.xml><?xml version="1.0" encoding="utf-8"?>
<ds:datastoreItem xmlns:ds="http://schemas.openxmlformats.org/officeDocument/2006/customXml" ds:itemID="{3A7433CF-E62F-4BBD-9509-B9B98E02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48</TotalTime>
  <Pages>27</Pages>
  <Words>3766</Words>
  <Characters>23001</Characters>
  <Application>Microsoft Office Word</Application>
  <DocSecurity>0</DocSecurity>
  <Lines>2091</Lines>
  <Paragraphs>1672</Paragraphs>
  <ScaleCrop>false</ScaleCrop>
  <HeadingPairs>
    <vt:vector size="2" baseType="variant">
      <vt:variant>
        <vt:lpstr>Title</vt:lpstr>
      </vt:variant>
      <vt:variant>
        <vt:i4>1</vt:i4>
      </vt:variant>
    </vt:vector>
  </HeadingPairs>
  <TitlesOfParts>
    <vt:vector size="1" baseType="lpstr">
      <vt:lpstr>HCL TECHNOLOGIES LIMITED</vt:lpstr>
    </vt:vector>
  </TitlesOfParts>
  <Company>HCL Technologies Limited</Company>
  <LinksUpToDate>false</LinksUpToDate>
  <CharactersWithSpaces>25095</CharactersWithSpaces>
  <SharedDoc>false</SharedDoc>
  <HLinks>
    <vt:vector size="168" baseType="variant">
      <vt:variant>
        <vt:i4>1245233</vt:i4>
      </vt:variant>
      <vt:variant>
        <vt:i4>164</vt:i4>
      </vt:variant>
      <vt:variant>
        <vt:i4>0</vt:i4>
      </vt:variant>
      <vt:variant>
        <vt:i4>5</vt:i4>
      </vt:variant>
      <vt:variant>
        <vt:lpwstr/>
      </vt:variant>
      <vt:variant>
        <vt:lpwstr>_Toc292199856</vt:lpwstr>
      </vt:variant>
      <vt:variant>
        <vt:i4>1245233</vt:i4>
      </vt:variant>
      <vt:variant>
        <vt:i4>158</vt:i4>
      </vt:variant>
      <vt:variant>
        <vt:i4>0</vt:i4>
      </vt:variant>
      <vt:variant>
        <vt:i4>5</vt:i4>
      </vt:variant>
      <vt:variant>
        <vt:lpwstr/>
      </vt:variant>
      <vt:variant>
        <vt:lpwstr>_Toc292199854</vt:lpwstr>
      </vt:variant>
      <vt:variant>
        <vt:i4>1245233</vt:i4>
      </vt:variant>
      <vt:variant>
        <vt:i4>152</vt:i4>
      </vt:variant>
      <vt:variant>
        <vt:i4>0</vt:i4>
      </vt:variant>
      <vt:variant>
        <vt:i4>5</vt:i4>
      </vt:variant>
      <vt:variant>
        <vt:lpwstr/>
      </vt:variant>
      <vt:variant>
        <vt:lpwstr>_Toc292199853</vt:lpwstr>
      </vt:variant>
      <vt:variant>
        <vt:i4>1245233</vt:i4>
      </vt:variant>
      <vt:variant>
        <vt:i4>146</vt:i4>
      </vt:variant>
      <vt:variant>
        <vt:i4>0</vt:i4>
      </vt:variant>
      <vt:variant>
        <vt:i4>5</vt:i4>
      </vt:variant>
      <vt:variant>
        <vt:lpwstr/>
      </vt:variant>
      <vt:variant>
        <vt:lpwstr>_Toc292199852</vt:lpwstr>
      </vt:variant>
      <vt:variant>
        <vt:i4>1245233</vt:i4>
      </vt:variant>
      <vt:variant>
        <vt:i4>140</vt:i4>
      </vt:variant>
      <vt:variant>
        <vt:i4>0</vt:i4>
      </vt:variant>
      <vt:variant>
        <vt:i4>5</vt:i4>
      </vt:variant>
      <vt:variant>
        <vt:lpwstr/>
      </vt:variant>
      <vt:variant>
        <vt:lpwstr>_Toc292199851</vt:lpwstr>
      </vt:variant>
      <vt:variant>
        <vt:i4>1245233</vt:i4>
      </vt:variant>
      <vt:variant>
        <vt:i4>134</vt:i4>
      </vt:variant>
      <vt:variant>
        <vt:i4>0</vt:i4>
      </vt:variant>
      <vt:variant>
        <vt:i4>5</vt:i4>
      </vt:variant>
      <vt:variant>
        <vt:lpwstr/>
      </vt:variant>
      <vt:variant>
        <vt:lpwstr>_Toc292199850</vt:lpwstr>
      </vt:variant>
      <vt:variant>
        <vt:i4>1179697</vt:i4>
      </vt:variant>
      <vt:variant>
        <vt:i4>128</vt:i4>
      </vt:variant>
      <vt:variant>
        <vt:i4>0</vt:i4>
      </vt:variant>
      <vt:variant>
        <vt:i4>5</vt:i4>
      </vt:variant>
      <vt:variant>
        <vt:lpwstr/>
      </vt:variant>
      <vt:variant>
        <vt:lpwstr>_Toc292199849</vt:lpwstr>
      </vt:variant>
      <vt:variant>
        <vt:i4>1179697</vt:i4>
      </vt:variant>
      <vt:variant>
        <vt:i4>122</vt:i4>
      </vt:variant>
      <vt:variant>
        <vt:i4>0</vt:i4>
      </vt:variant>
      <vt:variant>
        <vt:i4>5</vt:i4>
      </vt:variant>
      <vt:variant>
        <vt:lpwstr/>
      </vt:variant>
      <vt:variant>
        <vt:lpwstr>_Toc292199848</vt:lpwstr>
      </vt:variant>
      <vt:variant>
        <vt:i4>1179697</vt:i4>
      </vt:variant>
      <vt:variant>
        <vt:i4>116</vt:i4>
      </vt:variant>
      <vt:variant>
        <vt:i4>0</vt:i4>
      </vt:variant>
      <vt:variant>
        <vt:i4>5</vt:i4>
      </vt:variant>
      <vt:variant>
        <vt:lpwstr/>
      </vt:variant>
      <vt:variant>
        <vt:lpwstr>_Toc292199847</vt:lpwstr>
      </vt:variant>
      <vt:variant>
        <vt:i4>1179697</vt:i4>
      </vt:variant>
      <vt:variant>
        <vt:i4>110</vt:i4>
      </vt:variant>
      <vt:variant>
        <vt:i4>0</vt:i4>
      </vt:variant>
      <vt:variant>
        <vt:i4>5</vt:i4>
      </vt:variant>
      <vt:variant>
        <vt:lpwstr/>
      </vt:variant>
      <vt:variant>
        <vt:lpwstr>_Toc292199846</vt:lpwstr>
      </vt:variant>
      <vt:variant>
        <vt:i4>1179697</vt:i4>
      </vt:variant>
      <vt:variant>
        <vt:i4>104</vt:i4>
      </vt:variant>
      <vt:variant>
        <vt:i4>0</vt:i4>
      </vt:variant>
      <vt:variant>
        <vt:i4>5</vt:i4>
      </vt:variant>
      <vt:variant>
        <vt:lpwstr/>
      </vt:variant>
      <vt:variant>
        <vt:lpwstr>_Toc292199845</vt:lpwstr>
      </vt:variant>
      <vt:variant>
        <vt:i4>1179697</vt:i4>
      </vt:variant>
      <vt:variant>
        <vt:i4>98</vt:i4>
      </vt:variant>
      <vt:variant>
        <vt:i4>0</vt:i4>
      </vt:variant>
      <vt:variant>
        <vt:i4>5</vt:i4>
      </vt:variant>
      <vt:variant>
        <vt:lpwstr/>
      </vt:variant>
      <vt:variant>
        <vt:lpwstr>_Toc292199844</vt:lpwstr>
      </vt:variant>
      <vt:variant>
        <vt:i4>1179697</vt:i4>
      </vt:variant>
      <vt:variant>
        <vt:i4>92</vt:i4>
      </vt:variant>
      <vt:variant>
        <vt:i4>0</vt:i4>
      </vt:variant>
      <vt:variant>
        <vt:i4>5</vt:i4>
      </vt:variant>
      <vt:variant>
        <vt:lpwstr/>
      </vt:variant>
      <vt:variant>
        <vt:lpwstr>_Toc292199843</vt:lpwstr>
      </vt:variant>
      <vt:variant>
        <vt:i4>1179697</vt:i4>
      </vt:variant>
      <vt:variant>
        <vt:i4>86</vt:i4>
      </vt:variant>
      <vt:variant>
        <vt:i4>0</vt:i4>
      </vt:variant>
      <vt:variant>
        <vt:i4>5</vt:i4>
      </vt:variant>
      <vt:variant>
        <vt:lpwstr/>
      </vt:variant>
      <vt:variant>
        <vt:lpwstr>_Toc292199842</vt:lpwstr>
      </vt:variant>
      <vt:variant>
        <vt:i4>1179697</vt:i4>
      </vt:variant>
      <vt:variant>
        <vt:i4>80</vt:i4>
      </vt:variant>
      <vt:variant>
        <vt:i4>0</vt:i4>
      </vt:variant>
      <vt:variant>
        <vt:i4>5</vt:i4>
      </vt:variant>
      <vt:variant>
        <vt:lpwstr/>
      </vt:variant>
      <vt:variant>
        <vt:lpwstr>_Toc292199841</vt:lpwstr>
      </vt:variant>
      <vt:variant>
        <vt:i4>1179697</vt:i4>
      </vt:variant>
      <vt:variant>
        <vt:i4>74</vt:i4>
      </vt:variant>
      <vt:variant>
        <vt:i4>0</vt:i4>
      </vt:variant>
      <vt:variant>
        <vt:i4>5</vt:i4>
      </vt:variant>
      <vt:variant>
        <vt:lpwstr/>
      </vt:variant>
      <vt:variant>
        <vt:lpwstr>_Toc292199840</vt:lpwstr>
      </vt:variant>
      <vt:variant>
        <vt:i4>1376305</vt:i4>
      </vt:variant>
      <vt:variant>
        <vt:i4>68</vt:i4>
      </vt:variant>
      <vt:variant>
        <vt:i4>0</vt:i4>
      </vt:variant>
      <vt:variant>
        <vt:i4>5</vt:i4>
      </vt:variant>
      <vt:variant>
        <vt:lpwstr/>
      </vt:variant>
      <vt:variant>
        <vt:lpwstr>_Toc292199839</vt:lpwstr>
      </vt:variant>
      <vt:variant>
        <vt:i4>1376305</vt:i4>
      </vt:variant>
      <vt:variant>
        <vt:i4>62</vt:i4>
      </vt:variant>
      <vt:variant>
        <vt:i4>0</vt:i4>
      </vt:variant>
      <vt:variant>
        <vt:i4>5</vt:i4>
      </vt:variant>
      <vt:variant>
        <vt:lpwstr/>
      </vt:variant>
      <vt:variant>
        <vt:lpwstr>_Toc292199838</vt:lpwstr>
      </vt:variant>
      <vt:variant>
        <vt:i4>1376305</vt:i4>
      </vt:variant>
      <vt:variant>
        <vt:i4>56</vt:i4>
      </vt:variant>
      <vt:variant>
        <vt:i4>0</vt:i4>
      </vt:variant>
      <vt:variant>
        <vt:i4>5</vt:i4>
      </vt:variant>
      <vt:variant>
        <vt:lpwstr/>
      </vt:variant>
      <vt:variant>
        <vt:lpwstr>_Toc292199837</vt:lpwstr>
      </vt:variant>
      <vt:variant>
        <vt:i4>1376305</vt:i4>
      </vt:variant>
      <vt:variant>
        <vt:i4>50</vt:i4>
      </vt:variant>
      <vt:variant>
        <vt:i4>0</vt:i4>
      </vt:variant>
      <vt:variant>
        <vt:i4>5</vt:i4>
      </vt:variant>
      <vt:variant>
        <vt:lpwstr/>
      </vt:variant>
      <vt:variant>
        <vt:lpwstr>_Toc292199836</vt:lpwstr>
      </vt:variant>
      <vt:variant>
        <vt:i4>1376305</vt:i4>
      </vt:variant>
      <vt:variant>
        <vt:i4>44</vt:i4>
      </vt:variant>
      <vt:variant>
        <vt:i4>0</vt:i4>
      </vt:variant>
      <vt:variant>
        <vt:i4>5</vt:i4>
      </vt:variant>
      <vt:variant>
        <vt:lpwstr/>
      </vt:variant>
      <vt:variant>
        <vt:lpwstr>_Toc292199835</vt:lpwstr>
      </vt:variant>
      <vt:variant>
        <vt:i4>1376305</vt:i4>
      </vt:variant>
      <vt:variant>
        <vt:i4>38</vt:i4>
      </vt:variant>
      <vt:variant>
        <vt:i4>0</vt:i4>
      </vt:variant>
      <vt:variant>
        <vt:i4>5</vt:i4>
      </vt:variant>
      <vt:variant>
        <vt:lpwstr/>
      </vt:variant>
      <vt:variant>
        <vt:lpwstr>_Toc292199834</vt:lpwstr>
      </vt:variant>
      <vt:variant>
        <vt:i4>1376305</vt:i4>
      </vt:variant>
      <vt:variant>
        <vt:i4>32</vt:i4>
      </vt:variant>
      <vt:variant>
        <vt:i4>0</vt:i4>
      </vt:variant>
      <vt:variant>
        <vt:i4>5</vt:i4>
      </vt:variant>
      <vt:variant>
        <vt:lpwstr/>
      </vt:variant>
      <vt:variant>
        <vt:lpwstr>_Toc292199833</vt:lpwstr>
      </vt:variant>
      <vt:variant>
        <vt:i4>1376305</vt:i4>
      </vt:variant>
      <vt:variant>
        <vt:i4>26</vt:i4>
      </vt:variant>
      <vt:variant>
        <vt:i4>0</vt:i4>
      </vt:variant>
      <vt:variant>
        <vt:i4>5</vt:i4>
      </vt:variant>
      <vt:variant>
        <vt:lpwstr/>
      </vt:variant>
      <vt:variant>
        <vt:lpwstr>_Toc292199832</vt:lpwstr>
      </vt:variant>
      <vt:variant>
        <vt:i4>1376305</vt:i4>
      </vt:variant>
      <vt:variant>
        <vt:i4>20</vt:i4>
      </vt:variant>
      <vt:variant>
        <vt:i4>0</vt:i4>
      </vt:variant>
      <vt:variant>
        <vt:i4>5</vt:i4>
      </vt:variant>
      <vt:variant>
        <vt:lpwstr/>
      </vt:variant>
      <vt:variant>
        <vt:lpwstr>_Toc292199831</vt:lpwstr>
      </vt:variant>
      <vt:variant>
        <vt:i4>1376305</vt:i4>
      </vt:variant>
      <vt:variant>
        <vt:i4>14</vt:i4>
      </vt:variant>
      <vt:variant>
        <vt:i4>0</vt:i4>
      </vt:variant>
      <vt:variant>
        <vt:i4>5</vt:i4>
      </vt:variant>
      <vt:variant>
        <vt:lpwstr/>
      </vt:variant>
      <vt:variant>
        <vt:lpwstr>_Toc292199830</vt:lpwstr>
      </vt:variant>
      <vt:variant>
        <vt:i4>1310769</vt:i4>
      </vt:variant>
      <vt:variant>
        <vt:i4>8</vt:i4>
      </vt:variant>
      <vt:variant>
        <vt:i4>0</vt:i4>
      </vt:variant>
      <vt:variant>
        <vt:i4>5</vt:i4>
      </vt:variant>
      <vt:variant>
        <vt:lpwstr/>
      </vt:variant>
      <vt:variant>
        <vt:lpwstr>_Toc292199829</vt:lpwstr>
      </vt:variant>
      <vt:variant>
        <vt:i4>1310769</vt:i4>
      </vt:variant>
      <vt:variant>
        <vt:i4>2</vt:i4>
      </vt:variant>
      <vt:variant>
        <vt:i4>0</vt:i4>
      </vt:variant>
      <vt:variant>
        <vt:i4>5</vt:i4>
      </vt:variant>
      <vt:variant>
        <vt:lpwstr/>
      </vt:variant>
      <vt:variant>
        <vt:lpwstr>_Toc292199828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HCL TECHNOLOGIES LIMITED</dc:title>
  <dc:subject/>
  <dc:creator>ASSET</dc:creator>
  <cp:keywords/>
  <dc:description/>
  <cp:lastModifiedBy>e72451</cp:lastModifiedBy>
  <cp:revision>25</cp:revision>
  <cp:lastPrinted>2011-03-04T08:19:00Z</cp:lastPrinted>
  <dcterms:created xsi:type="dcterms:W3CDTF">2012-03-28T22:17:00Z</dcterms:created>
  <dcterms:modified xsi:type="dcterms:W3CDTF">2012-03-28T23:04:00Z</dcterms:modified>
</cp:coreProperties>
</file>